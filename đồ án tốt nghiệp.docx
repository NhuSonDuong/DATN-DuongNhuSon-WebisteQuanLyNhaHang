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FC1C6" w14:textId="77777777" w:rsidR="001760C8" w:rsidRPr="00504894" w:rsidRDefault="001760C8" w:rsidP="001760C8">
      <w:pPr>
        <w:tabs>
          <w:tab w:val="left" w:pos="5850"/>
        </w:tabs>
        <w:spacing w:line="276" w:lineRule="auto"/>
        <w:rPr>
          <w:rFonts w:ascii="Times New Roman" w:hAnsi="Times New Roman" w:cs="Times New Roman"/>
          <w:sz w:val="26"/>
          <w:szCs w:val="26"/>
        </w:rPr>
      </w:pPr>
      <w:r>
        <w:rPr>
          <w:noProof/>
        </w:rPr>
        <mc:AlternateContent>
          <mc:Choice Requires="wpg">
            <w:drawing>
              <wp:anchor distT="0" distB="0" distL="114300" distR="114300" simplePos="0" relativeHeight="251662336" behindDoc="1" locked="0" layoutInCell="1" allowOverlap="1" wp14:anchorId="70F7B320" wp14:editId="699FD6A5">
                <wp:simplePos x="0" y="0"/>
                <wp:positionH relativeFrom="margin">
                  <wp:posOffset>-68580</wp:posOffset>
                </wp:positionH>
                <wp:positionV relativeFrom="paragraph">
                  <wp:posOffset>-167640</wp:posOffset>
                </wp:positionV>
                <wp:extent cx="6156960" cy="8375015"/>
                <wp:effectExtent l="0" t="0" r="0" b="0"/>
                <wp:wrapNone/>
                <wp:docPr id="19125724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6960" cy="8375015"/>
                          <a:chOff x="1985" y="1418"/>
                          <a:chExt cx="8820" cy="14097"/>
                        </a:xfrm>
                      </wpg:grpSpPr>
                      <wpg:grpSp>
                        <wpg:cNvPr id="496485414" name="Group 3"/>
                        <wpg:cNvGrpSpPr>
                          <a:grpSpLocks/>
                        </wpg:cNvGrpSpPr>
                        <wpg:grpSpPr bwMode="auto">
                          <a:xfrm>
                            <a:off x="1985" y="1418"/>
                            <a:ext cx="1905" cy="1920"/>
                            <a:chOff x="1985" y="1418"/>
                            <a:chExt cx="1905" cy="1920"/>
                          </a:xfrm>
                        </wpg:grpSpPr>
                        <pic:pic xmlns:pic="http://schemas.openxmlformats.org/drawingml/2006/picture">
                          <pic:nvPicPr>
                            <pic:cNvPr id="1896018189" name="Picture 4" descr="CRNRC057"/>
                            <pic:cNvPicPr>
                              <a:picLocks noChangeAspect="1" noChangeArrowheads="1"/>
                            </pic:cNvPicPr>
                          </pic:nvPicPr>
                          <pic:blipFill>
                            <a:blip r:embed="rId5" cstate="print"/>
                            <a:srcRect/>
                            <a:stretch>
                              <a:fillRect/>
                            </a:stretch>
                          </pic:blipFill>
                          <pic:spPr bwMode="auto">
                            <a:xfrm rot="-27000000">
                              <a:off x="1978" y="1425"/>
                              <a:ext cx="1920" cy="1905"/>
                            </a:xfrm>
                            <a:prstGeom prst="rect">
                              <a:avLst/>
                            </a:prstGeom>
                            <a:noFill/>
                            <a:ln>
                              <a:noFill/>
                            </a:ln>
                          </pic:spPr>
                        </pic:pic>
                        <pic:pic xmlns:pic="http://schemas.openxmlformats.org/drawingml/2006/picture">
                          <pic:nvPicPr>
                            <pic:cNvPr id="2027030258" name="Picture 5" descr="CRNRC047"/>
                            <pic:cNvPicPr>
                              <a:picLocks noChangeAspect="1" noChangeArrowheads="1"/>
                            </pic:cNvPicPr>
                          </pic:nvPicPr>
                          <pic:blipFill>
                            <a:blip r:embed="rId6"/>
                            <a:srcRect/>
                            <a:stretch>
                              <a:fillRect/>
                            </a:stretch>
                          </pic:blipFill>
                          <pic:spPr bwMode="auto">
                            <a:xfrm rot="-27000000">
                              <a:off x="2373" y="1872"/>
                              <a:ext cx="870" cy="855"/>
                            </a:xfrm>
                            <a:prstGeom prst="rect">
                              <a:avLst/>
                            </a:prstGeom>
                            <a:noFill/>
                            <a:ln>
                              <a:noFill/>
                            </a:ln>
                          </pic:spPr>
                        </pic:pic>
                      </wpg:grpSp>
                      <pic:pic xmlns:pic="http://schemas.openxmlformats.org/drawingml/2006/picture">
                        <pic:nvPicPr>
                          <pic:cNvPr id="917681607" name="Picture 6" descr="J0105250"/>
                          <pic:cNvPicPr>
                            <a:picLocks noChangeAspect="1" noChangeArrowheads="1"/>
                          </pic:cNvPicPr>
                        </pic:nvPicPr>
                        <pic:blipFill>
                          <a:blip r:embed="rId7" cstate="print"/>
                          <a:srcRect/>
                          <a:stretch>
                            <a:fillRect/>
                          </a:stretch>
                        </pic:blipFill>
                        <pic:spPr bwMode="auto">
                          <a:xfrm>
                            <a:off x="3865" y="1544"/>
                            <a:ext cx="4860" cy="194"/>
                          </a:xfrm>
                          <a:prstGeom prst="rect">
                            <a:avLst/>
                          </a:prstGeom>
                          <a:noFill/>
                          <a:ln>
                            <a:noFill/>
                          </a:ln>
                        </pic:spPr>
                      </pic:pic>
                      <wpg:grpSp>
                        <wpg:cNvPr id="51988183" name="Group 7"/>
                        <wpg:cNvGrpSpPr>
                          <a:grpSpLocks/>
                        </wpg:cNvGrpSpPr>
                        <wpg:grpSpPr bwMode="auto">
                          <a:xfrm rot="-16200000">
                            <a:off x="8892" y="1418"/>
                            <a:ext cx="1905" cy="1920"/>
                            <a:chOff x="1985" y="1418"/>
                            <a:chExt cx="1905" cy="1920"/>
                          </a:xfrm>
                        </wpg:grpSpPr>
                        <pic:pic xmlns:pic="http://schemas.openxmlformats.org/drawingml/2006/picture">
                          <pic:nvPicPr>
                            <pic:cNvPr id="1739639131" name="Picture 8" descr="CRNRC057"/>
                            <pic:cNvPicPr>
                              <a:picLocks noChangeAspect="1" noChangeArrowheads="1"/>
                            </pic:cNvPicPr>
                          </pic:nvPicPr>
                          <pic:blipFill>
                            <a:blip r:embed="rId8" cstate="print"/>
                            <a:srcRect/>
                            <a:stretch>
                              <a:fillRect/>
                            </a:stretch>
                          </pic:blipFill>
                          <pic:spPr bwMode="auto">
                            <a:xfrm rot="-27000000">
                              <a:off x="1978" y="1425"/>
                              <a:ext cx="1920" cy="1905"/>
                            </a:xfrm>
                            <a:prstGeom prst="rect">
                              <a:avLst/>
                            </a:prstGeom>
                            <a:noFill/>
                            <a:ln>
                              <a:noFill/>
                            </a:ln>
                          </pic:spPr>
                        </pic:pic>
                        <pic:pic xmlns:pic="http://schemas.openxmlformats.org/drawingml/2006/picture">
                          <pic:nvPicPr>
                            <pic:cNvPr id="908768256" name="Picture 9" descr="CRNRC047"/>
                            <pic:cNvPicPr>
                              <a:picLocks noChangeAspect="1" noChangeArrowheads="1"/>
                            </pic:cNvPicPr>
                          </pic:nvPicPr>
                          <pic:blipFill>
                            <a:blip r:embed="rId6"/>
                            <a:srcRect/>
                            <a:stretch>
                              <a:fillRect/>
                            </a:stretch>
                          </pic:blipFill>
                          <pic:spPr bwMode="auto">
                            <a:xfrm rot="-27000000">
                              <a:off x="2373" y="1872"/>
                              <a:ext cx="870" cy="855"/>
                            </a:xfrm>
                            <a:prstGeom prst="rect">
                              <a:avLst/>
                            </a:prstGeom>
                            <a:noFill/>
                            <a:ln>
                              <a:noFill/>
                            </a:ln>
                          </pic:spPr>
                        </pic:pic>
                      </wpg:grpSp>
                      <wpg:grpSp>
                        <wpg:cNvPr id="702857413" name="Group 10"/>
                        <wpg:cNvGrpSpPr>
                          <a:grpSpLocks/>
                        </wpg:cNvGrpSpPr>
                        <wpg:grpSpPr bwMode="auto">
                          <a:xfrm rot="-5400000">
                            <a:off x="1992" y="13595"/>
                            <a:ext cx="1905" cy="1920"/>
                            <a:chOff x="1985" y="1418"/>
                            <a:chExt cx="1905" cy="1920"/>
                          </a:xfrm>
                        </wpg:grpSpPr>
                        <pic:pic xmlns:pic="http://schemas.openxmlformats.org/drawingml/2006/picture">
                          <pic:nvPicPr>
                            <pic:cNvPr id="62621674" name="Picture 11" descr="CRNRC057"/>
                            <pic:cNvPicPr>
                              <a:picLocks noChangeAspect="1" noChangeArrowheads="1"/>
                            </pic:cNvPicPr>
                          </pic:nvPicPr>
                          <pic:blipFill>
                            <a:blip r:embed="rId8" cstate="print"/>
                            <a:srcRect/>
                            <a:stretch>
                              <a:fillRect/>
                            </a:stretch>
                          </pic:blipFill>
                          <pic:spPr bwMode="auto">
                            <a:xfrm rot="-27000000">
                              <a:off x="1978" y="1425"/>
                              <a:ext cx="1920" cy="1905"/>
                            </a:xfrm>
                            <a:prstGeom prst="rect">
                              <a:avLst/>
                            </a:prstGeom>
                            <a:noFill/>
                            <a:ln>
                              <a:noFill/>
                            </a:ln>
                          </pic:spPr>
                        </pic:pic>
                        <pic:pic xmlns:pic="http://schemas.openxmlformats.org/drawingml/2006/picture">
                          <pic:nvPicPr>
                            <pic:cNvPr id="1190293281" name="Picture 12" descr="CRNRC047"/>
                            <pic:cNvPicPr>
                              <a:picLocks noChangeAspect="1" noChangeArrowheads="1"/>
                            </pic:cNvPicPr>
                          </pic:nvPicPr>
                          <pic:blipFill>
                            <a:blip r:embed="rId6"/>
                            <a:srcRect/>
                            <a:stretch>
                              <a:fillRect/>
                            </a:stretch>
                          </pic:blipFill>
                          <pic:spPr bwMode="auto">
                            <a:xfrm rot="-27000000">
                              <a:off x="2373" y="1872"/>
                              <a:ext cx="870" cy="855"/>
                            </a:xfrm>
                            <a:prstGeom prst="rect">
                              <a:avLst/>
                            </a:prstGeom>
                            <a:noFill/>
                            <a:ln>
                              <a:noFill/>
                            </a:ln>
                          </pic:spPr>
                        </pic:pic>
                      </wpg:grpSp>
                      <wpg:grpSp>
                        <wpg:cNvPr id="1873434344" name="Group 13"/>
                        <wpg:cNvGrpSpPr>
                          <a:grpSpLocks/>
                        </wpg:cNvGrpSpPr>
                        <wpg:grpSpPr bwMode="auto">
                          <a:xfrm rot="-32400000">
                            <a:off x="8899" y="13595"/>
                            <a:ext cx="1905" cy="1920"/>
                            <a:chOff x="1985" y="1418"/>
                            <a:chExt cx="1905" cy="1920"/>
                          </a:xfrm>
                        </wpg:grpSpPr>
                        <pic:pic xmlns:pic="http://schemas.openxmlformats.org/drawingml/2006/picture">
                          <pic:nvPicPr>
                            <pic:cNvPr id="74487197" name="Picture 14" descr="CRNRC057"/>
                            <pic:cNvPicPr>
                              <a:picLocks noChangeAspect="1" noChangeArrowheads="1"/>
                            </pic:cNvPicPr>
                          </pic:nvPicPr>
                          <pic:blipFill>
                            <a:blip r:embed="rId5" cstate="print"/>
                            <a:srcRect/>
                            <a:stretch>
                              <a:fillRect/>
                            </a:stretch>
                          </pic:blipFill>
                          <pic:spPr bwMode="auto">
                            <a:xfrm rot="-27000000">
                              <a:off x="1978" y="1425"/>
                              <a:ext cx="1920" cy="1905"/>
                            </a:xfrm>
                            <a:prstGeom prst="rect">
                              <a:avLst/>
                            </a:prstGeom>
                            <a:noFill/>
                            <a:ln>
                              <a:noFill/>
                            </a:ln>
                          </pic:spPr>
                        </pic:pic>
                        <pic:pic xmlns:pic="http://schemas.openxmlformats.org/drawingml/2006/picture">
                          <pic:nvPicPr>
                            <pic:cNvPr id="500754331" name="Picture 15" descr="CRNRC047"/>
                            <pic:cNvPicPr>
                              <a:picLocks noChangeAspect="1" noChangeArrowheads="1"/>
                            </pic:cNvPicPr>
                          </pic:nvPicPr>
                          <pic:blipFill>
                            <a:blip r:embed="rId6"/>
                            <a:srcRect/>
                            <a:stretch>
                              <a:fillRect/>
                            </a:stretch>
                          </pic:blipFill>
                          <pic:spPr bwMode="auto">
                            <a:xfrm rot="-27000000">
                              <a:off x="2373" y="1872"/>
                              <a:ext cx="870" cy="855"/>
                            </a:xfrm>
                            <a:prstGeom prst="rect">
                              <a:avLst/>
                            </a:prstGeom>
                            <a:noFill/>
                            <a:ln>
                              <a:noFill/>
                            </a:ln>
                          </pic:spPr>
                        </pic:pic>
                      </wpg:grpSp>
                      <pic:pic xmlns:pic="http://schemas.openxmlformats.org/drawingml/2006/picture">
                        <pic:nvPicPr>
                          <pic:cNvPr id="937493677" name="Picture 16" descr="BDRSC012"/>
                          <pic:cNvPicPr>
                            <a:picLocks noChangeAspect="1" noChangeArrowheads="1"/>
                          </pic:cNvPicPr>
                        </pic:nvPicPr>
                        <pic:blipFill>
                          <a:blip r:embed="rId9">
                            <a:lum bright="6000" contrast="48000"/>
                          </a:blip>
                          <a:srcRect/>
                          <a:stretch>
                            <a:fillRect/>
                          </a:stretch>
                        </pic:blipFill>
                        <pic:spPr bwMode="auto">
                          <a:xfrm>
                            <a:off x="10525" y="3323"/>
                            <a:ext cx="140" cy="10339"/>
                          </a:xfrm>
                          <a:prstGeom prst="rect">
                            <a:avLst/>
                          </a:prstGeom>
                          <a:noFill/>
                          <a:ln>
                            <a:noFill/>
                          </a:ln>
                        </pic:spPr>
                      </pic:pic>
                      <pic:pic xmlns:pic="http://schemas.openxmlformats.org/drawingml/2006/picture">
                        <pic:nvPicPr>
                          <pic:cNvPr id="1425630061" name="Picture 17" descr="BDRSC012"/>
                          <pic:cNvPicPr>
                            <a:picLocks noChangeAspect="1" noChangeArrowheads="1"/>
                          </pic:cNvPicPr>
                        </pic:nvPicPr>
                        <pic:blipFill>
                          <a:blip r:embed="rId9"/>
                          <a:srcRect/>
                          <a:stretch>
                            <a:fillRect/>
                          </a:stretch>
                        </pic:blipFill>
                        <pic:spPr bwMode="auto">
                          <a:xfrm>
                            <a:off x="2125" y="3323"/>
                            <a:ext cx="140" cy="10339"/>
                          </a:xfrm>
                          <a:prstGeom prst="rect">
                            <a:avLst/>
                          </a:prstGeom>
                          <a:solidFill>
                            <a:srgbClr val="33CCCC"/>
                          </a:solidFill>
                          <a:ln>
                            <a:noFill/>
                          </a:ln>
                        </pic:spPr>
                      </pic:pic>
                      <pic:pic xmlns:pic="http://schemas.openxmlformats.org/drawingml/2006/picture">
                        <pic:nvPicPr>
                          <pic:cNvPr id="1641990391" name="Picture 18" descr="J0105250"/>
                          <pic:cNvPicPr>
                            <a:picLocks noChangeAspect="1" noChangeArrowheads="1"/>
                          </pic:cNvPicPr>
                        </pic:nvPicPr>
                        <pic:blipFill>
                          <a:blip r:embed="rId7" cstate="print"/>
                          <a:srcRect/>
                          <a:stretch>
                            <a:fillRect/>
                          </a:stretch>
                        </pic:blipFill>
                        <pic:spPr bwMode="auto">
                          <a:xfrm>
                            <a:off x="3940" y="15149"/>
                            <a:ext cx="4860" cy="194"/>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5FE88217" id="Group 1" o:spid="_x0000_s1026" style="position:absolute;margin-left:-5.4pt;margin-top:-13.2pt;width:484.8pt;height:659.45pt;z-index:-251654144;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">
                    <v:imagedata r:id="rId10"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">
                    <v:imagedata r:id="rId11"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">
                  <v:imagedata r:id="rId12"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">
                    <v:imagedata r:id="rId13"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">
                    <v:imagedata r:id="rId11"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">
                    <v:imagedata r:id="rId13"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">
                    <v:imagedata r:id="rId11"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">
                    <v:imagedata r:id="rId10"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">
                    <v:imagedata r:id="rId11"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">
                  <v:imagedata r:id="rId14"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" filled="t" fillcolor="#3cc">
                  <v:imagedata r:id="rId14"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">
                  <v:imagedata r:id="rId12" o:title="J0105250"/>
                </v:shape>
                <w10:wrap anchorx="margin"/>
              </v:group>
            </w:pict>
          </mc:Fallback>
        </mc:AlternateContent>
      </w:r>
    </w:p>
    <w:p w14:paraId="2619BB92" w14:textId="77777777" w:rsidR="001760C8" w:rsidRPr="00504894" w:rsidRDefault="001760C8" w:rsidP="001760C8">
      <w:pPr>
        <w:tabs>
          <w:tab w:val="left" w:pos="5850"/>
        </w:tabs>
        <w:spacing w:before="120" w:after="120" w:line="288" w:lineRule="auto"/>
        <w:jc w:val="center"/>
        <w:rPr>
          <w:rFonts w:ascii="Times New Roman" w:hAnsi="Times New Roman" w:cs="Times New Roman"/>
          <w:b/>
          <w:bCs/>
          <w:sz w:val="26"/>
          <w:szCs w:val="26"/>
        </w:rPr>
      </w:pPr>
      <w:r w:rsidRPr="00504894">
        <w:rPr>
          <w:rFonts w:ascii="Times New Roman" w:hAnsi="Times New Roman" w:cs="Times New Roman"/>
          <w:b/>
          <w:bCs/>
          <w:sz w:val="26"/>
          <w:szCs w:val="26"/>
        </w:rPr>
        <w:t>TRƯỜNG ĐẠI HỌC THỦY LỢI</w:t>
      </w:r>
    </w:p>
    <w:p w14:paraId="443DA66E" w14:textId="77777777" w:rsidR="001760C8" w:rsidRPr="00504894" w:rsidRDefault="001760C8" w:rsidP="001760C8">
      <w:pPr>
        <w:spacing w:line="276" w:lineRule="auto"/>
        <w:jc w:val="center"/>
        <w:rPr>
          <w:rFonts w:ascii="Times New Roman" w:hAnsi="Times New Roman" w:cs="Times New Roman"/>
          <w:b/>
          <w:bCs/>
          <w:sz w:val="26"/>
          <w:szCs w:val="26"/>
        </w:rPr>
      </w:pPr>
      <w:r w:rsidRPr="00504894">
        <w:rPr>
          <w:rFonts w:ascii="Times New Roman" w:hAnsi="Times New Roman" w:cs="Times New Roman"/>
          <w:b/>
          <w:bCs/>
          <w:sz w:val="26"/>
          <w:szCs w:val="26"/>
          <w:lang w:val="vi-VN"/>
        </w:rPr>
        <w:t xml:space="preserve">KHOA </w:t>
      </w:r>
      <w:r w:rsidRPr="00504894">
        <w:rPr>
          <w:rFonts w:ascii="Times New Roman" w:hAnsi="Times New Roman" w:cs="Times New Roman"/>
          <w:b/>
          <w:bCs/>
          <w:sz w:val="26"/>
          <w:szCs w:val="26"/>
        </w:rPr>
        <w:t>CÔNG NGHỆ THÔNG TIN</w:t>
      </w:r>
    </w:p>
    <w:p w14:paraId="0C26B45D" w14:textId="77777777" w:rsidR="001760C8" w:rsidRPr="00504894" w:rsidRDefault="001760C8" w:rsidP="001760C8">
      <w:pPr>
        <w:spacing w:line="276" w:lineRule="auto"/>
        <w:jc w:val="center"/>
        <w:rPr>
          <w:rFonts w:ascii="Times New Roman" w:hAnsi="Times New Roman" w:cs="Times New Roman"/>
          <w:b/>
          <w:bCs/>
          <w:sz w:val="26"/>
          <w:szCs w:val="26"/>
          <w:lang w:val="vi-VN"/>
        </w:rPr>
      </w:pPr>
    </w:p>
    <w:p w14:paraId="43E20490" w14:textId="77777777" w:rsidR="001760C8" w:rsidRPr="00504894" w:rsidRDefault="001760C8" w:rsidP="001760C8">
      <w:pPr>
        <w:spacing w:line="276" w:lineRule="auto"/>
        <w:jc w:val="center"/>
        <w:rPr>
          <w:rFonts w:ascii="Times New Roman" w:hAnsi="Times New Roman" w:cs="Times New Roman"/>
          <w:b/>
          <w:bCs/>
          <w:sz w:val="26"/>
          <w:szCs w:val="26"/>
          <w:lang w:val="vi-VN"/>
        </w:rPr>
      </w:pPr>
      <w:r w:rsidRPr="00504894">
        <w:rPr>
          <w:rFonts w:ascii="Times New Roman" w:hAnsi="Times New Roman" w:cs="Times New Roman"/>
          <w:b/>
          <w:noProof/>
          <w:sz w:val="26"/>
          <w:szCs w:val="26"/>
          <w:lang w:val="en-GB" w:eastAsia="en-GB"/>
        </w:rPr>
        <w:drawing>
          <wp:inline distT="0" distB="0" distL="0" distR="0" wp14:anchorId="33FA7A3E" wp14:editId="2B30717E">
            <wp:extent cx="1318260" cy="1287780"/>
            <wp:effectExtent l="0" t="0" r="0" b="7620"/>
            <wp:docPr id="448" name="Picture 44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Logo&#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8260" cy="1287780"/>
                    </a:xfrm>
                    <a:prstGeom prst="rect">
                      <a:avLst/>
                    </a:prstGeom>
                    <a:noFill/>
                    <a:ln>
                      <a:noFill/>
                    </a:ln>
                  </pic:spPr>
                </pic:pic>
              </a:graphicData>
            </a:graphic>
          </wp:inline>
        </w:drawing>
      </w:r>
    </w:p>
    <w:p w14:paraId="50D5EBAB" w14:textId="77777777" w:rsidR="001760C8" w:rsidRPr="00504894" w:rsidRDefault="001760C8" w:rsidP="001760C8">
      <w:pPr>
        <w:spacing w:line="276" w:lineRule="auto"/>
        <w:jc w:val="center"/>
        <w:rPr>
          <w:rFonts w:ascii="Times New Roman" w:hAnsi="Times New Roman" w:cs="Times New Roman"/>
          <w:b/>
          <w:bCs/>
          <w:sz w:val="26"/>
          <w:szCs w:val="26"/>
          <w:lang w:val="vi-VN"/>
        </w:rPr>
      </w:pPr>
    </w:p>
    <w:p w14:paraId="39BED36B" w14:textId="77777777" w:rsidR="001760C8" w:rsidRDefault="001760C8" w:rsidP="001760C8">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 ĐỒ ÁN TỐT NGHIỆP</w:t>
      </w:r>
    </w:p>
    <w:p w14:paraId="68C1709B" w14:textId="77777777" w:rsidR="001760C8" w:rsidRPr="00754777" w:rsidRDefault="001760C8" w:rsidP="001760C8">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NGÀNH CÔNG NGHỆ THÔNG TIN</w:t>
      </w:r>
    </w:p>
    <w:p w14:paraId="6009E81D" w14:textId="77777777" w:rsidR="001760C8" w:rsidRPr="00504894" w:rsidRDefault="001760C8" w:rsidP="001760C8">
      <w:pPr>
        <w:spacing w:beforeLines="24" w:before="57" w:after="120" w:line="276" w:lineRule="auto"/>
        <w:jc w:val="center"/>
        <w:rPr>
          <w:rFonts w:ascii="Times New Roman" w:hAnsi="Times New Roman" w:cs="Times New Roman"/>
          <w:b/>
          <w:bCs/>
          <w:sz w:val="26"/>
          <w:szCs w:val="26"/>
          <w:lang w:val="vi-VN"/>
        </w:rPr>
      </w:pPr>
      <w:r w:rsidRPr="00504894">
        <w:rPr>
          <w:rFonts w:ascii="Times New Roman" w:hAnsi="Times New Roman" w:cs="Times New Roman"/>
          <w:b/>
          <w:bCs/>
          <w:i/>
          <w:iCs/>
          <w:sz w:val="26"/>
          <w:szCs w:val="26"/>
          <w:u w:val="single"/>
          <w:lang w:val="vi-VN"/>
        </w:rPr>
        <w:t>ĐỀ TÀI</w:t>
      </w:r>
      <w:r w:rsidRPr="00504894">
        <w:rPr>
          <w:rFonts w:ascii="Times New Roman" w:hAnsi="Times New Roman" w:cs="Times New Roman"/>
          <w:b/>
          <w:bCs/>
          <w:sz w:val="26"/>
          <w:szCs w:val="26"/>
          <w:lang w:val="vi-VN"/>
        </w:rPr>
        <w:t xml:space="preserve">:  </w:t>
      </w:r>
    </w:p>
    <w:p w14:paraId="771A7966" w14:textId="77777777" w:rsidR="001760C8" w:rsidRDefault="001760C8" w:rsidP="001760C8">
      <w:pPr>
        <w:spacing w:line="276" w:lineRule="auto"/>
        <w:jc w:val="center"/>
        <w:rPr>
          <w:rFonts w:ascii="Times New Roman" w:hAnsi="Times New Roman" w:cs="Times New Roman"/>
          <w:b/>
          <w:i/>
          <w:sz w:val="36"/>
          <w:szCs w:val="36"/>
          <w:lang w:val="en-GB"/>
        </w:rPr>
      </w:pPr>
      <w:proofErr w:type="spellStart"/>
      <w:r w:rsidRPr="007E2E16">
        <w:rPr>
          <w:rFonts w:ascii="Times New Roman" w:hAnsi="Times New Roman" w:cs="Times New Roman"/>
          <w:b/>
          <w:i/>
          <w:sz w:val="36"/>
          <w:szCs w:val="36"/>
          <w:lang w:val="en-GB"/>
        </w:rPr>
        <w:t>Xây</w:t>
      </w:r>
      <w:proofErr w:type="spellEnd"/>
      <w:r w:rsidRPr="007E2E16">
        <w:rPr>
          <w:rFonts w:ascii="Times New Roman" w:hAnsi="Times New Roman" w:cs="Times New Roman"/>
          <w:b/>
          <w:i/>
          <w:sz w:val="36"/>
          <w:szCs w:val="36"/>
          <w:lang w:val="en-GB"/>
        </w:rPr>
        <w:t xml:space="preserve"> </w:t>
      </w:r>
      <w:proofErr w:type="spellStart"/>
      <w:r w:rsidRPr="007E2E16">
        <w:rPr>
          <w:rFonts w:ascii="Times New Roman" w:hAnsi="Times New Roman" w:cs="Times New Roman"/>
          <w:b/>
          <w:i/>
          <w:sz w:val="36"/>
          <w:szCs w:val="36"/>
          <w:lang w:val="en-GB"/>
        </w:rPr>
        <w:t>dựng</w:t>
      </w:r>
      <w:proofErr w:type="spellEnd"/>
      <w:r w:rsidRPr="007E2E16">
        <w:rPr>
          <w:rFonts w:ascii="Times New Roman" w:hAnsi="Times New Roman" w:cs="Times New Roman"/>
          <w:b/>
          <w:i/>
          <w:sz w:val="36"/>
          <w:szCs w:val="36"/>
          <w:lang w:val="en-GB"/>
        </w:rPr>
        <w:t xml:space="preserve"> </w:t>
      </w:r>
      <w:proofErr w:type="spellStart"/>
      <w:r w:rsidRPr="007E2E16">
        <w:rPr>
          <w:rFonts w:ascii="Times New Roman" w:hAnsi="Times New Roman" w:cs="Times New Roman"/>
          <w:b/>
          <w:i/>
          <w:sz w:val="36"/>
          <w:szCs w:val="36"/>
          <w:lang w:val="en-GB"/>
        </w:rPr>
        <w:t>trang</w:t>
      </w:r>
      <w:proofErr w:type="spellEnd"/>
      <w:r w:rsidRPr="007E2E16">
        <w:rPr>
          <w:rFonts w:ascii="Times New Roman" w:hAnsi="Times New Roman" w:cs="Times New Roman"/>
          <w:b/>
          <w:i/>
          <w:sz w:val="36"/>
          <w:szCs w:val="36"/>
          <w:lang w:val="en-GB"/>
        </w:rPr>
        <w:t xml:space="preserve"> </w:t>
      </w:r>
      <w:proofErr w:type="spellStart"/>
      <w:r w:rsidRPr="007E2E16">
        <w:rPr>
          <w:rFonts w:ascii="Times New Roman" w:hAnsi="Times New Roman" w:cs="Times New Roman"/>
          <w:b/>
          <w:i/>
          <w:sz w:val="36"/>
          <w:szCs w:val="36"/>
          <w:lang w:val="en-GB"/>
        </w:rPr>
        <w:t>điện</w:t>
      </w:r>
      <w:proofErr w:type="spellEnd"/>
      <w:r w:rsidRPr="007E2E16">
        <w:rPr>
          <w:rFonts w:ascii="Times New Roman" w:hAnsi="Times New Roman" w:cs="Times New Roman"/>
          <w:b/>
          <w:i/>
          <w:sz w:val="36"/>
          <w:szCs w:val="36"/>
          <w:lang w:val="en-GB"/>
        </w:rPr>
        <w:t xml:space="preserve"> </w:t>
      </w:r>
      <w:proofErr w:type="spellStart"/>
      <w:r w:rsidRPr="007E2E16">
        <w:rPr>
          <w:rFonts w:ascii="Times New Roman" w:hAnsi="Times New Roman" w:cs="Times New Roman"/>
          <w:b/>
          <w:i/>
          <w:sz w:val="36"/>
          <w:szCs w:val="36"/>
          <w:lang w:val="en-GB"/>
        </w:rPr>
        <w:t>tử</w:t>
      </w:r>
      <w:proofErr w:type="spellEnd"/>
      <w:r w:rsidRPr="007E2E16">
        <w:rPr>
          <w:rFonts w:ascii="Times New Roman" w:hAnsi="Times New Roman" w:cs="Times New Roman"/>
          <w:b/>
          <w:i/>
          <w:sz w:val="36"/>
          <w:szCs w:val="36"/>
          <w:lang w:val="en-GB"/>
        </w:rPr>
        <w:t xml:space="preserve"> </w:t>
      </w:r>
      <w:proofErr w:type="spellStart"/>
      <w:r w:rsidRPr="007E2E16">
        <w:rPr>
          <w:rFonts w:ascii="Times New Roman" w:hAnsi="Times New Roman" w:cs="Times New Roman"/>
          <w:b/>
          <w:i/>
          <w:sz w:val="36"/>
          <w:szCs w:val="36"/>
          <w:lang w:val="en-GB"/>
        </w:rPr>
        <w:t>hỗ</w:t>
      </w:r>
      <w:proofErr w:type="spellEnd"/>
      <w:r w:rsidRPr="007E2E16">
        <w:rPr>
          <w:rFonts w:ascii="Times New Roman" w:hAnsi="Times New Roman" w:cs="Times New Roman"/>
          <w:b/>
          <w:i/>
          <w:sz w:val="36"/>
          <w:szCs w:val="36"/>
          <w:lang w:val="en-GB"/>
        </w:rPr>
        <w:t xml:space="preserve"> </w:t>
      </w:r>
      <w:proofErr w:type="spellStart"/>
      <w:r w:rsidRPr="007E2E16">
        <w:rPr>
          <w:rFonts w:ascii="Times New Roman" w:hAnsi="Times New Roman" w:cs="Times New Roman"/>
          <w:b/>
          <w:i/>
          <w:sz w:val="36"/>
          <w:szCs w:val="36"/>
          <w:lang w:val="en-GB"/>
        </w:rPr>
        <w:t>trợ</w:t>
      </w:r>
      <w:proofErr w:type="spellEnd"/>
      <w:r w:rsidRPr="007E2E16">
        <w:rPr>
          <w:rFonts w:ascii="Times New Roman" w:hAnsi="Times New Roman" w:cs="Times New Roman"/>
          <w:b/>
          <w:i/>
          <w:sz w:val="36"/>
          <w:szCs w:val="36"/>
          <w:lang w:val="en-GB"/>
        </w:rPr>
        <w:t xml:space="preserve"> </w:t>
      </w:r>
      <w:proofErr w:type="spellStart"/>
      <w:r w:rsidRPr="007E2E16">
        <w:rPr>
          <w:rFonts w:ascii="Times New Roman" w:hAnsi="Times New Roman" w:cs="Times New Roman"/>
          <w:b/>
          <w:i/>
          <w:sz w:val="36"/>
          <w:szCs w:val="36"/>
          <w:lang w:val="en-GB"/>
        </w:rPr>
        <w:t>quản</w:t>
      </w:r>
      <w:proofErr w:type="spellEnd"/>
      <w:r w:rsidRPr="007E2E16">
        <w:rPr>
          <w:rFonts w:ascii="Times New Roman" w:hAnsi="Times New Roman" w:cs="Times New Roman"/>
          <w:b/>
          <w:i/>
          <w:sz w:val="36"/>
          <w:szCs w:val="36"/>
          <w:lang w:val="en-GB"/>
        </w:rPr>
        <w:t xml:space="preserve"> </w:t>
      </w:r>
      <w:proofErr w:type="spellStart"/>
      <w:r w:rsidRPr="007E2E16">
        <w:rPr>
          <w:rFonts w:ascii="Times New Roman" w:hAnsi="Times New Roman" w:cs="Times New Roman"/>
          <w:b/>
          <w:i/>
          <w:sz w:val="36"/>
          <w:szCs w:val="36"/>
          <w:lang w:val="en-GB"/>
        </w:rPr>
        <w:t>lý</w:t>
      </w:r>
      <w:proofErr w:type="spellEnd"/>
      <w:r w:rsidRPr="007E2E16">
        <w:rPr>
          <w:rFonts w:ascii="Times New Roman" w:hAnsi="Times New Roman" w:cs="Times New Roman"/>
          <w:b/>
          <w:i/>
          <w:sz w:val="36"/>
          <w:szCs w:val="36"/>
          <w:lang w:val="en-GB"/>
        </w:rPr>
        <w:t xml:space="preserve"> </w:t>
      </w:r>
      <w:proofErr w:type="spellStart"/>
      <w:r w:rsidRPr="007E2E16">
        <w:rPr>
          <w:rFonts w:ascii="Times New Roman" w:hAnsi="Times New Roman" w:cs="Times New Roman"/>
          <w:b/>
          <w:i/>
          <w:sz w:val="36"/>
          <w:szCs w:val="36"/>
          <w:lang w:val="en-GB"/>
        </w:rPr>
        <w:t>kinh</w:t>
      </w:r>
      <w:proofErr w:type="spellEnd"/>
      <w:r w:rsidRPr="007E2E16">
        <w:rPr>
          <w:rFonts w:ascii="Times New Roman" w:hAnsi="Times New Roman" w:cs="Times New Roman"/>
          <w:b/>
          <w:i/>
          <w:sz w:val="36"/>
          <w:szCs w:val="36"/>
          <w:lang w:val="en-GB"/>
        </w:rPr>
        <w:t xml:space="preserve"> </w:t>
      </w:r>
      <w:proofErr w:type="spellStart"/>
      <w:r w:rsidRPr="007E2E16">
        <w:rPr>
          <w:rFonts w:ascii="Times New Roman" w:hAnsi="Times New Roman" w:cs="Times New Roman"/>
          <w:b/>
          <w:i/>
          <w:sz w:val="36"/>
          <w:szCs w:val="36"/>
          <w:lang w:val="en-GB"/>
        </w:rPr>
        <w:t>doanh</w:t>
      </w:r>
      <w:proofErr w:type="spellEnd"/>
      <w:r w:rsidRPr="007E2E16">
        <w:rPr>
          <w:rFonts w:ascii="Times New Roman" w:hAnsi="Times New Roman" w:cs="Times New Roman"/>
          <w:b/>
          <w:i/>
          <w:sz w:val="36"/>
          <w:szCs w:val="36"/>
          <w:lang w:val="en-GB"/>
        </w:rPr>
        <w:t xml:space="preserve"> </w:t>
      </w:r>
    </w:p>
    <w:p w14:paraId="4DB0283A" w14:textId="77777777" w:rsidR="001760C8" w:rsidRDefault="001760C8" w:rsidP="001760C8">
      <w:pPr>
        <w:spacing w:line="276" w:lineRule="auto"/>
        <w:jc w:val="center"/>
        <w:rPr>
          <w:rFonts w:ascii="Times New Roman" w:hAnsi="Times New Roman" w:cs="Times New Roman"/>
          <w:b/>
          <w:i/>
          <w:sz w:val="36"/>
          <w:szCs w:val="36"/>
          <w:lang w:val="en-GB"/>
        </w:rPr>
      </w:pPr>
      <w:proofErr w:type="spellStart"/>
      <w:r w:rsidRPr="007E2E16">
        <w:rPr>
          <w:rFonts w:ascii="Times New Roman" w:hAnsi="Times New Roman" w:cs="Times New Roman"/>
          <w:b/>
          <w:i/>
          <w:sz w:val="36"/>
          <w:szCs w:val="36"/>
          <w:lang w:val="en-GB"/>
        </w:rPr>
        <w:t>của</w:t>
      </w:r>
      <w:proofErr w:type="spellEnd"/>
      <w:r w:rsidRPr="007E2E16">
        <w:rPr>
          <w:rFonts w:ascii="Times New Roman" w:hAnsi="Times New Roman" w:cs="Times New Roman"/>
          <w:b/>
          <w:i/>
          <w:sz w:val="36"/>
          <w:szCs w:val="36"/>
          <w:lang w:val="en-GB"/>
        </w:rPr>
        <w:t xml:space="preserve"> </w:t>
      </w:r>
      <w:proofErr w:type="spellStart"/>
      <w:r w:rsidRPr="007E2E16">
        <w:rPr>
          <w:rFonts w:ascii="Times New Roman" w:hAnsi="Times New Roman" w:cs="Times New Roman"/>
          <w:b/>
          <w:i/>
          <w:sz w:val="36"/>
          <w:szCs w:val="36"/>
          <w:lang w:val="en-GB"/>
        </w:rPr>
        <w:t>một</w:t>
      </w:r>
      <w:proofErr w:type="spellEnd"/>
      <w:r w:rsidRPr="007E2E16">
        <w:rPr>
          <w:rFonts w:ascii="Times New Roman" w:hAnsi="Times New Roman" w:cs="Times New Roman"/>
          <w:b/>
          <w:i/>
          <w:sz w:val="36"/>
          <w:szCs w:val="36"/>
          <w:lang w:val="en-GB"/>
        </w:rPr>
        <w:t xml:space="preserve"> </w:t>
      </w:r>
      <w:proofErr w:type="spellStart"/>
      <w:r w:rsidRPr="007E2E16">
        <w:rPr>
          <w:rFonts w:ascii="Times New Roman" w:hAnsi="Times New Roman" w:cs="Times New Roman"/>
          <w:b/>
          <w:i/>
          <w:sz w:val="36"/>
          <w:szCs w:val="36"/>
          <w:lang w:val="en-GB"/>
        </w:rPr>
        <w:t>nhà</w:t>
      </w:r>
      <w:proofErr w:type="spellEnd"/>
      <w:r w:rsidRPr="007E2E16">
        <w:rPr>
          <w:rFonts w:ascii="Times New Roman" w:hAnsi="Times New Roman" w:cs="Times New Roman"/>
          <w:b/>
          <w:i/>
          <w:sz w:val="36"/>
          <w:szCs w:val="36"/>
          <w:lang w:val="en-GB"/>
        </w:rPr>
        <w:t xml:space="preserve"> </w:t>
      </w:r>
      <w:proofErr w:type="spellStart"/>
      <w:r>
        <w:rPr>
          <w:rFonts w:ascii="Times New Roman" w:hAnsi="Times New Roman" w:cs="Times New Roman"/>
          <w:b/>
          <w:i/>
          <w:sz w:val="36"/>
          <w:szCs w:val="36"/>
          <w:lang w:val="en-GB"/>
        </w:rPr>
        <w:t>hàng</w:t>
      </w:r>
      <w:proofErr w:type="spellEnd"/>
    </w:p>
    <w:p w14:paraId="7A0421BE" w14:textId="77777777" w:rsidR="001760C8" w:rsidRPr="00461B67" w:rsidRDefault="001760C8" w:rsidP="001760C8">
      <w:pPr>
        <w:spacing w:line="276" w:lineRule="auto"/>
        <w:jc w:val="center"/>
        <w:rPr>
          <w:rFonts w:ascii="Times New Roman" w:hAnsi="Times New Roman" w:cs="Times New Roman"/>
          <w:b/>
          <w:bCs/>
          <w:sz w:val="26"/>
          <w:szCs w:val="26"/>
        </w:rPr>
      </w:pPr>
    </w:p>
    <w:p w14:paraId="0B8F6CB7" w14:textId="77777777" w:rsidR="001760C8" w:rsidRPr="00945156" w:rsidRDefault="001760C8" w:rsidP="001760C8">
      <w:pPr>
        <w:tabs>
          <w:tab w:val="center" w:pos="5760"/>
        </w:tabs>
        <w:spacing w:line="276" w:lineRule="auto"/>
        <w:rPr>
          <w:rFonts w:ascii="Times New Roman" w:hAnsi="Times New Roman" w:cs="Times New Roman"/>
          <w:sz w:val="26"/>
          <w:szCs w:val="26"/>
          <w:lang w:val="en-GB"/>
        </w:rPr>
      </w:pPr>
      <w:r w:rsidRPr="00504894">
        <w:rPr>
          <w:rFonts w:ascii="Times New Roman" w:hAnsi="Times New Roman" w:cs="Times New Roman"/>
          <w:b/>
          <w:bCs/>
          <w:sz w:val="26"/>
          <w:szCs w:val="26"/>
          <w:lang w:val="vi-VN"/>
        </w:rPr>
        <w:t xml:space="preserve">                               Giảng viên hướng dẫn :  </w:t>
      </w:r>
      <w:r>
        <w:rPr>
          <w:rFonts w:ascii="Times New Roman" w:hAnsi="Times New Roman" w:cs="Times New Roman"/>
          <w:sz w:val="26"/>
          <w:szCs w:val="26"/>
        </w:rPr>
        <w:t>TS.</w:t>
      </w:r>
      <w:r>
        <w:rPr>
          <w:rFonts w:ascii="Times New Roman" w:hAnsi="Times New Roman" w:cs="Times New Roman"/>
          <w:sz w:val="26"/>
          <w:szCs w:val="26"/>
          <w:lang w:val="en-GB"/>
        </w:rPr>
        <w:t xml:space="preserve">Nguyễn Văn </w:t>
      </w:r>
      <w:proofErr w:type="spellStart"/>
      <w:r>
        <w:rPr>
          <w:rFonts w:ascii="Times New Roman" w:hAnsi="Times New Roman" w:cs="Times New Roman"/>
          <w:sz w:val="26"/>
          <w:szCs w:val="26"/>
          <w:lang w:val="en-GB"/>
        </w:rPr>
        <w:t>Thẩm</w:t>
      </w:r>
      <w:proofErr w:type="spellEnd"/>
    </w:p>
    <w:tbl>
      <w:tblPr>
        <w:tblStyle w:val="TableGrid"/>
        <w:tblpPr w:leftFromText="180" w:rightFromText="180" w:vertAnchor="text" w:horzAnchor="page" w:tblpX="6133"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tblGrid>
      <w:tr w:rsidR="001760C8" w14:paraId="7618AA4C" w14:textId="77777777" w:rsidTr="003A4DFF">
        <w:trPr>
          <w:trHeight w:val="417"/>
        </w:trPr>
        <w:tc>
          <w:tcPr>
            <w:tcW w:w="3119" w:type="dxa"/>
          </w:tcPr>
          <w:p w14:paraId="184A512B" w14:textId="77777777" w:rsidR="001760C8" w:rsidRPr="0059633B" w:rsidRDefault="001760C8" w:rsidP="003A4DFF">
            <w:pPr>
              <w:tabs>
                <w:tab w:val="center" w:pos="5760"/>
              </w:tabs>
              <w:spacing w:line="276" w:lineRule="auto"/>
              <w:rPr>
                <w:rFonts w:ascii="Times New Roman" w:hAnsi="Times New Roman" w:cs="Times New Roman"/>
                <w:bCs/>
                <w:color w:val="000000" w:themeColor="text1"/>
                <w:sz w:val="26"/>
                <w:szCs w:val="26"/>
              </w:rPr>
            </w:pPr>
            <w:r w:rsidRPr="0059633B">
              <w:rPr>
                <w:rFonts w:ascii="Times New Roman" w:hAnsi="Times New Roman" w:cs="Times New Roman"/>
                <w:bCs/>
                <w:color w:val="000000" w:themeColor="text1"/>
                <w:sz w:val="26"/>
                <w:szCs w:val="26"/>
              </w:rPr>
              <w:t>Dương Như Sơn</w:t>
            </w:r>
          </w:p>
        </w:tc>
      </w:tr>
      <w:tr w:rsidR="001760C8" w14:paraId="537A5243" w14:textId="77777777" w:rsidTr="003A4DFF">
        <w:trPr>
          <w:trHeight w:val="409"/>
        </w:trPr>
        <w:tc>
          <w:tcPr>
            <w:tcW w:w="3119" w:type="dxa"/>
          </w:tcPr>
          <w:p w14:paraId="2B4A10FC" w14:textId="77777777" w:rsidR="001760C8" w:rsidRPr="0059633B" w:rsidRDefault="001760C8" w:rsidP="003A4DFF">
            <w:pPr>
              <w:tabs>
                <w:tab w:val="center" w:pos="5760"/>
              </w:tabs>
              <w:spacing w:line="276" w:lineRule="auto"/>
              <w:rPr>
                <w:rFonts w:ascii="Times New Roman" w:hAnsi="Times New Roman" w:cs="Times New Roman"/>
                <w:bCs/>
                <w:color w:val="000000" w:themeColor="text1"/>
                <w:sz w:val="26"/>
                <w:szCs w:val="26"/>
              </w:rPr>
            </w:pPr>
            <w:proofErr w:type="spellStart"/>
            <w:r w:rsidRPr="0059633B">
              <w:rPr>
                <w:rFonts w:ascii="Times New Roman" w:hAnsi="Times New Roman" w:cs="Times New Roman"/>
                <w:bCs/>
                <w:color w:val="000000" w:themeColor="text1"/>
                <w:sz w:val="26"/>
                <w:szCs w:val="26"/>
              </w:rPr>
              <w:t>Lớp</w:t>
            </w:r>
            <w:proofErr w:type="spellEnd"/>
            <w:r w:rsidRPr="0059633B">
              <w:rPr>
                <w:rFonts w:ascii="Times New Roman" w:hAnsi="Times New Roman" w:cs="Times New Roman"/>
                <w:bCs/>
                <w:color w:val="000000" w:themeColor="text1"/>
                <w:sz w:val="26"/>
                <w:szCs w:val="26"/>
              </w:rPr>
              <w:t>: 62TH3</w:t>
            </w:r>
          </w:p>
        </w:tc>
      </w:tr>
      <w:tr w:rsidR="001760C8" w14:paraId="6001CA2F" w14:textId="77777777" w:rsidTr="003A4DFF">
        <w:trPr>
          <w:trHeight w:val="415"/>
        </w:trPr>
        <w:tc>
          <w:tcPr>
            <w:tcW w:w="3119" w:type="dxa"/>
          </w:tcPr>
          <w:p w14:paraId="16B2AF75" w14:textId="77777777" w:rsidR="001760C8" w:rsidRPr="0059633B" w:rsidRDefault="001760C8" w:rsidP="003A4DFF">
            <w:pPr>
              <w:tabs>
                <w:tab w:val="center" w:pos="5760"/>
              </w:tabs>
              <w:spacing w:line="276" w:lineRule="auto"/>
              <w:rPr>
                <w:rFonts w:ascii="Times New Roman" w:hAnsi="Times New Roman" w:cs="Times New Roman"/>
                <w:bCs/>
                <w:color w:val="000000" w:themeColor="text1"/>
                <w:sz w:val="26"/>
                <w:szCs w:val="26"/>
              </w:rPr>
            </w:pPr>
            <w:proofErr w:type="spellStart"/>
            <w:r w:rsidRPr="0059633B">
              <w:rPr>
                <w:rFonts w:ascii="Times New Roman" w:hAnsi="Times New Roman" w:cs="Times New Roman"/>
                <w:bCs/>
                <w:color w:val="000000" w:themeColor="text1"/>
                <w:sz w:val="26"/>
                <w:szCs w:val="26"/>
              </w:rPr>
              <w:t>Mã</w:t>
            </w:r>
            <w:proofErr w:type="spellEnd"/>
            <w:r w:rsidRPr="0059633B">
              <w:rPr>
                <w:rFonts w:ascii="Times New Roman" w:hAnsi="Times New Roman" w:cs="Times New Roman"/>
                <w:bCs/>
                <w:color w:val="000000" w:themeColor="text1"/>
                <w:sz w:val="26"/>
                <w:szCs w:val="26"/>
              </w:rPr>
              <w:t xml:space="preserve"> </w:t>
            </w:r>
            <w:proofErr w:type="spellStart"/>
            <w:r w:rsidRPr="0059633B">
              <w:rPr>
                <w:rFonts w:ascii="Times New Roman" w:hAnsi="Times New Roman" w:cs="Times New Roman"/>
                <w:bCs/>
                <w:color w:val="000000" w:themeColor="text1"/>
                <w:sz w:val="26"/>
                <w:szCs w:val="26"/>
              </w:rPr>
              <w:t>sinh</w:t>
            </w:r>
            <w:proofErr w:type="spellEnd"/>
            <w:r w:rsidRPr="0059633B">
              <w:rPr>
                <w:rFonts w:ascii="Times New Roman" w:hAnsi="Times New Roman" w:cs="Times New Roman"/>
                <w:bCs/>
                <w:color w:val="000000" w:themeColor="text1"/>
                <w:sz w:val="26"/>
                <w:szCs w:val="26"/>
              </w:rPr>
              <w:t xml:space="preserve"> </w:t>
            </w:r>
            <w:proofErr w:type="spellStart"/>
            <w:r w:rsidRPr="0059633B">
              <w:rPr>
                <w:rFonts w:ascii="Times New Roman" w:hAnsi="Times New Roman" w:cs="Times New Roman"/>
                <w:bCs/>
                <w:color w:val="000000" w:themeColor="text1"/>
                <w:sz w:val="26"/>
                <w:szCs w:val="26"/>
              </w:rPr>
              <w:t>viên</w:t>
            </w:r>
            <w:proofErr w:type="spellEnd"/>
            <w:r w:rsidRPr="0059633B">
              <w:rPr>
                <w:rFonts w:ascii="Times New Roman" w:hAnsi="Times New Roman" w:cs="Times New Roman"/>
                <w:bCs/>
                <w:color w:val="000000" w:themeColor="text1"/>
                <w:sz w:val="26"/>
                <w:szCs w:val="26"/>
              </w:rPr>
              <w:t>: 2051063607</w:t>
            </w:r>
          </w:p>
        </w:tc>
      </w:tr>
    </w:tbl>
    <w:p w14:paraId="3FB64D22" w14:textId="77777777" w:rsidR="001760C8" w:rsidRDefault="001760C8" w:rsidP="001760C8">
      <w:pPr>
        <w:tabs>
          <w:tab w:val="center" w:pos="5760"/>
        </w:tabs>
        <w:spacing w:line="276" w:lineRule="auto"/>
        <w:rPr>
          <w:rFonts w:ascii="Times New Roman" w:hAnsi="Times New Roman" w:cs="Times New Roman"/>
          <w:b/>
          <w:color w:val="000000" w:themeColor="text1"/>
          <w:sz w:val="26"/>
          <w:szCs w:val="26"/>
        </w:rPr>
      </w:pPr>
      <w:r w:rsidRPr="00504894">
        <w:rPr>
          <w:rFonts w:ascii="Times New Roman" w:hAnsi="Times New Roman" w:cs="Times New Roman"/>
          <w:color w:val="000000" w:themeColor="text1"/>
          <w:sz w:val="26"/>
          <w:szCs w:val="26"/>
          <w:lang w:val="vi-VN"/>
        </w:rPr>
        <w:t xml:space="preserve">                               </w:t>
      </w:r>
      <w:r w:rsidRPr="00504894">
        <w:rPr>
          <w:rFonts w:ascii="Times New Roman" w:hAnsi="Times New Roman" w:cs="Times New Roman"/>
          <w:b/>
          <w:color w:val="000000" w:themeColor="text1"/>
          <w:sz w:val="26"/>
          <w:szCs w:val="26"/>
          <w:lang w:val="vi-VN"/>
        </w:rPr>
        <w:t>Sinh viên thực hiện</w:t>
      </w:r>
      <w:r>
        <w:rPr>
          <w:rFonts w:ascii="Times New Roman" w:hAnsi="Times New Roman" w:cs="Times New Roman"/>
          <w:b/>
          <w:color w:val="000000" w:themeColor="text1"/>
          <w:sz w:val="26"/>
          <w:szCs w:val="26"/>
        </w:rPr>
        <w:t xml:space="preserve"> :</w:t>
      </w:r>
      <w:r w:rsidRPr="00504894">
        <w:rPr>
          <w:rFonts w:ascii="Times New Roman" w:hAnsi="Times New Roman" w:cs="Times New Roman"/>
          <w:b/>
          <w:color w:val="000000" w:themeColor="text1"/>
          <w:sz w:val="26"/>
          <w:szCs w:val="26"/>
          <w:lang w:val="vi-VN"/>
        </w:rPr>
        <w:t xml:space="preserve"> </w:t>
      </w:r>
    </w:p>
    <w:p w14:paraId="4FB9E5F2" w14:textId="77777777" w:rsidR="001760C8" w:rsidRDefault="001760C8" w:rsidP="001760C8">
      <w:pPr>
        <w:tabs>
          <w:tab w:val="center" w:pos="5760"/>
        </w:tabs>
        <w:spacing w:line="276" w:lineRule="auto"/>
        <w:rPr>
          <w:rFonts w:ascii="Times New Roman" w:hAnsi="Times New Roman" w:cs="Times New Roman"/>
          <w:b/>
          <w:color w:val="000000" w:themeColor="text1"/>
          <w:sz w:val="26"/>
          <w:szCs w:val="26"/>
        </w:rPr>
      </w:pPr>
    </w:p>
    <w:p w14:paraId="29B75187" w14:textId="77777777" w:rsidR="001760C8" w:rsidRPr="00840AFC" w:rsidRDefault="001760C8" w:rsidP="001760C8">
      <w:pPr>
        <w:tabs>
          <w:tab w:val="left" w:pos="6315"/>
        </w:tabs>
        <w:spacing w:beforeLines="24" w:before="57" w:after="24" w:line="276" w:lineRule="auto"/>
        <w:rPr>
          <w:rFonts w:ascii="Times New Roman" w:hAnsi="Times New Roman" w:cs="Times New Roman"/>
          <w:sz w:val="26"/>
          <w:szCs w:val="26"/>
        </w:rPr>
      </w:pPr>
      <w:r w:rsidRPr="00504894">
        <w:rPr>
          <w:rFonts w:ascii="Times New Roman" w:hAnsi="Times New Roman" w:cs="Times New Roman"/>
          <w:sz w:val="26"/>
          <w:szCs w:val="26"/>
          <w:lang w:val="vi-VN"/>
        </w:rPr>
        <w:t xml:space="preserve">                                     </w:t>
      </w:r>
    </w:p>
    <w:p w14:paraId="78BF6EFF" w14:textId="77777777" w:rsidR="001760C8" w:rsidRDefault="001760C8" w:rsidP="001760C8">
      <w:pPr>
        <w:spacing w:line="276" w:lineRule="auto"/>
        <w:rPr>
          <w:rFonts w:ascii="Times New Roman" w:hAnsi="Times New Roman" w:cs="Times New Roman"/>
          <w:sz w:val="26"/>
          <w:szCs w:val="26"/>
        </w:rPr>
      </w:pPr>
    </w:p>
    <w:p w14:paraId="63122D5D" w14:textId="77777777" w:rsidR="001760C8" w:rsidRDefault="001760C8" w:rsidP="001760C8">
      <w:pPr>
        <w:spacing w:line="276" w:lineRule="auto"/>
        <w:rPr>
          <w:rFonts w:ascii="Times New Roman" w:hAnsi="Times New Roman" w:cs="Times New Roman"/>
          <w:sz w:val="26"/>
          <w:szCs w:val="26"/>
        </w:rPr>
      </w:pPr>
    </w:p>
    <w:p w14:paraId="4B632506" w14:textId="77777777" w:rsidR="001760C8" w:rsidRPr="00AD1763" w:rsidRDefault="001760C8" w:rsidP="001760C8">
      <w:pPr>
        <w:spacing w:line="276" w:lineRule="auto"/>
        <w:rPr>
          <w:rFonts w:ascii="Times New Roman" w:hAnsi="Times New Roman" w:cs="Times New Roman"/>
          <w:sz w:val="26"/>
          <w:szCs w:val="26"/>
        </w:rPr>
      </w:pPr>
    </w:p>
    <w:p w14:paraId="359021A9" w14:textId="77777777" w:rsidR="001760C8" w:rsidRPr="00461B67" w:rsidRDefault="001760C8" w:rsidP="001760C8">
      <w:pPr>
        <w:tabs>
          <w:tab w:val="center" w:pos="5760"/>
        </w:tabs>
        <w:spacing w:line="276" w:lineRule="auto"/>
        <w:rPr>
          <w:rFonts w:ascii="Times New Roman" w:hAnsi="Times New Roman" w:cs="Times New Roman"/>
          <w:b/>
          <w:bCs/>
          <w:sz w:val="26"/>
          <w:szCs w:val="26"/>
        </w:rPr>
      </w:pPr>
      <w:r w:rsidRPr="00504894">
        <w:rPr>
          <w:rFonts w:ascii="Times New Roman" w:hAnsi="Times New Roman" w:cs="Times New Roman"/>
          <w:b/>
          <w:bCs/>
          <w:sz w:val="26"/>
          <w:szCs w:val="26"/>
          <w:lang w:val="vi-VN"/>
        </w:rPr>
        <w:t xml:space="preserve">              </w:t>
      </w:r>
    </w:p>
    <w:p w14:paraId="756818FF" w14:textId="77777777" w:rsidR="001760C8" w:rsidRPr="00B30B29" w:rsidRDefault="001760C8" w:rsidP="001760C8">
      <w:pPr>
        <w:spacing w:line="276" w:lineRule="auto"/>
        <w:jc w:val="center"/>
        <w:rPr>
          <w:rFonts w:ascii="Times New Roman" w:hAnsi="Times New Roman" w:cs="Times New Roman"/>
          <w:b/>
          <w:bCs/>
          <w:sz w:val="26"/>
          <w:szCs w:val="26"/>
        </w:rPr>
      </w:pPr>
      <w:r w:rsidRPr="00504894">
        <w:rPr>
          <w:rFonts w:ascii="Times New Roman" w:hAnsi="Times New Roman" w:cs="Times New Roman"/>
          <w:b/>
          <w:bCs/>
          <w:sz w:val="26"/>
          <w:szCs w:val="26"/>
          <w:lang w:val="vi-VN"/>
        </w:rPr>
        <w:t xml:space="preserve">Hà nội, tháng </w:t>
      </w:r>
      <w:r>
        <w:rPr>
          <w:rFonts w:ascii="Times New Roman" w:hAnsi="Times New Roman" w:cs="Times New Roman"/>
          <w:b/>
          <w:bCs/>
          <w:sz w:val="26"/>
          <w:szCs w:val="26"/>
          <w:lang w:val="vi-VN"/>
        </w:rPr>
        <w:t>0</w:t>
      </w:r>
      <w:r>
        <w:rPr>
          <w:rFonts w:ascii="Times New Roman" w:hAnsi="Times New Roman" w:cs="Times New Roman"/>
          <w:b/>
          <w:bCs/>
          <w:sz w:val="26"/>
          <w:szCs w:val="26"/>
          <w:lang w:val="en-GB"/>
        </w:rPr>
        <w:t>4</w:t>
      </w:r>
      <w:r w:rsidRPr="00504894">
        <w:rPr>
          <w:rFonts w:ascii="Times New Roman" w:hAnsi="Times New Roman" w:cs="Times New Roman"/>
          <w:b/>
          <w:bCs/>
          <w:sz w:val="26"/>
          <w:szCs w:val="26"/>
          <w:lang w:val="vi-VN"/>
        </w:rPr>
        <w:t xml:space="preserve"> năm 202</w:t>
      </w:r>
      <w:r>
        <w:rPr>
          <w:rFonts w:ascii="Times New Roman" w:hAnsi="Times New Roman" w:cs="Times New Roman"/>
          <w:b/>
          <w:bCs/>
          <w:sz w:val="26"/>
          <w:szCs w:val="26"/>
        </w:rPr>
        <w:t>4</w:t>
      </w:r>
    </w:p>
    <w:p w14:paraId="3593EF37" w14:textId="77777777" w:rsidR="001760C8" w:rsidRDefault="001760C8" w:rsidP="001760C8">
      <w:pPr>
        <w:tabs>
          <w:tab w:val="left" w:pos="3756"/>
        </w:tabs>
        <w:rPr>
          <w:rFonts w:ascii="Times New Roman" w:hAnsi="Times New Roman" w:cs="Times New Roman"/>
          <w:sz w:val="26"/>
          <w:szCs w:val="26"/>
        </w:rPr>
      </w:pPr>
    </w:p>
    <w:p w14:paraId="074CDF22" w14:textId="77777777" w:rsidR="001760C8" w:rsidRDefault="001760C8" w:rsidP="001760C8">
      <w:pPr>
        <w:pStyle w:val="Heading1"/>
        <w:spacing w:line="322" w:lineRule="exact"/>
        <w:ind w:left="0" w:right="0"/>
      </w:pPr>
      <w:bookmarkStart w:id="0" w:name="_Toc116162159"/>
      <w:bookmarkStart w:id="1" w:name="_Toc121927727"/>
      <w:r>
        <w:lastRenderedPageBreak/>
        <w:t>LỜI</w:t>
      </w:r>
      <w:r>
        <w:rPr>
          <w:spacing w:val="-3"/>
        </w:rPr>
        <w:t xml:space="preserve"> </w:t>
      </w:r>
      <w:r>
        <w:t>CẢM</w:t>
      </w:r>
      <w:r>
        <w:rPr>
          <w:spacing w:val="-1"/>
        </w:rPr>
        <w:t xml:space="preserve"> </w:t>
      </w:r>
      <w:r>
        <w:t>ƠN</w:t>
      </w:r>
      <w:bookmarkEnd w:id="0"/>
      <w:bookmarkEnd w:id="1"/>
    </w:p>
    <w:p w14:paraId="2B18E023" w14:textId="77777777" w:rsidR="001760C8" w:rsidRPr="005B2559" w:rsidRDefault="001760C8" w:rsidP="001760C8">
      <w:pPr>
        <w:pStyle w:val="BodyText"/>
      </w:pPr>
    </w:p>
    <w:p w14:paraId="745B6ECF" w14:textId="77777777" w:rsidR="001760C8" w:rsidRDefault="001760C8" w:rsidP="001760C8">
      <w:pPr>
        <w:pStyle w:val="BodyText"/>
      </w:pPr>
      <w:r>
        <w:t>Để có được bài luận văn này, em xin được bày tỏ lòng biết ơn chân</w:t>
      </w:r>
      <w:r>
        <w:rPr>
          <w:spacing w:val="1"/>
        </w:rPr>
        <w:t xml:space="preserve"> </w:t>
      </w:r>
      <w:r>
        <w:t xml:space="preserve">thành và sâu sắc đến thầy </w:t>
      </w:r>
      <w:r>
        <w:rPr>
          <w:lang w:val="en-US"/>
        </w:rPr>
        <w:t xml:space="preserve">Nguyễn Văn </w:t>
      </w:r>
      <w:proofErr w:type="spellStart"/>
      <w:r>
        <w:rPr>
          <w:lang w:val="en-US"/>
        </w:rPr>
        <w:t>Thẩm</w:t>
      </w:r>
      <w:proofErr w:type="spellEnd"/>
      <w:r>
        <w:t xml:space="preserve">  người đã trực tiếp tận tình hướng dẫn, giúp đỡ em. Trong suốt quá trình thực hiện</w:t>
      </w:r>
      <w:r>
        <w:rPr>
          <w:spacing w:val="1"/>
        </w:rPr>
        <w:t xml:space="preserve">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nghiệp</w:t>
      </w:r>
      <w:proofErr w:type="spellEnd"/>
      <w:r>
        <w:t xml:space="preserve">, nhờ những sự chỉ bảo và hướng dẫn quý giá đó mà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nghiệp</w:t>
      </w:r>
      <w:proofErr w:type="spellEnd"/>
      <w:r>
        <w:rPr>
          <w:lang w:val="en-US"/>
        </w:rPr>
        <w:t xml:space="preserve"> </w:t>
      </w:r>
      <w:r>
        <w:rPr>
          <w:spacing w:val="-62"/>
        </w:rPr>
        <w:t xml:space="preserve"> </w:t>
      </w:r>
      <w:proofErr w:type="spellStart"/>
      <w:r>
        <w:rPr>
          <w:lang w:val="en-US"/>
        </w:rPr>
        <w:t>của</w:t>
      </w:r>
      <w:proofErr w:type="spellEnd"/>
      <w:r>
        <w:rPr>
          <w:lang w:val="en-US"/>
        </w:rPr>
        <w:t xml:space="preserve"> </w:t>
      </w:r>
      <w:proofErr w:type="spellStart"/>
      <w:r>
        <w:rPr>
          <w:lang w:val="en-US"/>
        </w:rPr>
        <w:t>em</w:t>
      </w:r>
      <w:proofErr w:type="spellEnd"/>
      <w:r>
        <w:rPr>
          <w:spacing w:val="-2"/>
        </w:rPr>
        <w:t xml:space="preserve"> </w:t>
      </w:r>
      <w:r>
        <w:t>được</w:t>
      </w:r>
      <w:r>
        <w:rPr>
          <w:spacing w:val="-1"/>
        </w:rPr>
        <w:t xml:space="preserve"> </w:t>
      </w:r>
      <w:r>
        <w:t>hoàn</w:t>
      </w:r>
      <w:r>
        <w:rPr>
          <w:spacing w:val="2"/>
        </w:rPr>
        <w:t xml:space="preserve"> </w:t>
      </w:r>
      <w:r>
        <w:t>thành</w:t>
      </w:r>
      <w:r>
        <w:rPr>
          <w:spacing w:val="1"/>
        </w:rPr>
        <w:t xml:space="preserve"> </w:t>
      </w:r>
      <w:r>
        <w:t>một</w:t>
      </w:r>
      <w:r>
        <w:rPr>
          <w:spacing w:val="-2"/>
        </w:rPr>
        <w:t xml:space="preserve"> </w:t>
      </w:r>
      <w:r>
        <w:t>cách</w:t>
      </w:r>
      <w:r>
        <w:rPr>
          <w:spacing w:val="-1"/>
        </w:rPr>
        <w:t xml:space="preserve"> </w:t>
      </w:r>
      <w:r>
        <w:t>tốt</w:t>
      </w:r>
      <w:r>
        <w:rPr>
          <w:spacing w:val="1"/>
        </w:rPr>
        <w:t xml:space="preserve"> </w:t>
      </w:r>
      <w:r>
        <w:t>nhất.</w:t>
      </w:r>
    </w:p>
    <w:p w14:paraId="72B70211" w14:textId="77777777" w:rsidR="001760C8" w:rsidRDefault="001760C8" w:rsidP="001760C8">
      <w:pPr>
        <w:pStyle w:val="BodyText"/>
      </w:pPr>
      <w:r>
        <w:t>Em cũng xin gửi lời cám ơn chân thành đến các Thầy Cô Giảng viên</w:t>
      </w:r>
      <w:r>
        <w:rPr>
          <w:spacing w:val="1"/>
        </w:rPr>
        <w:t xml:space="preserve"> </w:t>
      </w:r>
      <w:proofErr w:type="spellStart"/>
      <w:r>
        <w:rPr>
          <w:lang w:val="en-US"/>
        </w:rPr>
        <w:t>của</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Thủy</w:t>
      </w:r>
      <w:proofErr w:type="spellEnd"/>
      <w:r>
        <w:rPr>
          <w:lang w:val="en-US"/>
        </w:rPr>
        <w:t xml:space="preserve"> Lợi</w:t>
      </w:r>
      <w:r>
        <w:t xml:space="preserve">, đặc biệt là các Thầy Cô ở Khoa </w:t>
      </w:r>
      <w:r>
        <w:rPr>
          <w:lang w:val="en-US"/>
        </w:rPr>
        <w:t xml:space="preserve">Công </w:t>
      </w:r>
      <w:proofErr w:type="spellStart"/>
      <w:r>
        <w:rPr>
          <w:lang w:val="en-US"/>
        </w:rPr>
        <w:t>nghệ</w:t>
      </w:r>
      <w:proofErr w:type="spellEnd"/>
      <w:r>
        <w:rPr>
          <w:lang w:val="en-US"/>
        </w:rPr>
        <w:t xml:space="preserve"> </w:t>
      </w:r>
      <w:proofErr w:type="spellStart"/>
      <w:r>
        <w:rPr>
          <w:lang w:val="en-US"/>
        </w:rPr>
        <w:t>thông</w:t>
      </w:r>
      <w:proofErr w:type="spellEnd"/>
      <w:r>
        <w:rPr>
          <w:lang w:val="en-US"/>
        </w:rPr>
        <w:t xml:space="preserve"> tin</w:t>
      </w:r>
      <w:r>
        <w:t>, những</w:t>
      </w:r>
      <w:r>
        <w:rPr>
          <w:spacing w:val="1"/>
        </w:rPr>
        <w:t xml:space="preserve"> </w:t>
      </w:r>
      <w:r>
        <w:t>người</w:t>
      </w:r>
      <w:r>
        <w:rPr>
          <w:spacing w:val="-2"/>
        </w:rPr>
        <w:t xml:space="preserve"> </w:t>
      </w:r>
      <w:r>
        <w:t>đã</w:t>
      </w:r>
      <w:r>
        <w:rPr>
          <w:spacing w:val="-2"/>
        </w:rPr>
        <w:t xml:space="preserve"> </w:t>
      </w:r>
      <w:r>
        <w:t>truyền</w:t>
      </w:r>
      <w:r>
        <w:rPr>
          <w:spacing w:val="-1"/>
        </w:rPr>
        <w:t xml:space="preserve"> </w:t>
      </w:r>
      <w:r>
        <w:t>đạt</w:t>
      </w:r>
      <w:r>
        <w:rPr>
          <w:spacing w:val="-2"/>
        </w:rPr>
        <w:t xml:space="preserve"> </w:t>
      </w:r>
      <w:r>
        <w:t>những</w:t>
      </w:r>
      <w:r>
        <w:rPr>
          <w:spacing w:val="-1"/>
        </w:rPr>
        <w:t xml:space="preserve"> </w:t>
      </w:r>
      <w:r>
        <w:t>kiến</w:t>
      </w:r>
      <w:r>
        <w:rPr>
          <w:spacing w:val="-2"/>
        </w:rPr>
        <w:t xml:space="preserve"> </w:t>
      </w:r>
      <w:r>
        <w:t>thức</w:t>
      </w:r>
      <w:r>
        <w:rPr>
          <w:spacing w:val="-1"/>
        </w:rPr>
        <w:t xml:space="preserve"> </w:t>
      </w:r>
      <w:r>
        <w:t>quý</w:t>
      </w:r>
      <w:r>
        <w:rPr>
          <w:spacing w:val="1"/>
        </w:rPr>
        <w:t xml:space="preserve"> </w:t>
      </w:r>
      <w:r>
        <w:t>báu</w:t>
      </w:r>
      <w:r>
        <w:rPr>
          <w:spacing w:val="2"/>
        </w:rPr>
        <w:t xml:space="preserve"> </w:t>
      </w:r>
      <w:r>
        <w:t>trong</w:t>
      </w:r>
      <w:r>
        <w:rPr>
          <w:spacing w:val="-2"/>
        </w:rPr>
        <w:t xml:space="preserve"> </w:t>
      </w:r>
      <w:r>
        <w:t>thời</w:t>
      </w:r>
      <w:r>
        <w:rPr>
          <w:spacing w:val="1"/>
        </w:rPr>
        <w:t xml:space="preserve"> </w:t>
      </w:r>
      <w:r>
        <w:t>gian</w:t>
      </w:r>
      <w:r>
        <w:rPr>
          <w:spacing w:val="-2"/>
        </w:rPr>
        <w:t xml:space="preserve"> </w:t>
      </w:r>
      <w:r>
        <w:t>qua.</w:t>
      </w:r>
    </w:p>
    <w:p w14:paraId="71D74494" w14:textId="77777777" w:rsidR="001760C8" w:rsidRDefault="001760C8" w:rsidP="001760C8">
      <w:pPr>
        <w:pStyle w:val="BodyText"/>
      </w:pPr>
      <w:r>
        <w:t>Em</w:t>
      </w:r>
      <w:r>
        <w:rPr>
          <w:spacing w:val="-11"/>
        </w:rPr>
        <w:t xml:space="preserve"> </w:t>
      </w:r>
      <w:r>
        <w:t>cũng</w:t>
      </w:r>
      <w:r>
        <w:rPr>
          <w:spacing w:val="-1"/>
        </w:rPr>
        <w:t xml:space="preserve"> </w:t>
      </w:r>
      <w:r>
        <w:t>xin</w:t>
      </w:r>
      <w:r>
        <w:rPr>
          <w:spacing w:val="-8"/>
        </w:rPr>
        <w:t xml:space="preserve"> </w:t>
      </w:r>
      <w:r>
        <w:t>chân</w:t>
      </w:r>
      <w:r>
        <w:rPr>
          <w:spacing w:val="-9"/>
        </w:rPr>
        <w:t xml:space="preserve"> </w:t>
      </w:r>
      <w:r>
        <w:t>thành</w:t>
      </w:r>
      <w:r>
        <w:rPr>
          <w:spacing w:val="-11"/>
        </w:rPr>
        <w:t xml:space="preserve"> </w:t>
      </w:r>
      <w:r>
        <w:t>cảm</w:t>
      </w:r>
      <w:r>
        <w:rPr>
          <w:spacing w:val="-8"/>
        </w:rPr>
        <w:t xml:space="preserve"> </w:t>
      </w:r>
      <w:r>
        <w:t>ơn</w:t>
      </w:r>
      <w:r>
        <w:rPr>
          <w:spacing w:val="-9"/>
        </w:rPr>
        <w:t xml:space="preserve"> </w:t>
      </w:r>
      <w:r>
        <w:t>bạn</w:t>
      </w:r>
      <w:r>
        <w:rPr>
          <w:spacing w:val="-9"/>
        </w:rPr>
        <w:t xml:space="preserve"> </w:t>
      </w:r>
      <w:r>
        <w:t>bè</w:t>
      </w:r>
      <w:r>
        <w:rPr>
          <w:spacing w:val="-10"/>
        </w:rPr>
        <w:t xml:space="preserve"> </w:t>
      </w:r>
      <w:r>
        <w:t>cùng</w:t>
      </w:r>
      <w:r>
        <w:rPr>
          <w:spacing w:val="-9"/>
        </w:rPr>
        <w:t xml:space="preserve"> </w:t>
      </w:r>
      <w:r>
        <w:t>với</w:t>
      </w:r>
      <w:r>
        <w:rPr>
          <w:spacing w:val="-11"/>
        </w:rPr>
        <w:t xml:space="preserve"> </w:t>
      </w:r>
      <w:r>
        <w:t>gia</w:t>
      </w:r>
      <w:r>
        <w:rPr>
          <w:spacing w:val="-8"/>
        </w:rPr>
        <w:t xml:space="preserve"> </w:t>
      </w:r>
      <w:r>
        <w:t>đình</w:t>
      </w:r>
      <w:r>
        <w:rPr>
          <w:spacing w:val="-9"/>
        </w:rPr>
        <w:t xml:space="preserve"> </w:t>
      </w:r>
      <w:r>
        <w:t>đã</w:t>
      </w:r>
      <w:r>
        <w:rPr>
          <w:spacing w:val="-8"/>
        </w:rPr>
        <w:t xml:space="preserve"> </w:t>
      </w:r>
      <w:r>
        <w:t>luôn</w:t>
      </w:r>
      <w:r>
        <w:rPr>
          <w:spacing w:val="-9"/>
        </w:rPr>
        <w:t xml:space="preserve"> </w:t>
      </w:r>
      <w:r>
        <w:t>động viên, khích lệ và tạo điều kiện giúp đỡ trong suốt quá trình thực hiện để</w:t>
      </w:r>
      <w:r>
        <w:rPr>
          <w:spacing w:val="1"/>
        </w:rPr>
        <w:t xml:space="preserve"> </w:t>
      </w:r>
      <w:r>
        <w:t>em</w:t>
      </w:r>
      <w:r>
        <w:rPr>
          <w:spacing w:val="-1"/>
        </w:rPr>
        <w:t xml:space="preserve"> </w:t>
      </w:r>
      <w:r>
        <w:t>có thể hoàn</w:t>
      </w:r>
      <w:r>
        <w:rPr>
          <w:spacing w:val="-2"/>
        </w:rPr>
        <w:t xml:space="preserve"> </w:t>
      </w:r>
      <w:r>
        <w:t>thành</w:t>
      </w:r>
      <w:r>
        <w:rPr>
          <w:spacing w:val="-1"/>
        </w:rPr>
        <w:t xml:space="preserve">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nghiệp</w:t>
      </w:r>
      <w:proofErr w:type="spellEnd"/>
      <w:r>
        <w:rPr>
          <w:spacing w:val="1"/>
        </w:rPr>
        <w:t xml:space="preserve"> </w:t>
      </w:r>
      <w:r>
        <w:t>một</w:t>
      </w:r>
      <w:r>
        <w:rPr>
          <w:spacing w:val="-1"/>
        </w:rPr>
        <w:t xml:space="preserve"> </w:t>
      </w:r>
      <w:r>
        <w:t>cách</w:t>
      </w:r>
      <w:r>
        <w:rPr>
          <w:spacing w:val="2"/>
        </w:rPr>
        <w:t xml:space="preserve"> </w:t>
      </w:r>
      <w:r>
        <w:t>tốt</w:t>
      </w:r>
      <w:r>
        <w:rPr>
          <w:spacing w:val="-2"/>
        </w:rPr>
        <w:t xml:space="preserve"> </w:t>
      </w:r>
      <w:r>
        <w:t>nhất.</w:t>
      </w:r>
    </w:p>
    <w:p w14:paraId="6A6ECC16" w14:textId="77777777" w:rsidR="001760C8" w:rsidRDefault="001760C8" w:rsidP="001760C8">
      <w:pPr>
        <w:pStyle w:val="BodyText"/>
        <w:rPr>
          <w:lang w:val="en-US"/>
        </w:rPr>
      </w:pPr>
      <w:r>
        <w:t>Tuy</w:t>
      </w:r>
      <w:r>
        <w:rPr>
          <w:spacing w:val="-6"/>
        </w:rPr>
        <w:t xml:space="preserve"> </w:t>
      </w:r>
      <w:r>
        <w:t>có</w:t>
      </w:r>
      <w:r>
        <w:rPr>
          <w:spacing w:val="-6"/>
        </w:rPr>
        <w:t xml:space="preserve"> </w:t>
      </w:r>
      <w:r>
        <w:t>nhiều</w:t>
      </w:r>
      <w:r>
        <w:rPr>
          <w:spacing w:val="-6"/>
        </w:rPr>
        <w:t xml:space="preserve"> </w:t>
      </w:r>
      <w:r>
        <w:t>cố</w:t>
      </w:r>
      <w:r>
        <w:rPr>
          <w:spacing w:val="-6"/>
        </w:rPr>
        <w:t xml:space="preserve"> </w:t>
      </w:r>
      <w:r>
        <w:t>gắng</w:t>
      </w:r>
      <w:r>
        <w:rPr>
          <w:spacing w:val="-6"/>
        </w:rPr>
        <w:t xml:space="preserve"> </w:t>
      </w:r>
      <w:r>
        <w:t>trong</w:t>
      </w:r>
      <w:r>
        <w:rPr>
          <w:spacing w:val="-7"/>
        </w:rPr>
        <w:t xml:space="preserve"> </w:t>
      </w:r>
      <w:r>
        <w:t>quá</w:t>
      </w:r>
      <w:r>
        <w:rPr>
          <w:spacing w:val="-5"/>
        </w:rPr>
        <w:t xml:space="preserve"> </w:t>
      </w:r>
      <w:r>
        <w:t>trình</w:t>
      </w:r>
      <w:r>
        <w:rPr>
          <w:spacing w:val="-7"/>
        </w:rPr>
        <w:t xml:space="preserve"> </w:t>
      </w:r>
      <w:r>
        <w:t>thực</w:t>
      </w:r>
      <w:r>
        <w:rPr>
          <w:spacing w:val="-5"/>
        </w:rPr>
        <w:t xml:space="preserve"> </w:t>
      </w:r>
      <w:r>
        <w:t>hiện</w:t>
      </w:r>
      <w:r>
        <w:rPr>
          <w:spacing w:val="-5"/>
        </w:rPr>
        <w:t xml:space="preserve">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nghiệp</w:t>
      </w:r>
      <w:proofErr w:type="spellEnd"/>
      <w:r>
        <w:t>,</w:t>
      </w:r>
      <w:r>
        <w:rPr>
          <w:spacing w:val="-4"/>
        </w:rPr>
        <w:t xml:space="preserve"> </w:t>
      </w:r>
      <w:r>
        <w:t>nhưng</w:t>
      </w:r>
      <w:r>
        <w:rPr>
          <w:spacing w:val="-6"/>
        </w:rPr>
        <w:t xml:space="preserve"> </w:t>
      </w:r>
      <w:r>
        <w:t>không</w:t>
      </w:r>
      <w:r>
        <w:rPr>
          <w:spacing w:val="-63"/>
        </w:rPr>
        <w:t xml:space="preserve"> </w:t>
      </w:r>
      <w:r>
        <w:rPr>
          <w:spacing w:val="-63"/>
          <w:lang w:val="en-US"/>
        </w:rPr>
        <w:t xml:space="preserve">  </w:t>
      </w:r>
      <w:r>
        <w:t>thể tránh khỏi những sai sót. Em rất mong nhận được sự đóng góp ý kiến</w:t>
      </w:r>
      <w:r>
        <w:rPr>
          <w:spacing w:val="1"/>
        </w:rPr>
        <w:t xml:space="preserve"> </w:t>
      </w:r>
      <w:r>
        <w:t>quý</w:t>
      </w:r>
      <w:r>
        <w:rPr>
          <w:spacing w:val="-2"/>
        </w:rPr>
        <w:t xml:space="preserve"> </w:t>
      </w:r>
      <w:r>
        <w:t>báu</w:t>
      </w:r>
      <w:r>
        <w:rPr>
          <w:spacing w:val="-1"/>
        </w:rPr>
        <w:t xml:space="preserve"> </w:t>
      </w:r>
      <w:r>
        <w:t>của</w:t>
      </w:r>
      <w:r>
        <w:rPr>
          <w:spacing w:val="1"/>
        </w:rPr>
        <w:t xml:space="preserve"> </w:t>
      </w:r>
      <w:r>
        <w:t>quý</w:t>
      </w:r>
      <w:r>
        <w:rPr>
          <w:spacing w:val="-1"/>
        </w:rPr>
        <w:t xml:space="preserve"> </w:t>
      </w:r>
      <w:r>
        <w:t>Thầy Cô</w:t>
      </w:r>
      <w:r>
        <w:rPr>
          <w:spacing w:val="-1"/>
        </w:rPr>
        <w:t xml:space="preserve"> </w:t>
      </w:r>
      <w:r>
        <w:t>để</w:t>
      </w:r>
      <w:r>
        <w:rPr>
          <w:spacing w:val="-1"/>
        </w:rPr>
        <w:t xml:space="preserve">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nghiệp</w:t>
      </w:r>
      <w:proofErr w:type="spellEnd"/>
      <w:r>
        <w:rPr>
          <w:spacing w:val="-2"/>
        </w:rPr>
        <w:t xml:space="preserve"> </w:t>
      </w:r>
      <w:r>
        <w:t>hoàn</w:t>
      </w:r>
      <w:r>
        <w:rPr>
          <w:spacing w:val="2"/>
        </w:rPr>
        <w:t xml:space="preserve"> </w:t>
      </w:r>
      <w:r>
        <w:t>thiện</w:t>
      </w:r>
      <w:r>
        <w:rPr>
          <w:spacing w:val="-2"/>
        </w:rPr>
        <w:t xml:space="preserve"> </w:t>
      </w:r>
      <w:r>
        <w:t>hơn.</w:t>
      </w:r>
    </w:p>
    <w:p w14:paraId="37985E9B" w14:textId="77777777" w:rsidR="001760C8" w:rsidRDefault="001760C8" w:rsidP="001760C8">
      <w:pPr>
        <w:pStyle w:val="BodyText"/>
        <w:rPr>
          <w:lang w:val="en-US"/>
        </w:rPr>
      </w:pPr>
    </w:p>
    <w:p w14:paraId="6B722863" w14:textId="77777777" w:rsidR="001760C8" w:rsidRDefault="001760C8" w:rsidP="001760C8">
      <w:pPr>
        <w:pStyle w:val="BodyText"/>
        <w:rPr>
          <w:lang w:val="en-US"/>
        </w:rPr>
      </w:pPr>
    </w:p>
    <w:p w14:paraId="15845421" w14:textId="77777777" w:rsidR="001760C8" w:rsidRDefault="001760C8" w:rsidP="001760C8">
      <w:pPr>
        <w:pStyle w:val="BodyText"/>
        <w:rPr>
          <w:lang w:val="en-US"/>
        </w:rPr>
      </w:pPr>
    </w:p>
    <w:p w14:paraId="109C3AB3" w14:textId="77777777" w:rsidR="001760C8" w:rsidRDefault="001760C8" w:rsidP="001760C8">
      <w:pPr>
        <w:pStyle w:val="BodyText"/>
        <w:rPr>
          <w:lang w:val="en-US"/>
        </w:rPr>
      </w:pPr>
    </w:p>
    <w:p w14:paraId="5484AE28" w14:textId="77777777" w:rsidR="001760C8" w:rsidRDefault="001760C8" w:rsidP="001760C8">
      <w:pPr>
        <w:pStyle w:val="BodyText"/>
        <w:rPr>
          <w:lang w:val="en-US"/>
        </w:rPr>
      </w:pPr>
    </w:p>
    <w:p w14:paraId="011A192A" w14:textId="77777777" w:rsidR="001760C8" w:rsidRDefault="001760C8" w:rsidP="001760C8">
      <w:pPr>
        <w:pStyle w:val="BodyText"/>
        <w:rPr>
          <w:lang w:val="en-US"/>
        </w:rPr>
      </w:pPr>
    </w:p>
    <w:p w14:paraId="6144118F" w14:textId="77777777" w:rsidR="001760C8" w:rsidRDefault="001760C8" w:rsidP="001760C8">
      <w:pPr>
        <w:pStyle w:val="BodyText"/>
        <w:rPr>
          <w:lang w:val="en-US"/>
        </w:rPr>
      </w:pPr>
    </w:p>
    <w:p w14:paraId="0B6288B9" w14:textId="77777777" w:rsidR="001760C8" w:rsidRDefault="001760C8" w:rsidP="001760C8">
      <w:pPr>
        <w:pStyle w:val="BodyText"/>
        <w:rPr>
          <w:lang w:val="en-US"/>
        </w:rPr>
      </w:pPr>
    </w:p>
    <w:p w14:paraId="5E23E41E" w14:textId="77777777" w:rsidR="001760C8" w:rsidRDefault="001760C8" w:rsidP="001760C8">
      <w:pPr>
        <w:pStyle w:val="BodyText"/>
        <w:rPr>
          <w:lang w:val="en-US"/>
        </w:rPr>
      </w:pPr>
    </w:p>
    <w:p w14:paraId="21F3349B" w14:textId="77777777" w:rsidR="001760C8" w:rsidRDefault="001760C8" w:rsidP="001760C8">
      <w:pPr>
        <w:pStyle w:val="BodyText"/>
        <w:rPr>
          <w:lang w:val="en-US"/>
        </w:rPr>
      </w:pPr>
    </w:p>
    <w:p w14:paraId="0A35F2C2" w14:textId="77777777" w:rsidR="001760C8" w:rsidRDefault="001760C8" w:rsidP="001760C8">
      <w:pPr>
        <w:pStyle w:val="BodyText"/>
        <w:rPr>
          <w:lang w:val="en-US"/>
        </w:rPr>
      </w:pPr>
    </w:p>
    <w:p w14:paraId="52AEA4CA" w14:textId="77777777" w:rsidR="001760C8" w:rsidRDefault="001760C8" w:rsidP="001760C8">
      <w:pPr>
        <w:pStyle w:val="BodyText"/>
        <w:rPr>
          <w:lang w:val="en-US"/>
        </w:rPr>
      </w:pPr>
    </w:p>
    <w:p w14:paraId="10F4A896" w14:textId="77777777" w:rsidR="001760C8" w:rsidRDefault="001760C8" w:rsidP="001760C8">
      <w:pPr>
        <w:pStyle w:val="BodyText"/>
        <w:rPr>
          <w:lang w:val="en-US"/>
        </w:rPr>
      </w:pPr>
    </w:p>
    <w:p w14:paraId="14F435BF" w14:textId="77777777" w:rsidR="001760C8" w:rsidRPr="00724CA4" w:rsidRDefault="001760C8" w:rsidP="001760C8">
      <w:pPr>
        <w:pStyle w:val="BodyText"/>
        <w:rPr>
          <w:lang w:val="en-US"/>
        </w:rPr>
      </w:pPr>
    </w:p>
    <w:p w14:paraId="77BE9D27" w14:textId="77777777" w:rsidR="001760C8" w:rsidRDefault="001760C8" w:rsidP="001760C8">
      <w:pPr>
        <w:pStyle w:val="ListParagraph"/>
        <w:tabs>
          <w:tab w:val="left" w:pos="709"/>
          <w:tab w:val="left" w:pos="851"/>
          <w:tab w:val="left" w:pos="3756"/>
        </w:tabs>
        <w:rPr>
          <w:rFonts w:ascii="Times New Roman" w:hAnsi="Times New Roman" w:cs="Times New Roman"/>
          <w:sz w:val="26"/>
          <w:szCs w:val="26"/>
        </w:rPr>
      </w:pPr>
    </w:p>
    <w:p w14:paraId="669FC6EB" w14:textId="77777777" w:rsidR="001760C8" w:rsidRDefault="001760C8" w:rsidP="001760C8">
      <w:pPr>
        <w:pStyle w:val="Heading1"/>
        <w:ind w:left="0" w:right="0"/>
      </w:pPr>
      <w:bookmarkStart w:id="2" w:name="_Toc116162163"/>
      <w:bookmarkStart w:id="3" w:name="_Toc121927730"/>
      <w:r>
        <w:lastRenderedPageBreak/>
        <w:t>BẢNG</w:t>
      </w:r>
      <w:r>
        <w:rPr>
          <w:spacing w:val="-2"/>
        </w:rPr>
        <w:t xml:space="preserve"> </w:t>
      </w:r>
      <w:r>
        <w:t>DANH</w:t>
      </w:r>
      <w:r>
        <w:rPr>
          <w:spacing w:val="-1"/>
        </w:rPr>
        <w:t xml:space="preserve"> </w:t>
      </w:r>
      <w:r>
        <w:t>SÁCH</w:t>
      </w:r>
      <w:r>
        <w:rPr>
          <w:spacing w:val="-3"/>
        </w:rPr>
        <w:t xml:space="preserve"> </w:t>
      </w:r>
      <w:r>
        <w:t>TỪ</w:t>
      </w:r>
      <w:r>
        <w:rPr>
          <w:spacing w:val="-2"/>
        </w:rPr>
        <w:t xml:space="preserve"> </w:t>
      </w:r>
      <w:r>
        <w:t>VIẾT</w:t>
      </w:r>
      <w:r>
        <w:rPr>
          <w:spacing w:val="-1"/>
        </w:rPr>
        <w:t xml:space="preserve"> </w:t>
      </w:r>
      <w:r>
        <w:t>TẮT</w:t>
      </w:r>
      <w:bookmarkEnd w:id="2"/>
      <w:bookmarkEnd w:id="3"/>
    </w:p>
    <w:p w14:paraId="1A9F18FD" w14:textId="77777777" w:rsidR="001760C8" w:rsidRDefault="001760C8" w:rsidP="001760C8">
      <w:pPr>
        <w:pStyle w:val="BodyText"/>
        <w:ind w:firstLine="0"/>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1559"/>
        <w:gridCol w:w="5409"/>
      </w:tblGrid>
      <w:tr w:rsidR="001760C8" w14:paraId="4EB2CAB8" w14:textId="77777777" w:rsidTr="003A4DFF">
        <w:trPr>
          <w:trHeight w:val="275"/>
        </w:trPr>
        <w:tc>
          <w:tcPr>
            <w:tcW w:w="1276" w:type="dxa"/>
          </w:tcPr>
          <w:p w14:paraId="648E5FCD" w14:textId="77777777" w:rsidR="001760C8" w:rsidRDefault="001760C8" w:rsidP="003A4DFF">
            <w:pPr>
              <w:pStyle w:val="TableParagraph"/>
              <w:ind w:left="142" w:right="132"/>
              <w:jc w:val="center"/>
              <w:rPr>
                <w:b/>
                <w:sz w:val="24"/>
              </w:rPr>
            </w:pPr>
            <w:r>
              <w:rPr>
                <w:b/>
                <w:sz w:val="24"/>
              </w:rPr>
              <w:t>Số</w:t>
            </w:r>
            <w:r>
              <w:rPr>
                <w:b/>
                <w:spacing w:val="-1"/>
                <w:sz w:val="24"/>
              </w:rPr>
              <w:t xml:space="preserve"> </w:t>
            </w:r>
            <w:r>
              <w:rPr>
                <w:b/>
                <w:sz w:val="24"/>
              </w:rPr>
              <w:t>thứ</w:t>
            </w:r>
            <w:r>
              <w:rPr>
                <w:b/>
                <w:spacing w:val="-1"/>
                <w:sz w:val="24"/>
              </w:rPr>
              <w:t xml:space="preserve"> </w:t>
            </w:r>
            <w:r>
              <w:rPr>
                <w:b/>
                <w:sz w:val="24"/>
              </w:rPr>
              <w:t>tự</w:t>
            </w:r>
          </w:p>
        </w:tc>
        <w:tc>
          <w:tcPr>
            <w:tcW w:w="1559" w:type="dxa"/>
          </w:tcPr>
          <w:p w14:paraId="44FE16A9" w14:textId="77777777" w:rsidR="001760C8" w:rsidRDefault="001760C8" w:rsidP="003A4DFF">
            <w:pPr>
              <w:pStyle w:val="TableParagraph"/>
              <w:ind w:left="168"/>
              <w:rPr>
                <w:b/>
                <w:sz w:val="24"/>
              </w:rPr>
            </w:pPr>
            <w:r>
              <w:rPr>
                <w:b/>
                <w:sz w:val="24"/>
              </w:rPr>
              <w:t>Từ</w:t>
            </w:r>
            <w:r>
              <w:rPr>
                <w:b/>
                <w:spacing w:val="-2"/>
                <w:sz w:val="24"/>
              </w:rPr>
              <w:t xml:space="preserve"> </w:t>
            </w:r>
            <w:r>
              <w:rPr>
                <w:b/>
                <w:sz w:val="24"/>
              </w:rPr>
              <w:t>viết</w:t>
            </w:r>
            <w:r>
              <w:rPr>
                <w:b/>
                <w:spacing w:val="-1"/>
                <w:sz w:val="24"/>
              </w:rPr>
              <w:t xml:space="preserve"> </w:t>
            </w:r>
            <w:r>
              <w:rPr>
                <w:b/>
                <w:sz w:val="24"/>
              </w:rPr>
              <w:t>tắt</w:t>
            </w:r>
          </w:p>
        </w:tc>
        <w:tc>
          <w:tcPr>
            <w:tcW w:w="5409" w:type="dxa"/>
          </w:tcPr>
          <w:p w14:paraId="62B82D68" w14:textId="77777777" w:rsidR="001760C8" w:rsidRDefault="001760C8" w:rsidP="003A4DFF">
            <w:pPr>
              <w:pStyle w:val="TableParagraph"/>
              <w:ind w:left="1808" w:right="1801"/>
              <w:jc w:val="center"/>
              <w:rPr>
                <w:b/>
                <w:sz w:val="24"/>
              </w:rPr>
            </w:pPr>
            <w:r>
              <w:rPr>
                <w:b/>
                <w:sz w:val="24"/>
              </w:rPr>
              <w:t>Tên đầy đủ</w:t>
            </w:r>
          </w:p>
        </w:tc>
      </w:tr>
      <w:tr w:rsidR="001760C8" w14:paraId="53F99FD6" w14:textId="77777777" w:rsidTr="003A4DFF">
        <w:trPr>
          <w:trHeight w:val="278"/>
        </w:trPr>
        <w:tc>
          <w:tcPr>
            <w:tcW w:w="1276" w:type="dxa"/>
          </w:tcPr>
          <w:p w14:paraId="3C17C9D0" w14:textId="77777777" w:rsidR="001760C8" w:rsidRDefault="001760C8" w:rsidP="003A4DFF">
            <w:pPr>
              <w:pStyle w:val="TableParagraph"/>
              <w:spacing w:before="1" w:line="257" w:lineRule="exact"/>
              <w:ind w:left="9"/>
              <w:jc w:val="center"/>
              <w:rPr>
                <w:sz w:val="24"/>
              </w:rPr>
            </w:pPr>
            <w:r>
              <w:rPr>
                <w:sz w:val="24"/>
              </w:rPr>
              <w:t>1</w:t>
            </w:r>
          </w:p>
        </w:tc>
        <w:tc>
          <w:tcPr>
            <w:tcW w:w="1559" w:type="dxa"/>
          </w:tcPr>
          <w:p w14:paraId="77A609A6" w14:textId="77777777" w:rsidR="001760C8" w:rsidRPr="00BA072E" w:rsidRDefault="001760C8" w:rsidP="003A4DFF">
            <w:pPr>
              <w:pStyle w:val="TableParagraph"/>
              <w:spacing w:before="1" w:line="257" w:lineRule="exact"/>
              <w:ind w:left="108"/>
              <w:rPr>
                <w:sz w:val="24"/>
                <w:lang w:val="en-US"/>
              </w:rPr>
            </w:pPr>
            <w:r>
              <w:rPr>
                <w:sz w:val="24"/>
                <w:lang w:val="en-US"/>
              </w:rPr>
              <w:t>MYSQL</w:t>
            </w:r>
          </w:p>
        </w:tc>
        <w:tc>
          <w:tcPr>
            <w:tcW w:w="5409" w:type="dxa"/>
          </w:tcPr>
          <w:p w14:paraId="37CD2462" w14:textId="77777777" w:rsidR="001760C8" w:rsidRPr="00BA072E" w:rsidRDefault="001760C8" w:rsidP="003A4DFF">
            <w:pPr>
              <w:pStyle w:val="TableParagraph"/>
              <w:spacing w:before="1" w:line="257" w:lineRule="exact"/>
              <w:ind w:left="106"/>
              <w:rPr>
                <w:sz w:val="24"/>
                <w:lang w:val="en-US"/>
              </w:rPr>
            </w:pPr>
            <w:r w:rsidRPr="00BA072E">
              <w:rPr>
                <w:sz w:val="24"/>
              </w:rPr>
              <w:t>Hệ quản trị cơ sở dữ liệu tự do nguồn mở</w:t>
            </w:r>
            <w:r>
              <w:rPr>
                <w:sz w:val="24"/>
                <w:lang w:val="en-US"/>
              </w:rPr>
              <w:t>.</w:t>
            </w:r>
          </w:p>
        </w:tc>
      </w:tr>
      <w:tr w:rsidR="001760C8" w14:paraId="70313AC2" w14:textId="77777777" w:rsidTr="003A4DFF">
        <w:trPr>
          <w:trHeight w:val="275"/>
        </w:trPr>
        <w:tc>
          <w:tcPr>
            <w:tcW w:w="1276" w:type="dxa"/>
          </w:tcPr>
          <w:p w14:paraId="2A75C596" w14:textId="77777777" w:rsidR="001760C8" w:rsidRPr="00A96783" w:rsidRDefault="001760C8" w:rsidP="003A4DFF">
            <w:pPr>
              <w:pStyle w:val="TableParagraph"/>
              <w:ind w:left="9"/>
              <w:jc w:val="center"/>
              <w:rPr>
                <w:sz w:val="24"/>
                <w:lang w:val="en-US"/>
              </w:rPr>
            </w:pPr>
            <w:r>
              <w:rPr>
                <w:sz w:val="24"/>
                <w:lang w:val="en-US"/>
              </w:rPr>
              <w:t>2</w:t>
            </w:r>
          </w:p>
        </w:tc>
        <w:tc>
          <w:tcPr>
            <w:tcW w:w="1559" w:type="dxa"/>
          </w:tcPr>
          <w:p w14:paraId="0329D41A" w14:textId="77777777" w:rsidR="001760C8" w:rsidRPr="00A96783" w:rsidRDefault="001760C8" w:rsidP="003A4DFF">
            <w:pPr>
              <w:pStyle w:val="TableParagraph"/>
              <w:ind w:left="108"/>
              <w:rPr>
                <w:sz w:val="24"/>
                <w:lang w:val="en-US"/>
              </w:rPr>
            </w:pPr>
            <w:r>
              <w:rPr>
                <w:sz w:val="24"/>
                <w:lang w:val="en-US"/>
              </w:rPr>
              <w:t>CSS</w:t>
            </w:r>
          </w:p>
        </w:tc>
        <w:tc>
          <w:tcPr>
            <w:tcW w:w="5409" w:type="dxa"/>
          </w:tcPr>
          <w:p w14:paraId="76BA9D4B" w14:textId="77777777" w:rsidR="001760C8" w:rsidRPr="00A96783" w:rsidRDefault="001760C8" w:rsidP="003A4DFF">
            <w:pPr>
              <w:pStyle w:val="TableParagraph"/>
              <w:ind w:left="106"/>
              <w:rPr>
                <w:sz w:val="24"/>
                <w:lang w:val="en-US"/>
              </w:rPr>
            </w:pPr>
            <w:r w:rsidRPr="00A96783">
              <w:rPr>
                <w:sz w:val="24"/>
              </w:rPr>
              <w:t>Cascading Style Sheets</w:t>
            </w:r>
            <w:r>
              <w:rPr>
                <w:sz w:val="24"/>
                <w:lang w:val="en-US"/>
              </w:rPr>
              <w:t>.</w:t>
            </w:r>
          </w:p>
        </w:tc>
      </w:tr>
      <w:tr w:rsidR="001760C8" w14:paraId="348E722A" w14:textId="77777777" w:rsidTr="003A4DFF">
        <w:trPr>
          <w:trHeight w:val="275"/>
        </w:trPr>
        <w:tc>
          <w:tcPr>
            <w:tcW w:w="1276" w:type="dxa"/>
          </w:tcPr>
          <w:p w14:paraId="2BA826A1" w14:textId="77777777" w:rsidR="001760C8" w:rsidRDefault="001760C8" w:rsidP="003A4DFF">
            <w:pPr>
              <w:pStyle w:val="TableParagraph"/>
              <w:ind w:left="9"/>
              <w:jc w:val="center"/>
              <w:rPr>
                <w:sz w:val="24"/>
              </w:rPr>
            </w:pPr>
            <w:r>
              <w:rPr>
                <w:sz w:val="24"/>
              </w:rPr>
              <w:t>3</w:t>
            </w:r>
          </w:p>
        </w:tc>
        <w:tc>
          <w:tcPr>
            <w:tcW w:w="1559" w:type="dxa"/>
          </w:tcPr>
          <w:p w14:paraId="6CDEB598" w14:textId="77777777" w:rsidR="001760C8" w:rsidRDefault="001760C8" w:rsidP="003A4DFF">
            <w:pPr>
              <w:pStyle w:val="TableParagraph"/>
              <w:ind w:left="108"/>
              <w:rPr>
                <w:sz w:val="24"/>
              </w:rPr>
            </w:pPr>
            <w:r>
              <w:rPr>
                <w:sz w:val="24"/>
              </w:rPr>
              <w:t>HTML</w:t>
            </w:r>
          </w:p>
        </w:tc>
        <w:tc>
          <w:tcPr>
            <w:tcW w:w="5409" w:type="dxa"/>
          </w:tcPr>
          <w:p w14:paraId="36E97085" w14:textId="77777777" w:rsidR="001760C8" w:rsidRDefault="001760C8" w:rsidP="003A4DFF">
            <w:pPr>
              <w:pStyle w:val="TableParagraph"/>
              <w:ind w:left="106"/>
              <w:rPr>
                <w:sz w:val="24"/>
              </w:rPr>
            </w:pPr>
            <w:r>
              <w:rPr>
                <w:sz w:val="24"/>
              </w:rPr>
              <w:t>Hypertext</w:t>
            </w:r>
            <w:r>
              <w:rPr>
                <w:spacing w:val="-2"/>
                <w:sz w:val="24"/>
              </w:rPr>
              <w:t xml:space="preserve"> </w:t>
            </w:r>
            <w:r>
              <w:rPr>
                <w:sz w:val="24"/>
              </w:rPr>
              <w:t>Markup</w:t>
            </w:r>
            <w:r>
              <w:rPr>
                <w:spacing w:val="-3"/>
                <w:sz w:val="24"/>
              </w:rPr>
              <w:t xml:space="preserve"> </w:t>
            </w:r>
            <w:r>
              <w:rPr>
                <w:sz w:val="24"/>
              </w:rPr>
              <w:t>Language.</w:t>
            </w:r>
          </w:p>
        </w:tc>
      </w:tr>
      <w:tr w:rsidR="001760C8" w14:paraId="21B931D6" w14:textId="77777777" w:rsidTr="003A4DFF">
        <w:trPr>
          <w:trHeight w:val="278"/>
        </w:trPr>
        <w:tc>
          <w:tcPr>
            <w:tcW w:w="1276" w:type="dxa"/>
          </w:tcPr>
          <w:p w14:paraId="57BE728C" w14:textId="77777777" w:rsidR="001760C8" w:rsidRDefault="001760C8" w:rsidP="003A4DFF">
            <w:pPr>
              <w:pStyle w:val="TableParagraph"/>
              <w:spacing w:before="1" w:line="257" w:lineRule="exact"/>
              <w:ind w:left="9"/>
              <w:jc w:val="center"/>
              <w:rPr>
                <w:sz w:val="24"/>
              </w:rPr>
            </w:pPr>
            <w:r>
              <w:rPr>
                <w:sz w:val="24"/>
              </w:rPr>
              <w:t>4</w:t>
            </w:r>
          </w:p>
        </w:tc>
        <w:tc>
          <w:tcPr>
            <w:tcW w:w="1559" w:type="dxa"/>
          </w:tcPr>
          <w:p w14:paraId="403D5507" w14:textId="77777777" w:rsidR="001760C8" w:rsidRDefault="001760C8" w:rsidP="003A4DFF">
            <w:pPr>
              <w:pStyle w:val="TableParagraph"/>
              <w:spacing w:before="1" w:line="257" w:lineRule="exact"/>
              <w:ind w:left="108"/>
              <w:rPr>
                <w:sz w:val="24"/>
              </w:rPr>
            </w:pPr>
            <w:r>
              <w:rPr>
                <w:sz w:val="24"/>
              </w:rPr>
              <w:t>HTTP</w:t>
            </w:r>
          </w:p>
        </w:tc>
        <w:tc>
          <w:tcPr>
            <w:tcW w:w="5409" w:type="dxa"/>
          </w:tcPr>
          <w:p w14:paraId="0BF3C42A" w14:textId="77777777" w:rsidR="001760C8" w:rsidRDefault="001760C8" w:rsidP="003A4DFF">
            <w:pPr>
              <w:pStyle w:val="TableParagraph"/>
              <w:spacing w:before="1" w:line="257" w:lineRule="exact"/>
              <w:ind w:left="106"/>
              <w:rPr>
                <w:sz w:val="24"/>
              </w:rPr>
            </w:pPr>
            <w:r>
              <w:rPr>
                <w:sz w:val="24"/>
              </w:rPr>
              <w:t>Hypertext</w:t>
            </w:r>
            <w:r>
              <w:rPr>
                <w:spacing w:val="-2"/>
                <w:sz w:val="24"/>
              </w:rPr>
              <w:t xml:space="preserve"> </w:t>
            </w:r>
            <w:r>
              <w:rPr>
                <w:sz w:val="24"/>
              </w:rPr>
              <w:t>Transfer</w:t>
            </w:r>
            <w:r>
              <w:rPr>
                <w:spacing w:val="-2"/>
                <w:sz w:val="24"/>
              </w:rPr>
              <w:t xml:space="preserve"> </w:t>
            </w:r>
            <w:r>
              <w:rPr>
                <w:sz w:val="24"/>
              </w:rPr>
              <w:t>Protocol</w:t>
            </w:r>
          </w:p>
        </w:tc>
      </w:tr>
      <w:tr w:rsidR="001760C8" w14:paraId="31E645C1" w14:textId="77777777" w:rsidTr="003A4DFF">
        <w:trPr>
          <w:trHeight w:val="275"/>
        </w:trPr>
        <w:tc>
          <w:tcPr>
            <w:tcW w:w="1276" w:type="dxa"/>
          </w:tcPr>
          <w:p w14:paraId="58B9A985" w14:textId="77777777" w:rsidR="001760C8" w:rsidRDefault="001760C8" w:rsidP="003A4DFF">
            <w:pPr>
              <w:pStyle w:val="TableParagraph"/>
              <w:ind w:left="141" w:right="132"/>
              <w:jc w:val="center"/>
              <w:rPr>
                <w:sz w:val="24"/>
              </w:rPr>
            </w:pPr>
            <w:r>
              <w:rPr>
                <w:sz w:val="24"/>
              </w:rPr>
              <w:t>5</w:t>
            </w:r>
          </w:p>
        </w:tc>
        <w:tc>
          <w:tcPr>
            <w:tcW w:w="1559" w:type="dxa"/>
          </w:tcPr>
          <w:p w14:paraId="65A937CB" w14:textId="77777777" w:rsidR="001760C8" w:rsidRDefault="001760C8" w:rsidP="003A4DFF">
            <w:pPr>
              <w:pStyle w:val="TableParagraph"/>
              <w:ind w:left="108"/>
              <w:rPr>
                <w:sz w:val="24"/>
              </w:rPr>
            </w:pPr>
            <w:r>
              <w:rPr>
                <w:sz w:val="24"/>
              </w:rPr>
              <w:t>HTTPS</w:t>
            </w:r>
          </w:p>
        </w:tc>
        <w:tc>
          <w:tcPr>
            <w:tcW w:w="5409" w:type="dxa"/>
          </w:tcPr>
          <w:p w14:paraId="27CE56D7" w14:textId="77777777" w:rsidR="001760C8" w:rsidRDefault="001760C8" w:rsidP="003A4DFF">
            <w:pPr>
              <w:pStyle w:val="TableParagraph"/>
              <w:ind w:left="106"/>
              <w:rPr>
                <w:sz w:val="24"/>
              </w:rPr>
            </w:pPr>
            <w:r>
              <w:rPr>
                <w:sz w:val="24"/>
              </w:rPr>
              <w:t>Hypertext</w:t>
            </w:r>
            <w:r>
              <w:rPr>
                <w:spacing w:val="-2"/>
                <w:sz w:val="24"/>
              </w:rPr>
              <w:t xml:space="preserve"> </w:t>
            </w:r>
            <w:r>
              <w:rPr>
                <w:sz w:val="24"/>
              </w:rPr>
              <w:t>Transfer</w:t>
            </w:r>
            <w:r>
              <w:rPr>
                <w:spacing w:val="-2"/>
                <w:sz w:val="24"/>
              </w:rPr>
              <w:t xml:space="preserve"> </w:t>
            </w:r>
            <w:r>
              <w:rPr>
                <w:sz w:val="24"/>
              </w:rPr>
              <w:t>Protocol</w:t>
            </w:r>
            <w:r>
              <w:rPr>
                <w:spacing w:val="-2"/>
                <w:sz w:val="24"/>
              </w:rPr>
              <w:t xml:space="preserve"> </w:t>
            </w:r>
            <w:r>
              <w:rPr>
                <w:sz w:val="24"/>
              </w:rPr>
              <w:t>Secure.</w:t>
            </w:r>
          </w:p>
        </w:tc>
      </w:tr>
      <w:tr w:rsidR="001760C8" w14:paraId="29538716" w14:textId="77777777" w:rsidTr="003A4DFF">
        <w:trPr>
          <w:trHeight w:val="276"/>
        </w:trPr>
        <w:tc>
          <w:tcPr>
            <w:tcW w:w="1276" w:type="dxa"/>
          </w:tcPr>
          <w:p w14:paraId="6A0EDA2C" w14:textId="77777777" w:rsidR="001760C8" w:rsidRDefault="001760C8" w:rsidP="003A4DFF">
            <w:pPr>
              <w:pStyle w:val="TableParagraph"/>
              <w:ind w:left="141" w:right="132"/>
              <w:jc w:val="center"/>
              <w:rPr>
                <w:sz w:val="24"/>
              </w:rPr>
            </w:pPr>
            <w:r>
              <w:rPr>
                <w:sz w:val="24"/>
              </w:rPr>
              <w:t>6</w:t>
            </w:r>
          </w:p>
        </w:tc>
        <w:tc>
          <w:tcPr>
            <w:tcW w:w="1559" w:type="dxa"/>
          </w:tcPr>
          <w:p w14:paraId="56D4BAC0" w14:textId="77777777" w:rsidR="001760C8" w:rsidRPr="004F013E" w:rsidRDefault="001760C8" w:rsidP="003A4DFF">
            <w:pPr>
              <w:pStyle w:val="TableParagraph"/>
              <w:ind w:left="108"/>
              <w:rPr>
                <w:sz w:val="24"/>
                <w:lang w:val="en-US"/>
              </w:rPr>
            </w:pPr>
            <w:r>
              <w:rPr>
                <w:sz w:val="24"/>
                <w:lang w:val="en-US"/>
              </w:rPr>
              <w:t>TK</w:t>
            </w:r>
          </w:p>
        </w:tc>
        <w:tc>
          <w:tcPr>
            <w:tcW w:w="5409" w:type="dxa"/>
          </w:tcPr>
          <w:p w14:paraId="3A0D3FC0" w14:textId="77777777" w:rsidR="001760C8" w:rsidRPr="004F013E" w:rsidRDefault="001760C8" w:rsidP="003A4DFF">
            <w:pPr>
              <w:pStyle w:val="TableParagraph"/>
              <w:ind w:left="106"/>
              <w:rPr>
                <w:sz w:val="24"/>
                <w:lang w:val="en-US"/>
              </w:rPr>
            </w:pPr>
            <w:r>
              <w:rPr>
                <w:sz w:val="24"/>
                <w:lang w:val="en-US"/>
              </w:rPr>
              <w:t xml:space="preserve">Tài </w:t>
            </w:r>
            <w:proofErr w:type="spellStart"/>
            <w:r>
              <w:rPr>
                <w:sz w:val="24"/>
                <w:lang w:val="en-US"/>
              </w:rPr>
              <w:t>khoản</w:t>
            </w:r>
            <w:proofErr w:type="spellEnd"/>
          </w:p>
        </w:tc>
      </w:tr>
      <w:tr w:rsidR="001760C8" w14:paraId="4B1F271D" w14:textId="77777777" w:rsidTr="003A4DFF">
        <w:trPr>
          <w:trHeight w:val="275"/>
        </w:trPr>
        <w:tc>
          <w:tcPr>
            <w:tcW w:w="1276" w:type="dxa"/>
          </w:tcPr>
          <w:p w14:paraId="047224C6" w14:textId="77777777" w:rsidR="001760C8" w:rsidRDefault="001760C8" w:rsidP="003A4DFF">
            <w:pPr>
              <w:pStyle w:val="TableParagraph"/>
              <w:ind w:left="141" w:right="132"/>
              <w:jc w:val="center"/>
              <w:rPr>
                <w:sz w:val="24"/>
              </w:rPr>
            </w:pPr>
            <w:r>
              <w:rPr>
                <w:sz w:val="24"/>
              </w:rPr>
              <w:t>7</w:t>
            </w:r>
          </w:p>
        </w:tc>
        <w:tc>
          <w:tcPr>
            <w:tcW w:w="1559" w:type="dxa"/>
          </w:tcPr>
          <w:p w14:paraId="29F961E0" w14:textId="77777777" w:rsidR="001760C8" w:rsidRDefault="001760C8" w:rsidP="003A4DFF">
            <w:pPr>
              <w:pStyle w:val="TableParagraph"/>
              <w:ind w:left="108"/>
              <w:rPr>
                <w:sz w:val="24"/>
              </w:rPr>
            </w:pPr>
            <w:r>
              <w:rPr>
                <w:sz w:val="24"/>
              </w:rPr>
              <w:t>MVC</w:t>
            </w:r>
          </w:p>
        </w:tc>
        <w:tc>
          <w:tcPr>
            <w:tcW w:w="5409" w:type="dxa"/>
          </w:tcPr>
          <w:p w14:paraId="5F2C8CB7" w14:textId="77777777" w:rsidR="001760C8" w:rsidRDefault="001760C8" w:rsidP="003A4DFF">
            <w:pPr>
              <w:pStyle w:val="TableParagraph"/>
              <w:ind w:left="106"/>
              <w:rPr>
                <w:sz w:val="24"/>
              </w:rPr>
            </w:pPr>
            <w:r>
              <w:rPr>
                <w:sz w:val="24"/>
              </w:rPr>
              <w:t>Model-View-Controller.</w:t>
            </w:r>
          </w:p>
        </w:tc>
      </w:tr>
      <w:tr w:rsidR="001760C8" w14:paraId="47042942" w14:textId="77777777" w:rsidTr="003A4DFF">
        <w:trPr>
          <w:trHeight w:val="275"/>
        </w:trPr>
        <w:tc>
          <w:tcPr>
            <w:tcW w:w="1276" w:type="dxa"/>
          </w:tcPr>
          <w:p w14:paraId="052C6D30" w14:textId="77777777" w:rsidR="001760C8" w:rsidRDefault="001760C8" w:rsidP="003A4DFF">
            <w:pPr>
              <w:pStyle w:val="TableParagraph"/>
              <w:spacing w:before="1" w:line="257" w:lineRule="exact"/>
              <w:ind w:left="9"/>
              <w:jc w:val="center"/>
              <w:rPr>
                <w:sz w:val="24"/>
              </w:rPr>
            </w:pPr>
            <w:r>
              <w:rPr>
                <w:sz w:val="24"/>
              </w:rPr>
              <w:t>8</w:t>
            </w:r>
          </w:p>
        </w:tc>
        <w:tc>
          <w:tcPr>
            <w:tcW w:w="1559" w:type="dxa"/>
          </w:tcPr>
          <w:p w14:paraId="14658243" w14:textId="77777777" w:rsidR="001760C8" w:rsidRPr="00BA072E" w:rsidRDefault="001760C8" w:rsidP="003A4DFF">
            <w:pPr>
              <w:pStyle w:val="TableParagraph"/>
              <w:spacing w:before="1" w:line="257" w:lineRule="exact"/>
              <w:ind w:left="108"/>
              <w:rPr>
                <w:sz w:val="24"/>
                <w:lang w:val="en-US"/>
              </w:rPr>
            </w:pPr>
            <w:r>
              <w:rPr>
                <w:sz w:val="24"/>
                <w:lang w:val="en-US"/>
              </w:rPr>
              <w:t>MYSQL</w:t>
            </w:r>
          </w:p>
        </w:tc>
        <w:tc>
          <w:tcPr>
            <w:tcW w:w="5409" w:type="dxa"/>
          </w:tcPr>
          <w:p w14:paraId="1543042F" w14:textId="77777777" w:rsidR="001760C8" w:rsidRPr="00BA072E" w:rsidRDefault="001760C8" w:rsidP="003A4DFF">
            <w:pPr>
              <w:pStyle w:val="TableParagraph"/>
              <w:spacing w:before="1" w:line="257" w:lineRule="exact"/>
              <w:ind w:left="106"/>
              <w:rPr>
                <w:sz w:val="24"/>
                <w:lang w:val="en-US"/>
              </w:rPr>
            </w:pPr>
            <w:r w:rsidRPr="00BA072E">
              <w:rPr>
                <w:sz w:val="24"/>
              </w:rPr>
              <w:t>Hệ quản trị cơ sở dữ liệu tự do nguồn mở</w:t>
            </w:r>
            <w:r>
              <w:rPr>
                <w:sz w:val="24"/>
                <w:lang w:val="en-US"/>
              </w:rPr>
              <w:t>.</w:t>
            </w:r>
          </w:p>
        </w:tc>
      </w:tr>
      <w:tr w:rsidR="001760C8" w14:paraId="654FFD0E" w14:textId="77777777" w:rsidTr="003A4DFF">
        <w:trPr>
          <w:trHeight w:val="275"/>
        </w:trPr>
        <w:tc>
          <w:tcPr>
            <w:tcW w:w="1276" w:type="dxa"/>
          </w:tcPr>
          <w:p w14:paraId="05AFACEF" w14:textId="77777777" w:rsidR="001760C8" w:rsidRDefault="001760C8" w:rsidP="003A4DFF">
            <w:pPr>
              <w:pStyle w:val="TableParagraph"/>
              <w:ind w:left="141" w:right="132"/>
              <w:jc w:val="center"/>
              <w:rPr>
                <w:sz w:val="24"/>
              </w:rPr>
            </w:pPr>
            <w:r>
              <w:rPr>
                <w:sz w:val="24"/>
              </w:rPr>
              <w:t>9</w:t>
            </w:r>
          </w:p>
        </w:tc>
        <w:tc>
          <w:tcPr>
            <w:tcW w:w="1559" w:type="dxa"/>
          </w:tcPr>
          <w:p w14:paraId="3F8A0C24" w14:textId="77777777" w:rsidR="001760C8" w:rsidRDefault="001760C8" w:rsidP="003A4DFF">
            <w:pPr>
              <w:pStyle w:val="TableParagraph"/>
              <w:ind w:left="108"/>
              <w:rPr>
                <w:sz w:val="24"/>
              </w:rPr>
            </w:pPr>
            <w:r>
              <w:rPr>
                <w:sz w:val="24"/>
              </w:rPr>
              <w:t>PHP</w:t>
            </w:r>
          </w:p>
        </w:tc>
        <w:tc>
          <w:tcPr>
            <w:tcW w:w="5409" w:type="dxa"/>
          </w:tcPr>
          <w:p w14:paraId="2E008736" w14:textId="77777777" w:rsidR="001760C8" w:rsidRDefault="001760C8" w:rsidP="003A4DFF">
            <w:pPr>
              <w:pStyle w:val="TableParagraph"/>
              <w:ind w:left="106"/>
              <w:rPr>
                <w:sz w:val="24"/>
              </w:rPr>
            </w:pPr>
            <w:r>
              <w:rPr>
                <w:sz w:val="24"/>
              </w:rPr>
              <w:t>Hypertext</w:t>
            </w:r>
            <w:r>
              <w:rPr>
                <w:spacing w:val="-3"/>
                <w:sz w:val="24"/>
              </w:rPr>
              <w:t xml:space="preserve"> </w:t>
            </w:r>
            <w:r>
              <w:rPr>
                <w:sz w:val="24"/>
              </w:rPr>
              <w:t>Preprocessor.</w:t>
            </w:r>
          </w:p>
        </w:tc>
      </w:tr>
      <w:tr w:rsidR="001760C8" w14:paraId="7B5B382B" w14:textId="77777777" w:rsidTr="003A4DFF">
        <w:trPr>
          <w:trHeight w:val="275"/>
        </w:trPr>
        <w:tc>
          <w:tcPr>
            <w:tcW w:w="1276" w:type="dxa"/>
          </w:tcPr>
          <w:p w14:paraId="48ABE524" w14:textId="77777777" w:rsidR="001760C8" w:rsidRDefault="001760C8" w:rsidP="003A4DFF">
            <w:pPr>
              <w:pStyle w:val="TableParagraph"/>
              <w:ind w:left="141" w:right="132"/>
              <w:jc w:val="center"/>
              <w:rPr>
                <w:sz w:val="24"/>
              </w:rPr>
            </w:pPr>
            <w:r>
              <w:rPr>
                <w:sz w:val="24"/>
              </w:rPr>
              <w:t>10</w:t>
            </w:r>
          </w:p>
        </w:tc>
        <w:tc>
          <w:tcPr>
            <w:tcW w:w="1559" w:type="dxa"/>
          </w:tcPr>
          <w:p w14:paraId="058274DE" w14:textId="77777777" w:rsidR="001760C8" w:rsidRDefault="001760C8" w:rsidP="003A4DFF">
            <w:pPr>
              <w:pStyle w:val="TableParagraph"/>
              <w:ind w:left="108"/>
              <w:rPr>
                <w:sz w:val="24"/>
              </w:rPr>
            </w:pPr>
            <w:r>
              <w:rPr>
                <w:sz w:val="24"/>
              </w:rPr>
              <w:t>XML</w:t>
            </w:r>
          </w:p>
        </w:tc>
        <w:tc>
          <w:tcPr>
            <w:tcW w:w="5409" w:type="dxa"/>
          </w:tcPr>
          <w:p w14:paraId="78CA1381" w14:textId="77777777" w:rsidR="001760C8" w:rsidRDefault="001760C8" w:rsidP="003A4DFF">
            <w:pPr>
              <w:pStyle w:val="TableParagraph"/>
              <w:ind w:left="106"/>
              <w:rPr>
                <w:sz w:val="24"/>
              </w:rPr>
            </w:pPr>
            <w:r>
              <w:rPr>
                <w:sz w:val="24"/>
              </w:rPr>
              <w:t>Extensible</w:t>
            </w:r>
            <w:r>
              <w:rPr>
                <w:spacing w:val="-3"/>
                <w:sz w:val="24"/>
              </w:rPr>
              <w:t xml:space="preserve"> </w:t>
            </w:r>
            <w:r>
              <w:rPr>
                <w:sz w:val="24"/>
              </w:rPr>
              <w:t>Markup</w:t>
            </w:r>
            <w:r>
              <w:rPr>
                <w:spacing w:val="-2"/>
                <w:sz w:val="24"/>
              </w:rPr>
              <w:t xml:space="preserve"> </w:t>
            </w:r>
            <w:r>
              <w:rPr>
                <w:sz w:val="24"/>
              </w:rPr>
              <w:t>Language.</w:t>
            </w:r>
          </w:p>
        </w:tc>
      </w:tr>
      <w:tr w:rsidR="001760C8" w14:paraId="46850A5A" w14:textId="77777777" w:rsidTr="003A4DFF">
        <w:trPr>
          <w:trHeight w:val="275"/>
        </w:trPr>
        <w:tc>
          <w:tcPr>
            <w:tcW w:w="1276" w:type="dxa"/>
          </w:tcPr>
          <w:p w14:paraId="7586B0A5" w14:textId="77777777" w:rsidR="001760C8" w:rsidRPr="004F013E" w:rsidRDefault="001760C8" w:rsidP="003A4DFF">
            <w:pPr>
              <w:pStyle w:val="TableParagraph"/>
              <w:ind w:left="141" w:right="132"/>
              <w:jc w:val="center"/>
              <w:rPr>
                <w:sz w:val="24"/>
                <w:lang w:val="en-US"/>
              </w:rPr>
            </w:pPr>
            <w:r>
              <w:rPr>
                <w:sz w:val="24"/>
                <w:lang w:val="en-US"/>
              </w:rPr>
              <w:t>11</w:t>
            </w:r>
          </w:p>
        </w:tc>
        <w:tc>
          <w:tcPr>
            <w:tcW w:w="1559" w:type="dxa"/>
          </w:tcPr>
          <w:p w14:paraId="4B33A0DA" w14:textId="77777777" w:rsidR="001760C8" w:rsidRPr="004F013E" w:rsidRDefault="001760C8" w:rsidP="003A4DFF">
            <w:pPr>
              <w:pStyle w:val="TableParagraph"/>
              <w:ind w:left="108"/>
              <w:rPr>
                <w:sz w:val="24"/>
                <w:lang w:val="en-US"/>
              </w:rPr>
            </w:pPr>
            <w:r>
              <w:rPr>
                <w:sz w:val="24"/>
                <w:lang w:val="en-US"/>
              </w:rPr>
              <w:t>KH</w:t>
            </w:r>
          </w:p>
        </w:tc>
        <w:tc>
          <w:tcPr>
            <w:tcW w:w="5409" w:type="dxa"/>
          </w:tcPr>
          <w:p w14:paraId="16AEAF3A" w14:textId="77777777" w:rsidR="001760C8" w:rsidRPr="004F013E" w:rsidRDefault="001760C8" w:rsidP="003A4DFF">
            <w:pPr>
              <w:pStyle w:val="TableParagraph"/>
              <w:ind w:left="106"/>
              <w:rPr>
                <w:sz w:val="24"/>
                <w:lang w:val="en-US"/>
              </w:rPr>
            </w:pPr>
            <w:proofErr w:type="spellStart"/>
            <w:r>
              <w:rPr>
                <w:sz w:val="24"/>
                <w:lang w:val="en-US"/>
              </w:rPr>
              <w:t>Khách</w:t>
            </w:r>
            <w:proofErr w:type="spellEnd"/>
            <w:r>
              <w:rPr>
                <w:sz w:val="24"/>
                <w:lang w:val="en-US"/>
              </w:rPr>
              <w:t xml:space="preserve"> </w:t>
            </w:r>
            <w:proofErr w:type="spellStart"/>
            <w:r>
              <w:rPr>
                <w:sz w:val="24"/>
                <w:lang w:val="en-US"/>
              </w:rPr>
              <w:t>hàng</w:t>
            </w:r>
            <w:proofErr w:type="spellEnd"/>
          </w:p>
        </w:tc>
      </w:tr>
      <w:tr w:rsidR="001760C8" w14:paraId="09AEE5B1" w14:textId="77777777" w:rsidTr="003A4DFF">
        <w:trPr>
          <w:trHeight w:val="275"/>
        </w:trPr>
        <w:tc>
          <w:tcPr>
            <w:tcW w:w="1276" w:type="dxa"/>
          </w:tcPr>
          <w:p w14:paraId="78EB0711" w14:textId="77777777" w:rsidR="001760C8" w:rsidRDefault="001760C8" w:rsidP="003A4DFF">
            <w:pPr>
              <w:pStyle w:val="TableParagraph"/>
              <w:ind w:left="141" w:right="132"/>
              <w:jc w:val="center"/>
              <w:rPr>
                <w:sz w:val="24"/>
                <w:lang w:val="en-US"/>
              </w:rPr>
            </w:pPr>
            <w:r>
              <w:rPr>
                <w:sz w:val="24"/>
                <w:lang w:val="en-US"/>
              </w:rPr>
              <w:t>12</w:t>
            </w:r>
          </w:p>
        </w:tc>
        <w:tc>
          <w:tcPr>
            <w:tcW w:w="1559" w:type="dxa"/>
          </w:tcPr>
          <w:p w14:paraId="6B7B185A" w14:textId="77777777" w:rsidR="001760C8" w:rsidRDefault="001760C8" w:rsidP="003A4DFF">
            <w:pPr>
              <w:pStyle w:val="TableParagraph"/>
              <w:ind w:left="108"/>
              <w:rPr>
                <w:sz w:val="24"/>
                <w:lang w:val="en-US"/>
              </w:rPr>
            </w:pPr>
            <w:r>
              <w:rPr>
                <w:sz w:val="24"/>
                <w:lang w:val="en-US"/>
              </w:rPr>
              <w:t>TK</w:t>
            </w:r>
          </w:p>
        </w:tc>
        <w:tc>
          <w:tcPr>
            <w:tcW w:w="5409" w:type="dxa"/>
          </w:tcPr>
          <w:p w14:paraId="6C62143A" w14:textId="77777777" w:rsidR="001760C8" w:rsidRDefault="001760C8" w:rsidP="003A4DFF">
            <w:pPr>
              <w:pStyle w:val="TableParagraph"/>
              <w:ind w:left="106"/>
              <w:rPr>
                <w:sz w:val="24"/>
                <w:lang w:val="en-US"/>
              </w:rPr>
            </w:pPr>
            <w:r>
              <w:rPr>
                <w:sz w:val="24"/>
                <w:lang w:val="en-US"/>
              </w:rPr>
              <w:t xml:space="preserve">Tài </w:t>
            </w:r>
            <w:proofErr w:type="spellStart"/>
            <w:r>
              <w:rPr>
                <w:sz w:val="24"/>
                <w:lang w:val="en-US"/>
              </w:rPr>
              <w:t>khoản</w:t>
            </w:r>
            <w:proofErr w:type="spellEnd"/>
          </w:p>
        </w:tc>
      </w:tr>
    </w:tbl>
    <w:p w14:paraId="15AE6B14"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5F4EA572"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672DF5AE"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69370A4C"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7F92E9A3"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4219FEDC"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7A532672"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62F6CC29"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31033EB3"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648931E4"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7E4BE1FF"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402A029A"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26B2974D"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2C633825"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756DAEBE"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0BD59DEC"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1D18139E"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3FB566AC"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2D3098E5" w14:textId="77777777" w:rsidR="001760C8" w:rsidRDefault="001760C8" w:rsidP="001760C8">
      <w:pPr>
        <w:tabs>
          <w:tab w:val="left" w:pos="709"/>
          <w:tab w:val="left" w:pos="851"/>
          <w:tab w:val="left" w:pos="3756"/>
        </w:tabs>
        <w:rPr>
          <w:rFonts w:ascii="Times New Roman" w:hAnsi="Times New Roman" w:cs="Times New Roman"/>
          <w:b/>
          <w:bCs/>
          <w:sz w:val="26"/>
          <w:szCs w:val="26"/>
        </w:rPr>
      </w:pPr>
    </w:p>
    <w:p w14:paraId="3C665CD0" w14:textId="77777777" w:rsidR="001760C8" w:rsidRPr="00C92BC8" w:rsidRDefault="001760C8" w:rsidP="001760C8">
      <w:pPr>
        <w:widowControl w:val="0"/>
        <w:autoSpaceDE w:val="0"/>
        <w:autoSpaceDN w:val="0"/>
        <w:spacing w:before="89" w:after="0" w:line="240" w:lineRule="auto"/>
        <w:ind w:left="1979" w:right="1846"/>
        <w:jc w:val="center"/>
        <w:outlineLvl w:val="0"/>
        <w:rPr>
          <w:rFonts w:ascii="Times New Roman" w:eastAsia="Times New Roman" w:hAnsi="Times New Roman" w:cs="Times New Roman"/>
          <w:b/>
          <w:bCs/>
          <w:sz w:val="28"/>
          <w:szCs w:val="28"/>
          <w:lang w:val="vi"/>
        </w:rPr>
      </w:pPr>
      <w:bookmarkStart w:id="4" w:name="_Toc121927732"/>
      <w:r w:rsidRPr="00C92BC8">
        <w:rPr>
          <w:rFonts w:ascii="Times New Roman" w:eastAsia="Times New Roman" w:hAnsi="Times New Roman" w:cs="Times New Roman"/>
          <w:b/>
          <w:bCs/>
          <w:sz w:val="28"/>
          <w:szCs w:val="28"/>
          <w:lang w:val="vi"/>
        </w:rPr>
        <w:t>PHẦN</w:t>
      </w:r>
      <w:r w:rsidRPr="00C92BC8">
        <w:rPr>
          <w:rFonts w:ascii="Times New Roman" w:eastAsia="Times New Roman" w:hAnsi="Times New Roman" w:cs="Times New Roman"/>
          <w:b/>
          <w:bCs/>
          <w:spacing w:val="-4"/>
          <w:sz w:val="28"/>
          <w:szCs w:val="28"/>
          <w:lang w:val="vi"/>
        </w:rPr>
        <w:t xml:space="preserve"> </w:t>
      </w:r>
      <w:r w:rsidRPr="00C92BC8">
        <w:rPr>
          <w:rFonts w:ascii="Times New Roman" w:eastAsia="Times New Roman" w:hAnsi="Times New Roman" w:cs="Times New Roman"/>
          <w:b/>
          <w:bCs/>
          <w:sz w:val="28"/>
          <w:szCs w:val="28"/>
          <w:lang w:val="vi"/>
        </w:rPr>
        <w:t>GIỚI THIỆU</w:t>
      </w:r>
      <w:bookmarkEnd w:id="4"/>
    </w:p>
    <w:p w14:paraId="3E036650" w14:textId="77777777" w:rsidR="001760C8" w:rsidRPr="00C92BC8" w:rsidRDefault="001760C8" w:rsidP="001760C8">
      <w:pPr>
        <w:widowControl w:val="0"/>
        <w:autoSpaceDE w:val="0"/>
        <w:autoSpaceDN w:val="0"/>
        <w:spacing w:before="120" w:after="0" w:line="288" w:lineRule="auto"/>
        <w:ind w:firstLine="567"/>
        <w:jc w:val="both"/>
        <w:rPr>
          <w:rFonts w:ascii="Times New Roman" w:eastAsia="Times New Roman" w:hAnsi="Times New Roman" w:cs="Times New Roman"/>
          <w:sz w:val="26"/>
          <w:szCs w:val="26"/>
          <w:lang w:val="vi"/>
        </w:rPr>
      </w:pPr>
    </w:p>
    <w:p w14:paraId="2378E13B" w14:textId="77777777" w:rsidR="001760C8" w:rsidRPr="00C92BC8" w:rsidRDefault="001760C8" w:rsidP="001760C8">
      <w:pPr>
        <w:widowControl w:val="0"/>
        <w:numPr>
          <w:ilvl w:val="0"/>
          <w:numId w:val="6"/>
        </w:numPr>
        <w:autoSpaceDE w:val="0"/>
        <w:autoSpaceDN w:val="0"/>
        <w:spacing w:before="120" w:after="0" w:line="288" w:lineRule="auto"/>
        <w:ind w:left="924" w:hanging="357"/>
        <w:jc w:val="both"/>
        <w:outlineLvl w:val="1"/>
        <w:rPr>
          <w:rFonts w:ascii="Times New Roman" w:eastAsia="Times New Roman" w:hAnsi="Times New Roman" w:cs="Times New Roman"/>
          <w:b/>
          <w:bCs/>
          <w:sz w:val="26"/>
          <w:szCs w:val="26"/>
          <w:lang w:val="vi"/>
        </w:rPr>
      </w:pPr>
      <w:bookmarkStart w:id="5" w:name="_Toc121927733"/>
      <w:r w:rsidRPr="00C92BC8">
        <w:rPr>
          <w:rFonts w:ascii="Times New Roman" w:eastAsia="Times New Roman" w:hAnsi="Times New Roman" w:cs="Times New Roman"/>
          <w:b/>
          <w:bCs/>
          <w:sz w:val="26"/>
          <w:szCs w:val="26"/>
          <w:lang w:val="vi"/>
        </w:rPr>
        <w:t>Đặt vấn đề</w:t>
      </w:r>
      <w:bookmarkEnd w:id="5"/>
    </w:p>
    <w:p w14:paraId="6F6569ED" w14:textId="77777777" w:rsidR="001760C8" w:rsidRPr="00C92BC8" w:rsidRDefault="001760C8" w:rsidP="001760C8">
      <w:pPr>
        <w:widowControl w:val="0"/>
        <w:autoSpaceDE w:val="0"/>
        <w:autoSpaceDN w:val="0"/>
        <w:spacing w:before="120" w:after="0" w:line="288" w:lineRule="auto"/>
        <w:ind w:firstLine="567"/>
        <w:jc w:val="both"/>
        <w:rPr>
          <w:rFonts w:ascii="Times New Roman" w:eastAsia="Times New Roman" w:hAnsi="Times New Roman" w:cs="Times New Roman"/>
          <w:sz w:val="26"/>
          <w:szCs w:val="26"/>
          <w:lang w:val="vi"/>
        </w:rPr>
      </w:pPr>
      <w:r w:rsidRPr="00C92BC8">
        <w:rPr>
          <w:rFonts w:ascii="Times New Roman" w:eastAsia="Times New Roman" w:hAnsi="Times New Roman" w:cs="Times New Roman"/>
          <w:sz w:val="26"/>
          <w:szCs w:val="26"/>
          <w:lang w:val="vi"/>
        </w:rPr>
        <w:t xml:space="preserve">Hiện nay, </w:t>
      </w:r>
      <w:proofErr w:type="spellStart"/>
      <w:r w:rsidRPr="00E701CF">
        <w:rPr>
          <w:rFonts w:ascii="Times New Roman" w:eastAsia="Times New Roman" w:hAnsi="Times New Roman" w:cs="Times New Roman"/>
          <w:sz w:val="26"/>
          <w:szCs w:val="26"/>
        </w:rPr>
        <w:t>việc</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ứng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dụng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công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nghệ</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thông</w:t>
      </w:r>
      <w:proofErr w:type="spellEnd"/>
      <w:r w:rsidRPr="00E701CF">
        <w:rPr>
          <w:rFonts w:ascii="Times New Roman" w:eastAsia="Times New Roman" w:hAnsi="Times New Roman" w:cs="Times New Roman"/>
          <w:sz w:val="26"/>
          <w:szCs w:val="26"/>
        </w:rPr>
        <w:t xml:space="preserve"> tin </w:t>
      </w:r>
      <w:proofErr w:type="spellStart"/>
      <w:r w:rsidRPr="00E701CF">
        <w:rPr>
          <w:rFonts w:ascii="Times New Roman" w:eastAsia="Times New Roman" w:hAnsi="Times New Roman" w:cs="Times New Roman"/>
          <w:sz w:val="26"/>
          <w:szCs w:val="26"/>
        </w:rPr>
        <w:t>vào</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quản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lý</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kinh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doanh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là</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một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việc</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tất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yếu</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đối</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với</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mỗi</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cá</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thể</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kinh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doanh</w:t>
      </w:r>
      <w:proofErr w:type="spellEnd"/>
      <w:r w:rsidRPr="00C92BC8">
        <w:rPr>
          <w:rFonts w:ascii="Times New Roman" w:eastAsia="Times New Roman" w:hAnsi="Times New Roman" w:cs="Times New Roman"/>
          <w:sz w:val="26"/>
          <w:szCs w:val="26"/>
          <w:lang w:val="vi"/>
        </w:rPr>
        <w:t>,</w:t>
      </w:r>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sự</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góp</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mặt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của</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công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nghệ</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thông</w:t>
      </w:r>
      <w:proofErr w:type="spellEnd"/>
      <w:r w:rsidRPr="00E701CF">
        <w:rPr>
          <w:rFonts w:ascii="Times New Roman" w:eastAsia="Times New Roman" w:hAnsi="Times New Roman" w:cs="Times New Roman"/>
          <w:sz w:val="26"/>
          <w:szCs w:val="26"/>
        </w:rPr>
        <w:t xml:space="preserve"> tin </w:t>
      </w:r>
      <w:proofErr w:type="spellStart"/>
      <w:r w:rsidRPr="00E701CF">
        <w:rPr>
          <w:rFonts w:ascii="Times New Roman" w:eastAsia="Times New Roman" w:hAnsi="Times New Roman" w:cs="Times New Roman"/>
          <w:sz w:val="26"/>
          <w:szCs w:val="26"/>
        </w:rPr>
        <w:t>đem</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lại</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những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hiệu</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quả</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không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thể</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phủ</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nhận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tiêu</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biểu</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như</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việc</w:t>
      </w:r>
      <w:proofErr w:type="spellEnd"/>
      <w:r w:rsidRPr="00E701CF">
        <w:rPr>
          <w:rFonts w:ascii="Times New Roman" w:eastAsia="Times New Roman" w:hAnsi="Times New Roman" w:cs="Times New Roman"/>
          <w:sz w:val="26"/>
          <w:szCs w:val="26"/>
        </w:rPr>
        <w:t xml:space="preserve"> tin </w:t>
      </w:r>
      <w:proofErr w:type="spellStart"/>
      <w:r w:rsidRPr="00E701CF">
        <w:rPr>
          <w:rFonts w:ascii="Times New Roman" w:eastAsia="Times New Roman" w:hAnsi="Times New Roman" w:cs="Times New Roman"/>
          <w:sz w:val="26"/>
          <w:szCs w:val="26"/>
        </w:rPr>
        <w:t>học</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hóa</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cổng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dịch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vụ</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công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quốc</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gia</w:t>
      </w:r>
      <w:proofErr w:type="spellEnd"/>
      <w:r w:rsidRPr="00C92BC8">
        <w:rPr>
          <w:rFonts w:ascii="Times New Roman" w:eastAsia="Times New Roman" w:hAnsi="Times New Roman" w:cs="Times New Roman"/>
          <w:sz w:val="26"/>
          <w:szCs w:val="26"/>
          <w:lang w:val="vi"/>
        </w:rPr>
        <w:t>.</w:t>
      </w:r>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Với</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một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chiếc</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máy</w:t>
      </w:r>
      <w:proofErr w:type="spellEnd"/>
      <w:r w:rsidRPr="00E701CF">
        <w:rPr>
          <w:rFonts w:ascii="Times New Roman" w:eastAsia="Times New Roman" w:hAnsi="Times New Roman" w:cs="Times New Roman"/>
          <w:sz w:val="26"/>
          <w:szCs w:val="26"/>
        </w:rPr>
        <w:t xml:space="preserve"> vi </w:t>
      </w:r>
      <w:proofErr w:type="spellStart"/>
      <w:r w:rsidRPr="00E701CF">
        <w:rPr>
          <w:rFonts w:ascii="Times New Roman" w:eastAsia="Times New Roman" w:hAnsi="Times New Roman" w:cs="Times New Roman"/>
          <w:sz w:val="26"/>
          <w:szCs w:val="26"/>
        </w:rPr>
        <w:t>tính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điện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thoại</w:t>
      </w:r>
      <w:proofErr w:type="spellEnd"/>
      <w:r w:rsidRPr="00E701CF">
        <w:rPr>
          <w:rFonts w:ascii="Times New Roman" w:eastAsia="Times New Roman" w:hAnsi="Times New Roman" w:cs="Times New Roman"/>
          <w:sz w:val="26"/>
          <w:szCs w:val="26"/>
        </w:rPr>
        <w:t xml:space="preserve"> hay tablet </w:t>
      </w:r>
      <w:proofErr w:type="spellStart"/>
      <w:r w:rsidRPr="00E701CF">
        <w:rPr>
          <w:rFonts w:ascii="Times New Roman" w:eastAsia="Times New Roman" w:hAnsi="Times New Roman" w:cs="Times New Roman"/>
          <w:sz w:val="26"/>
          <w:szCs w:val="26"/>
        </w:rPr>
        <w:t>có</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thể</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giúp</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chủ</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nhà</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hàng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quản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lý</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dữ</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liệu</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một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cách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dễ</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dàng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thông</w:t>
      </w:r>
      <w:proofErr w:type="spellEnd"/>
      <w:r w:rsidRPr="00E701CF">
        <w:rPr>
          <w:rFonts w:ascii="Times New Roman" w:eastAsia="Times New Roman" w:hAnsi="Times New Roman" w:cs="Times New Roman"/>
          <w:sz w:val="26"/>
          <w:szCs w:val="26"/>
        </w:rPr>
        <w:t xml:space="preserve"> qua </w:t>
      </w:r>
      <w:proofErr w:type="spellStart"/>
      <w:r w:rsidRPr="00E701CF">
        <w:rPr>
          <w:rFonts w:ascii="Times New Roman" w:eastAsia="Times New Roman" w:hAnsi="Times New Roman" w:cs="Times New Roman"/>
          <w:sz w:val="26"/>
          <w:szCs w:val="26"/>
        </w:rPr>
        <w:t>hệ</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thống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quản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lý</w:t>
      </w:r>
      <w:proofErr w:type="spellEnd"/>
      <w:r w:rsidRPr="00E701CF">
        <w:rPr>
          <w:rFonts w:ascii="Times New Roman" w:eastAsia="Times New Roman" w:hAnsi="Times New Roman" w:cs="Times New Roman"/>
          <w:sz w:val="26"/>
          <w:szCs w:val="26"/>
        </w:rPr>
        <w:t xml:space="preserve">. </w:t>
      </w:r>
      <w:r w:rsidRPr="00C92BC8">
        <w:rPr>
          <w:rFonts w:ascii="Times New Roman" w:eastAsia="Times New Roman" w:hAnsi="Times New Roman" w:cs="Times New Roman"/>
          <w:sz w:val="26"/>
          <w:szCs w:val="26"/>
          <w:lang w:val="vi"/>
        </w:rPr>
        <w:t xml:space="preserve"> </w:t>
      </w:r>
    </w:p>
    <w:p w14:paraId="209D8C9B" w14:textId="77777777" w:rsidR="001760C8" w:rsidRPr="00C92BC8" w:rsidRDefault="001760C8" w:rsidP="001760C8">
      <w:pPr>
        <w:widowControl w:val="0"/>
        <w:autoSpaceDE w:val="0"/>
        <w:autoSpaceDN w:val="0"/>
        <w:spacing w:before="120" w:after="0" w:line="288" w:lineRule="auto"/>
        <w:ind w:firstLine="567"/>
        <w:jc w:val="both"/>
        <w:rPr>
          <w:rFonts w:ascii="Times New Roman" w:eastAsia="Times New Roman" w:hAnsi="Times New Roman" w:cs="Times New Roman"/>
          <w:sz w:val="26"/>
          <w:szCs w:val="26"/>
        </w:rPr>
      </w:pPr>
      <w:r w:rsidRPr="00C92BC8">
        <w:rPr>
          <w:rFonts w:ascii="Times New Roman" w:eastAsia="Times New Roman" w:hAnsi="Times New Roman" w:cs="Times New Roman"/>
          <w:sz w:val="26"/>
          <w:szCs w:val="26"/>
          <w:lang w:val="vi"/>
        </w:rPr>
        <w:t>Việc xây dựng</w:t>
      </w:r>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trang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điện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tử</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hỗ</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trợ</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quản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lý</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kinh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doanh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của</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một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nhà</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hàng</w:t>
      </w:r>
      <w:proofErr w:type="spellEnd"/>
      <w:r w:rsidRPr="00C92BC8">
        <w:rPr>
          <w:rFonts w:ascii="Times New Roman" w:eastAsia="Times New Roman" w:hAnsi="Times New Roman" w:cs="Times New Roman"/>
          <w:sz w:val="26"/>
          <w:szCs w:val="26"/>
          <w:lang w:val="vi"/>
        </w:rPr>
        <w:t xml:space="preserve"> đang trở thành </w:t>
      </w:r>
      <w:proofErr w:type="spellStart"/>
      <w:r w:rsidRPr="00E701CF">
        <w:rPr>
          <w:rFonts w:ascii="Times New Roman" w:eastAsia="Times New Roman" w:hAnsi="Times New Roman" w:cs="Times New Roman"/>
          <w:sz w:val="26"/>
          <w:szCs w:val="26"/>
        </w:rPr>
        <w:t>nhu</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cầu</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thiết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yếu</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cho</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mỗi</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nhà</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hàng</w:t>
      </w:r>
      <w:proofErr w:type="spellEnd"/>
      <w:r w:rsidRPr="00C92BC8">
        <w:rPr>
          <w:rFonts w:ascii="Times New Roman" w:eastAsia="Times New Roman" w:hAnsi="Times New Roman" w:cs="Times New Roman"/>
          <w:sz w:val="26"/>
          <w:szCs w:val="26"/>
          <w:lang w:val="vi"/>
        </w:rPr>
        <w:t xml:space="preserve"> vì </w:t>
      </w:r>
      <w:proofErr w:type="spellStart"/>
      <w:r w:rsidRPr="00E701CF">
        <w:rPr>
          <w:rFonts w:ascii="Times New Roman" w:eastAsia="Times New Roman" w:hAnsi="Times New Roman" w:cs="Times New Roman"/>
          <w:sz w:val="26"/>
          <w:szCs w:val="26"/>
        </w:rPr>
        <w:t>mỗi</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khách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hàng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khi</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muốn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tìm</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hiểu</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một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nhà</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hàng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muốn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đặt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bàn</w:t>
      </w:r>
      <w:proofErr w:type="spellEnd"/>
      <w:r w:rsidRPr="00E701CF">
        <w:rPr>
          <w:rFonts w:ascii="Times New Roman" w:eastAsia="Times New Roman" w:hAnsi="Times New Roman" w:cs="Times New Roman"/>
          <w:sz w:val="26"/>
          <w:szCs w:val="26"/>
        </w:rPr>
        <w:t xml:space="preserve"> </w:t>
      </w:r>
      <w:r w:rsidRPr="00C92BC8">
        <w:rPr>
          <w:rFonts w:ascii="Times New Roman" w:eastAsia="Times New Roman" w:hAnsi="Times New Roman" w:cs="Times New Roman"/>
          <w:sz w:val="26"/>
          <w:szCs w:val="26"/>
          <w:lang w:val="vi"/>
        </w:rPr>
        <w:t xml:space="preserve"> </w:t>
      </w:r>
      <w:proofErr w:type="spellStart"/>
      <w:r w:rsidRPr="00E701CF">
        <w:rPr>
          <w:rFonts w:ascii="Times New Roman" w:eastAsia="Times New Roman" w:hAnsi="Times New Roman" w:cs="Times New Roman"/>
          <w:sz w:val="26"/>
          <w:szCs w:val="26"/>
        </w:rPr>
        <w:t>cần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một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nơi</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để</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làm</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tất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cả</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cần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một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trang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điện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tử</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có</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thể</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giải</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quyết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một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cách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vừa</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tiện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lợi</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vừa</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dễ</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dàng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lại</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còn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nhanh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chóng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Bên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cạnh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đó</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còn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giúp</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chủ</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nhà</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hàng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quảng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bá</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và</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là</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nơi</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quản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lý</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và</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vận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hành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một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cách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tiện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lợi</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nhất</w:t>
      </w:r>
      <w:proofErr w:type="spellEnd"/>
    </w:p>
    <w:p w14:paraId="5727D22D" w14:textId="77777777" w:rsidR="001760C8" w:rsidRPr="00C92BC8" w:rsidRDefault="001760C8" w:rsidP="001760C8">
      <w:pPr>
        <w:widowControl w:val="0"/>
        <w:autoSpaceDE w:val="0"/>
        <w:autoSpaceDN w:val="0"/>
        <w:spacing w:before="120" w:after="0" w:line="288" w:lineRule="auto"/>
        <w:ind w:firstLine="567"/>
        <w:jc w:val="both"/>
        <w:rPr>
          <w:rFonts w:ascii="Times New Roman" w:eastAsia="Times New Roman" w:hAnsi="Times New Roman" w:cs="Times New Roman"/>
          <w:sz w:val="26"/>
          <w:szCs w:val="26"/>
          <w:lang w:val="vi"/>
        </w:rPr>
      </w:pPr>
      <w:r w:rsidRPr="00C92BC8">
        <w:rPr>
          <w:rFonts w:ascii="Times New Roman" w:eastAsia="Times New Roman" w:hAnsi="Times New Roman" w:cs="Times New Roman"/>
          <w:sz w:val="26"/>
          <w:szCs w:val="26"/>
          <w:lang w:val="vi"/>
        </w:rPr>
        <w:t>Vì những lý do trên, em chọn xây dựng  “</w:t>
      </w:r>
      <w:proofErr w:type="spellStart"/>
      <w:r w:rsidRPr="00E701CF">
        <w:rPr>
          <w:rFonts w:ascii="Times New Roman" w:eastAsia="Times New Roman" w:hAnsi="Times New Roman" w:cs="Times New Roman"/>
          <w:sz w:val="26"/>
          <w:szCs w:val="26"/>
        </w:rPr>
        <w:t>trang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điện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tử</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hỗ</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trợ</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quản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lý</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kinh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doanh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của</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một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nhà</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hàng</w:t>
      </w:r>
      <w:proofErr w:type="spellEnd"/>
      <w:r w:rsidRPr="00C92BC8">
        <w:rPr>
          <w:rFonts w:ascii="Times New Roman" w:eastAsia="Times New Roman" w:hAnsi="Times New Roman" w:cs="Times New Roman"/>
          <w:sz w:val="26"/>
          <w:szCs w:val="26"/>
          <w:lang w:val="vi"/>
        </w:rPr>
        <w:t xml:space="preserve">” giúp khách hàng </w:t>
      </w:r>
      <w:proofErr w:type="spellStart"/>
      <w:r w:rsidRPr="00E701CF">
        <w:rPr>
          <w:rFonts w:ascii="Times New Roman" w:eastAsia="Times New Roman" w:hAnsi="Times New Roman" w:cs="Times New Roman"/>
          <w:sz w:val="26"/>
          <w:szCs w:val="26"/>
        </w:rPr>
        <w:t>dễ</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dàng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đặt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bàn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tìm</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hiểu</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thông</w:t>
      </w:r>
      <w:proofErr w:type="spellEnd"/>
      <w:r w:rsidRPr="00E701CF">
        <w:rPr>
          <w:rFonts w:ascii="Times New Roman" w:eastAsia="Times New Roman" w:hAnsi="Times New Roman" w:cs="Times New Roman"/>
          <w:sz w:val="26"/>
          <w:szCs w:val="26"/>
        </w:rPr>
        <w:t xml:space="preserve"> tin </w:t>
      </w:r>
      <w:proofErr w:type="spellStart"/>
      <w:r w:rsidRPr="00E701CF">
        <w:rPr>
          <w:rFonts w:ascii="Times New Roman" w:eastAsia="Times New Roman" w:hAnsi="Times New Roman" w:cs="Times New Roman"/>
          <w:sz w:val="26"/>
          <w:szCs w:val="26"/>
        </w:rPr>
        <w:t>nhà</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hàng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và</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cũng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giúp</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chủ</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cửa</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hàng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có</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thể</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quản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lý</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nhà</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hàng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một</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cách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thông</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minh</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và</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tiện</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lợi</w:t>
      </w:r>
      <w:proofErr w:type="spellEnd"/>
      <w:r w:rsidRPr="00E701CF">
        <w:rPr>
          <w:rFonts w:ascii="Times New Roman" w:eastAsia="Times New Roman" w:hAnsi="Times New Roman" w:cs="Times New Roman"/>
          <w:sz w:val="26"/>
          <w:szCs w:val="26"/>
        </w:rPr>
        <w:t xml:space="preserve"> </w:t>
      </w:r>
      <w:proofErr w:type="spellStart"/>
      <w:r w:rsidRPr="00E701CF">
        <w:rPr>
          <w:rFonts w:ascii="Times New Roman" w:eastAsia="Times New Roman" w:hAnsi="Times New Roman" w:cs="Times New Roman"/>
          <w:sz w:val="26"/>
          <w:szCs w:val="26"/>
        </w:rPr>
        <w:t>nhất</w:t>
      </w:r>
      <w:proofErr w:type="spellEnd"/>
      <w:r w:rsidRPr="00C92BC8">
        <w:rPr>
          <w:rFonts w:ascii="Times New Roman" w:eastAsia="Times New Roman" w:hAnsi="Times New Roman" w:cs="Times New Roman"/>
          <w:sz w:val="26"/>
          <w:szCs w:val="26"/>
          <w:lang w:val="vi"/>
        </w:rPr>
        <w:t>.</w:t>
      </w:r>
    </w:p>
    <w:p w14:paraId="2DB6E735" w14:textId="77777777" w:rsidR="001760C8" w:rsidRPr="00C92BC8" w:rsidRDefault="001760C8" w:rsidP="001760C8">
      <w:pPr>
        <w:widowControl w:val="0"/>
        <w:numPr>
          <w:ilvl w:val="0"/>
          <w:numId w:val="6"/>
        </w:numPr>
        <w:autoSpaceDE w:val="0"/>
        <w:autoSpaceDN w:val="0"/>
        <w:spacing w:before="120" w:after="0" w:line="288" w:lineRule="auto"/>
        <w:ind w:left="924" w:hanging="357"/>
        <w:jc w:val="both"/>
        <w:outlineLvl w:val="1"/>
        <w:rPr>
          <w:rFonts w:ascii="Times New Roman" w:eastAsia="Times New Roman" w:hAnsi="Times New Roman" w:cs="Times New Roman"/>
          <w:b/>
          <w:bCs/>
          <w:sz w:val="26"/>
          <w:szCs w:val="26"/>
          <w:lang w:val="vi"/>
        </w:rPr>
      </w:pPr>
      <w:proofErr w:type="spellStart"/>
      <w:r>
        <w:rPr>
          <w:rFonts w:ascii="Times New Roman" w:eastAsia="Times New Roman" w:hAnsi="Times New Roman" w:cs="Times New Roman"/>
          <w:b/>
          <w:bCs/>
          <w:sz w:val="26"/>
          <w:szCs w:val="26"/>
        </w:rPr>
        <w:t>Mục</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tiêu</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đề</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tài</w:t>
      </w:r>
      <w:proofErr w:type="spellEnd"/>
    </w:p>
    <w:p w14:paraId="5CD0B471" w14:textId="77777777" w:rsidR="001760C8" w:rsidRPr="00662D74" w:rsidRDefault="001760C8" w:rsidP="001760C8">
      <w:pPr>
        <w:widowControl w:val="0"/>
        <w:autoSpaceDE w:val="0"/>
        <w:autoSpaceDN w:val="0"/>
        <w:spacing w:before="120" w:after="0" w:line="288" w:lineRule="auto"/>
        <w:ind w:firstLine="567"/>
        <w:jc w:val="both"/>
        <w:rPr>
          <w:rFonts w:ascii="Times New Roman" w:eastAsia="Times New Roman" w:hAnsi="Times New Roman" w:cs="Times New Roman"/>
          <w:sz w:val="26"/>
          <w:szCs w:val="26"/>
          <w:lang w:val="vi"/>
        </w:rPr>
      </w:pPr>
      <w:r w:rsidRPr="00662D74">
        <w:rPr>
          <w:rFonts w:ascii="Times New Roman" w:eastAsia="Times New Roman" w:hAnsi="Times New Roman" w:cs="Times New Roman"/>
          <w:sz w:val="26"/>
          <w:szCs w:val="26"/>
          <w:lang w:val="vi"/>
        </w:rPr>
        <w:t xml:space="preserve">Mục tiêu chính của nghiên cứu “trang điện tử hỗ trợ quản lý kinh doanh của một nhà hàng” là tạo ra được một hệ thống </w:t>
      </w:r>
      <w:proofErr w:type="spellStart"/>
      <w:r>
        <w:rPr>
          <w:rFonts w:ascii="Times New Roman" w:eastAsia="Times New Roman" w:hAnsi="Times New Roman" w:cs="Times New Roman"/>
          <w:sz w:val="26"/>
          <w:szCs w:val="26"/>
        </w:rPr>
        <w:t>vừa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giúp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xem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thông</w:t>
      </w:r>
      <w:proofErr w:type="spellEnd"/>
      <w:r>
        <w:rPr>
          <w:rFonts w:ascii="Times New Roman" w:eastAsia="Times New Roman" w:hAnsi="Times New Roman" w:cs="Times New Roman"/>
          <w:sz w:val="26"/>
          <w:szCs w:val="26"/>
        </w:rPr>
        <w:t xml:space="preserve"> tin </w:t>
      </w:r>
      <w:proofErr w:type="spellStart"/>
      <w:r>
        <w:rPr>
          <w:rFonts w:ascii="Times New Roman" w:eastAsia="Times New Roman" w:hAnsi="Times New Roman" w:cs="Times New Roman"/>
          <w:sz w:val="26"/>
          <w:szCs w:val="26"/>
        </w:rPr>
        <w:t>nhà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đặt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bàn</w:t>
      </w:r>
      <w:proofErr w:type="spellEnd"/>
      <w:r>
        <w:rPr>
          <w:rFonts w:ascii="Times New Roman" w:eastAsia="Times New Roman" w:hAnsi="Times New Roman" w:cs="Times New Roman"/>
          <w:sz w:val="26"/>
          <w:szCs w:val="26"/>
        </w:rPr>
        <w:t xml:space="preserve"> ,</w:t>
      </w:r>
      <w:r w:rsidRPr="00662D74">
        <w:rPr>
          <w:rFonts w:ascii="Times New Roman" w:eastAsia="Times New Roman" w:hAnsi="Times New Roman" w:cs="Times New Roman"/>
          <w:sz w:val="26"/>
          <w:szCs w:val="26"/>
          <w:lang w:val="vi"/>
        </w:rPr>
        <w:t xml:space="preserve">vừa có thể giúp chủ cửa hàng quản lý </w:t>
      </w:r>
      <w:proofErr w:type="spellStart"/>
      <w:r>
        <w:rPr>
          <w:rFonts w:ascii="Times New Roman" w:eastAsia="Times New Roman" w:hAnsi="Times New Roman" w:cs="Times New Roman"/>
          <w:sz w:val="26"/>
          <w:szCs w:val="26"/>
        </w:rPr>
        <w:t>nhà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sidRPr="00662D74">
        <w:rPr>
          <w:rFonts w:ascii="Times New Roman" w:eastAsia="Times New Roman" w:hAnsi="Times New Roman" w:cs="Times New Roman"/>
          <w:sz w:val="26"/>
          <w:szCs w:val="26"/>
          <w:lang w:val="vi"/>
        </w:rPr>
        <w:t xml:space="preserve"> và theo dõi </w:t>
      </w:r>
      <w:proofErr w:type="spellStart"/>
      <w:r>
        <w:rPr>
          <w:rFonts w:ascii="Times New Roman" w:eastAsia="Times New Roman" w:hAnsi="Times New Roman" w:cs="Times New Roman"/>
          <w:sz w:val="26"/>
          <w:szCs w:val="26"/>
        </w:rPr>
        <w:t>quá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trình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vận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một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nhà</w:t>
      </w:r>
      <w:proofErr w:type="spellEnd"/>
      <w:r>
        <w:rPr>
          <w:rFonts w:ascii="Times New Roman" w:eastAsia="Times New Roman" w:hAnsi="Times New Roman" w:cs="Times New Roman"/>
          <w:sz w:val="26"/>
          <w:szCs w:val="26"/>
        </w:rPr>
        <w:t xml:space="preserve"> hang </w:t>
      </w:r>
      <w:proofErr w:type="spellStart"/>
      <w:r>
        <w:rPr>
          <w:rFonts w:ascii="Times New Roman" w:eastAsia="Times New Roman" w:hAnsi="Times New Roman" w:cs="Times New Roman"/>
          <w:sz w:val="26"/>
          <w:szCs w:val="26"/>
        </w:rPr>
        <w:t>một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tiện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lợi</w:t>
      </w:r>
      <w:proofErr w:type="spellEnd"/>
      <w:r w:rsidRPr="00662D74">
        <w:rPr>
          <w:rFonts w:ascii="Times New Roman" w:eastAsia="Times New Roman" w:hAnsi="Times New Roman" w:cs="Times New Roman"/>
          <w:sz w:val="26"/>
          <w:szCs w:val="26"/>
          <w:lang w:val="vi"/>
        </w:rPr>
        <w:t>. Từ mục tiêu lớn sẽ chia thành 2 mục tiêu nhỏ hơn là xây dựng các chức năng dành cho khách hàng và các chức năng dành cho quản lý.</w:t>
      </w:r>
    </w:p>
    <w:p w14:paraId="4DA74B3C" w14:textId="77777777" w:rsidR="001760C8" w:rsidRPr="00C92BC8" w:rsidRDefault="001760C8" w:rsidP="001760C8">
      <w:pPr>
        <w:widowControl w:val="0"/>
        <w:autoSpaceDE w:val="0"/>
        <w:autoSpaceDN w:val="0"/>
        <w:spacing w:before="120" w:after="0" w:line="288" w:lineRule="auto"/>
        <w:ind w:firstLine="567"/>
        <w:jc w:val="both"/>
        <w:rPr>
          <w:rFonts w:ascii="Times New Roman" w:eastAsia="Times New Roman" w:hAnsi="Times New Roman" w:cs="Times New Roman"/>
          <w:sz w:val="26"/>
          <w:szCs w:val="26"/>
        </w:rPr>
      </w:pPr>
      <w:r w:rsidRPr="00662D74">
        <w:rPr>
          <w:rFonts w:ascii="Times New Roman" w:eastAsia="Times New Roman" w:hAnsi="Times New Roman" w:cs="Times New Roman"/>
          <w:sz w:val="26"/>
          <w:szCs w:val="26"/>
          <w:lang w:val="vi"/>
        </w:rPr>
        <w:t>Ngoài ra, website có cấu trúc, chuyên mục rõ ràng, giao diện dễ nhìn, thân thiện với người sử dụng, tốc độ truy cập nhanh. Đáp ứng nhu cầu của người dùng về các chức năng của hệ thống và có phân quyền truy cập cho các đối tượng người dùng nhằm tăng cường bảo mật thông tin, back up dữ liệu khi hệ thống xảy ra sự cố.</w:t>
      </w:r>
    </w:p>
    <w:p w14:paraId="25FE2420" w14:textId="77777777" w:rsidR="001760C8" w:rsidRPr="00E94AD7" w:rsidRDefault="001760C8" w:rsidP="001760C8">
      <w:pPr>
        <w:widowControl w:val="0"/>
        <w:numPr>
          <w:ilvl w:val="0"/>
          <w:numId w:val="6"/>
        </w:numPr>
        <w:autoSpaceDE w:val="0"/>
        <w:autoSpaceDN w:val="0"/>
        <w:spacing w:before="120" w:after="0" w:line="288" w:lineRule="auto"/>
        <w:ind w:left="924" w:hanging="357"/>
        <w:jc w:val="both"/>
        <w:outlineLvl w:val="1"/>
        <w:rPr>
          <w:rFonts w:ascii="Times New Roman" w:eastAsia="Times New Roman" w:hAnsi="Times New Roman" w:cs="Times New Roman"/>
          <w:b/>
          <w:bCs/>
          <w:sz w:val="26"/>
          <w:szCs w:val="26"/>
          <w:lang w:val="vi"/>
        </w:rPr>
      </w:pPr>
      <w:proofErr w:type="spellStart"/>
      <w:r>
        <w:rPr>
          <w:rFonts w:ascii="Times New Roman" w:eastAsia="Times New Roman" w:hAnsi="Times New Roman" w:cs="Times New Roman"/>
          <w:b/>
          <w:bCs/>
          <w:sz w:val="26"/>
          <w:szCs w:val="26"/>
        </w:rPr>
        <w:t>Khảo</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sát</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nghiệp</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vụ</w:t>
      </w:r>
      <w:proofErr w:type="spellEnd"/>
    </w:p>
    <w:p w14:paraId="21BCA59C" w14:textId="77777777" w:rsidR="001760C8" w:rsidRPr="007039FF" w:rsidRDefault="001760C8" w:rsidP="001760C8">
      <w:pPr>
        <w:pStyle w:val="ListParagraph"/>
        <w:widowControl w:val="0"/>
        <w:numPr>
          <w:ilvl w:val="0"/>
          <w:numId w:val="13"/>
        </w:numPr>
        <w:autoSpaceDE w:val="0"/>
        <w:autoSpaceDN w:val="0"/>
        <w:spacing w:before="120" w:after="0" w:line="288" w:lineRule="auto"/>
        <w:jc w:val="both"/>
        <w:outlineLvl w:val="1"/>
        <w:rPr>
          <w:rFonts w:ascii="Times New Roman" w:eastAsia="Times New Roman" w:hAnsi="Times New Roman" w:cs="Times New Roman"/>
          <w:b/>
          <w:bCs/>
          <w:sz w:val="26"/>
          <w:szCs w:val="26"/>
          <w:lang w:val="vi"/>
        </w:rPr>
      </w:pPr>
      <w:r>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ab/>
      </w:r>
      <w:proofErr w:type="spellStart"/>
      <w:r>
        <w:rPr>
          <w:rFonts w:ascii="Times New Roman" w:eastAsia="Times New Roman" w:hAnsi="Times New Roman" w:cs="Times New Roman"/>
          <w:b/>
          <w:bCs/>
          <w:sz w:val="26"/>
          <w:szCs w:val="26"/>
        </w:rPr>
        <w:t>Nghiệp</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vụ</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bán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hàng</w:t>
      </w:r>
      <w:proofErr w:type="spellEnd"/>
    </w:p>
    <w:p w14:paraId="5D2A1E2C" w14:textId="77777777" w:rsidR="001760C8" w:rsidRDefault="001760C8" w:rsidP="001760C8">
      <w:pPr>
        <w:pStyle w:val="ListParagraph"/>
        <w:widowControl w:val="0"/>
        <w:numPr>
          <w:ilvl w:val="0"/>
          <w:numId w:val="15"/>
        </w:numPr>
        <w:autoSpaceDE w:val="0"/>
        <w:autoSpaceDN w:val="0"/>
        <w:spacing w:before="120" w:after="0" w:line="288" w:lineRule="auto"/>
        <w:jc w:val="both"/>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đặt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người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sắp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xếp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chọn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lưu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lại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lastRenderedPageBreak/>
        <w:t>hệ</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thống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thông</w:t>
      </w:r>
      <w:proofErr w:type="spellEnd"/>
      <w:r>
        <w:rPr>
          <w:rFonts w:ascii="Times New Roman" w:eastAsia="Times New Roman" w:hAnsi="Times New Roman" w:cs="Times New Roman"/>
          <w:sz w:val="26"/>
          <w:szCs w:val="26"/>
        </w:rPr>
        <w:t xml:space="preserve"> tin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w:t>
      </w:r>
    </w:p>
    <w:p w14:paraId="33D46948" w14:textId="77777777" w:rsidR="001760C8" w:rsidRDefault="001760C8" w:rsidP="001760C8">
      <w:pPr>
        <w:pStyle w:val="ListParagraph"/>
        <w:widowControl w:val="0"/>
        <w:numPr>
          <w:ilvl w:val="0"/>
          <w:numId w:val="15"/>
        </w:numPr>
        <w:autoSpaceDE w:val="0"/>
        <w:autoSpaceDN w:val="0"/>
        <w:spacing w:before="120" w:after="0" w:line="288" w:lineRule="auto"/>
        <w:jc w:val="both"/>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w:t>
      </w:r>
      <w:proofErr w:type="spellStart"/>
      <w:r>
        <w:rPr>
          <w:rFonts w:ascii="Times New Roman" w:eastAsia="Times New Roman" w:hAnsi="Times New Roman" w:cs="Times New Roman"/>
          <w:sz w:val="26"/>
          <w:szCs w:val="26"/>
        </w:rPr>
        <w:t>hóa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phải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sắp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xếp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một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hợp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trước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phục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vụ</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trước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sau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phục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vụ</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muộn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hơn</w:t>
      </w:r>
      <w:proofErr w:type="spellEnd"/>
      <w:r>
        <w:rPr>
          <w:rFonts w:ascii="Times New Roman" w:eastAsia="Times New Roman" w:hAnsi="Times New Roman" w:cs="Times New Roman"/>
          <w:sz w:val="26"/>
          <w:szCs w:val="26"/>
        </w:rPr>
        <w:t>.</w:t>
      </w:r>
    </w:p>
    <w:p w14:paraId="76D7CD30" w14:textId="77777777" w:rsidR="001760C8" w:rsidRPr="00987385" w:rsidRDefault="001760C8" w:rsidP="001760C8">
      <w:pPr>
        <w:pStyle w:val="ListParagraph"/>
        <w:widowControl w:val="0"/>
        <w:numPr>
          <w:ilvl w:val="0"/>
          <w:numId w:val="15"/>
        </w:numPr>
        <w:autoSpaceDE w:val="0"/>
        <w:autoSpaceDN w:val="0"/>
        <w:spacing w:before="120" w:after="0" w:line="288" w:lineRule="auto"/>
        <w:jc w:val="both"/>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hang </w:t>
      </w:r>
      <w:proofErr w:type="spellStart"/>
      <w:r>
        <w:rPr>
          <w:rFonts w:ascii="Times New Roman" w:eastAsia="Times New Roman" w:hAnsi="Times New Roman" w:cs="Times New Roman"/>
          <w:sz w:val="26"/>
          <w:szCs w:val="26"/>
        </w:rPr>
        <w:t>vào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viên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thực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lựa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chọn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hoặc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viên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gợi</w:t>
      </w:r>
      <w:proofErr w:type="spellEnd"/>
      <w:r>
        <w:rPr>
          <w:rFonts w:ascii="Times New Roman" w:eastAsia="Times New Roman" w:hAnsi="Times New Roman" w:cs="Times New Roman"/>
          <w:sz w:val="26"/>
          <w:szCs w:val="26"/>
        </w:rPr>
        <w:t xml:space="preserve"> ý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hang. Trong </w:t>
      </w:r>
      <w:proofErr w:type="spellStart"/>
      <w:r>
        <w:rPr>
          <w:rFonts w:ascii="Times New Roman" w:eastAsia="Times New Roman" w:hAnsi="Times New Roman" w:cs="Times New Roman"/>
          <w:sz w:val="26"/>
          <w:szCs w:val="26"/>
        </w:rPr>
        <w:t>lúc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chờ</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đợi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viên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phục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vụ</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đồ</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uống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miễn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nước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lọc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trà</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những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đồ</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uống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này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tính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hóa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đơn</w:t>
      </w:r>
      <w:proofErr w:type="spellEnd"/>
      <w:r>
        <w:rPr>
          <w:rFonts w:ascii="Times New Roman" w:eastAsia="Times New Roman" w:hAnsi="Times New Roman" w:cs="Times New Roman"/>
          <w:sz w:val="26"/>
          <w:szCs w:val="26"/>
        </w:rPr>
        <w:t>.</w:t>
      </w:r>
    </w:p>
    <w:p w14:paraId="4FE7A911" w14:textId="77777777" w:rsidR="001760C8" w:rsidRPr="00987385" w:rsidRDefault="001760C8" w:rsidP="001760C8">
      <w:pPr>
        <w:pStyle w:val="ListParagraph"/>
        <w:widowControl w:val="0"/>
        <w:numPr>
          <w:ilvl w:val="0"/>
          <w:numId w:val="13"/>
        </w:numPr>
        <w:autoSpaceDE w:val="0"/>
        <w:autoSpaceDN w:val="0"/>
        <w:spacing w:before="120" w:after="0" w:line="288" w:lineRule="auto"/>
        <w:jc w:val="both"/>
        <w:outlineLvl w:val="1"/>
        <w:rPr>
          <w:rFonts w:ascii="Times New Roman" w:eastAsia="Times New Roman" w:hAnsi="Times New Roman" w:cs="Times New Roman"/>
          <w:b/>
          <w:bCs/>
          <w:sz w:val="26"/>
          <w:szCs w:val="26"/>
          <w:lang w:val="vi"/>
        </w:rPr>
      </w:pPr>
      <w:r>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ab/>
      </w:r>
      <w:proofErr w:type="spellStart"/>
      <w:r>
        <w:rPr>
          <w:rFonts w:ascii="Times New Roman" w:eastAsia="Times New Roman" w:hAnsi="Times New Roman" w:cs="Times New Roman"/>
          <w:b/>
          <w:bCs/>
          <w:sz w:val="26"/>
          <w:szCs w:val="26"/>
        </w:rPr>
        <w:t>Nghiệp</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vụ</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chăm</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sóc</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khách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hàng</w:t>
      </w:r>
      <w:proofErr w:type="spellEnd"/>
    </w:p>
    <w:p w14:paraId="054DCA1F" w14:textId="77777777" w:rsidR="001760C8" w:rsidRPr="000C75AB" w:rsidRDefault="001760C8" w:rsidP="001760C8">
      <w:pPr>
        <w:pStyle w:val="ListParagraph"/>
        <w:widowControl w:val="0"/>
        <w:numPr>
          <w:ilvl w:val="0"/>
          <w:numId w:val="21"/>
        </w:numPr>
        <w:autoSpaceDE w:val="0"/>
        <w:autoSpaceDN w:val="0"/>
        <w:spacing w:before="120" w:after="0" w:line="288" w:lineRule="auto"/>
        <w:jc w:val="both"/>
        <w:outlineLvl w:val="1"/>
        <w:rPr>
          <w:rFonts w:ascii="Times New Roman" w:eastAsia="Times New Roman" w:hAnsi="Times New Roman" w:cs="Times New Roman"/>
          <w:b/>
          <w:bCs/>
          <w:sz w:val="26"/>
          <w:szCs w:val="26"/>
        </w:rPr>
      </w:pPr>
      <w:proofErr w:type="spellStart"/>
      <w:r>
        <w:rPr>
          <w:rFonts w:ascii="Times New Roman" w:eastAsia="Times New Roman" w:hAnsi="Times New Roman" w:cs="Times New Roman"/>
          <w:sz w:val="26"/>
          <w:szCs w:val="26"/>
        </w:rPr>
        <w:t>Người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theo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dõi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những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hồi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hồi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những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thắc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mắc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w:t>
      </w:r>
    </w:p>
    <w:p w14:paraId="144FABAE" w14:textId="77777777" w:rsidR="001760C8" w:rsidRPr="000C75AB" w:rsidRDefault="001760C8" w:rsidP="001760C8">
      <w:pPr>
        <w:pStyle w:val="ListParagraph"/>
        <w:widowControl w:val="0"/>
        <w:numPr>
          <w:ilvl w:val="0"/>
          <w:numId w:val="21"/>
        </w:numPr>
        <w:autoSpaceDE w:val="0"/>
        <w:autoSpaceDN w:val="0"/>
        <w:spacing w:before="120" w:after="0" w:line="288" w:lineRule="auto"/>
        <w:jc w:val="both"/>
        <w:outlineLvl w:val="1"/>
        <w:rPr>
          <w:rFonts w:ascii="Times New Roman" w:eastAsia="Times New Roman" w:hAnsi="Times New Roman" w:cs="Times New Roman"/>
          <w:b/>
          <w:bCs/>
          <w:sz w:val="26"/>
          <w:szCs w:val="26"/>
        </w:rPr>
      </w:pP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cung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cấp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miễn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những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đồ</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dùng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nhỏ</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dây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buộc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tóc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túi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chùm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đầu</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để</w:t>
      </w:r>
      <w:proofErr w:type="spellEnd"/>
      <w:r>
        <w:rPr>
          <w:rFonts w:ascii="Times New Roman" w:eastAsia="Times New Roman" w:hAnsi="Times New Roman" w:cs="Times New Roman"/>
          <w:sz w:val="26"/>
          <w:szCs w:val="26"/>
        </w:rPr>
        <w:t xml:space="preserve"> tang </w:t>
      </w:r>
      <w:proofErr w:type="spellStart"/>
      <w:r>
        <w:rPr>
          <w:rFonts w:ascii="Times New Roman" w:eastAsia="Times New Roman" w:hAnsi="Times New Roman" w:cs="Times New Roman"/>
          <w:sz w:val="26"/>
          <w:szCs w:val="26"/>
        </w:rPr>
        <w:t>độ</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lòng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w:t>
      </w:r>
    </w:p>
    <w:p w14:paraId="4F79F053" w14:textId="77777777" w:rsidR="001760C8" w:rsidRDefault="001760C8" w:rsidP="001760C8">
      <w:pPr>
        <w:pStyle w:val="ListParagraph"/>
        <w:widowControl w:val="0"/>
        <w:numPr>
          <w:ilvl w:val="0"/>
          <w:numId w:val="13"/>
        </w:numPr>
        <w:autoSpaceDE w:val="0"/>
        <w:autoSpaceDN w:val="0"/>
        <w:spacing w:before="120" w:after="0" w:line="288" w:lineRule="auto"/>
        <w:jc w:val="both"/>
        <w:outlineLvl w:val="1"/>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ab/>
      </w:r>
      <w:proofErr w:type="spellStart"/>
      <w:r>
        <w:rPr>
          <w:rFonts w:ascii="Times New Roman" w:eastAsia="Times New Roman" w:hAnsi="Times New Roman" w:cs="Times New Roman"/>
          <w:b/>
          <w:bCs/>
          <w:sz w:val="26"/>
          <w:szCs w:val="26"/>
        </w:rPr>
        <w:t>Nghiệp</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vụ</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quản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lí</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nhân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viên</w:t>
      </w:r>
      <w:proofErr w:type="spellEnd"/>
    </w:p>
    <w:p w14:paraId="14059040" w14:textId="77777777" w:rsidR="001760C8" w:rsidRPr="000C75AB" w:rsidRDefault="001760C8" w:rsidP="001760C8">
      <w:pPr>
        <w:pStyle w:val="ListParagraph"/>
        <w:widowControl w:val="0"/>
        <w:numPr>
          <w:ilvl w:val="0"/>
          <w:numId w:val="23"/>
        </w:numPr>
        <w:autoSpaceDE w:val="0"/>
        <w:autoSpaceDN w:val="0"/>
        <w:spacing w:before="120" w:after="0" w:line="288" w:lineRule="auto"/>
        <w:jc w:val="both"/>
        <w:outlineLvl w:val="1"/>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Theo </w:t>
      </w:r>
      <w:proofErr w:type="spellStart"/>
      <w:r>
        <w:rPr>
          <w:rFonts w:ascii="Times New Roman" w:eastAsia="Times New Roman" w:hAnsi="Times New Roman" w:cs="Times New Roman"/>
          <w:sz w:val="26"/>
          <w:szCs w:val="26"/>
        </w:rPr>
        <w:t>dõi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thông</w:t>
      </w:r>
      <w:proofErr w:type="spellEnd"/>
      <w:r>
        <w:rPr>
          <w:rFonts w:ascii="Times New Roman" w:eastAsia="Times New Roman" w:hAnsi="Times New Roman" w:cs="Times New Roman"/>
          <w:sz w:val="26"/>
          <w:szCs w:val="26"/>
        </w:rPr>
        <w:t xml:space="preserve"> tin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viên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Thông tin </w:t>
      </w:r>
      <w:proofErr w:type="spellStart"/>
      <w:r>
        <w:rPr>
          <w:rFonts w:ascii="Times New Roman" w:eastAsia="Times New Roman" w:hAnsi="Times New Roman" w:cs="Times New Roman"/>
          <w:sz w:val="26"/>
          <w:szCs w:val="26"/>
        </w:rPr>
        <w:t>cá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họ</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tuổi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địa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chỉ</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số</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điện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thoại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quê</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quán</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ngày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tuyển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dụng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số</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ngày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làm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việc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lương</w:t>
      </w:r>
      <w:proofErr w:type="spellEnd"/>
      <w:r>
        <w:rPr>
          <w:rFonts w:ascii="Times New Roman" w:eastAsia="Times New Roman" w:hAnsi="Times New Roman" w:cs="Times New Roman"/>
          <w:sz w:val="26"/>
          <w:szCs w:val="26"/>
        </w:rPr>
        <w:t>, …</w:t>
      </w:r>
    </w:p>
    <w:p w14:paraId="347B9089" w14:textId="77777777" w:rsidR="001760C8" w:rsidRPr="0070561F" w:rsidRDefault="001760C8" w:rsidP="001760C8">
      <w:pPr>
        <w:pStyle w:val="ListParagraph"/>
        <w:widowControl w:val="0"/>
        <w:numPr>
          <w:ilvl w:val="0"/>
          <w:numId w:val="23"/>
        </w:numPr>
        <w:autoSpaceDE w:val="0"/>
        <w:autoSpaceDN w:val="0"/>
        <w:spacing w:before="120" w:after="0" w:line="288" w:lineRule="auto"/>
        <w:jc w:val="both"/>
        <w:outlineLvl w:val="1"/>
        <w:rPr>
          <w:rFonts w:ascii="Times New Roman" w:eastAsia="Times New Roman" w:hAnsi="Times New Roman" w:cs="Times New Roman"/>
          <w:b/>
          <w:bCs/>
          <w:sz w:val="26"/>
          <w:szCs w:val="26"/>
        </w:rPr>
      </w:pPr>
      <w:proofErr w:type="spellStart"/>
      <w:r>
        <w:rPr>
          <w:rFonts w:ascii="Times New Roman" w:eastAsia="Times New Roman" w:hAnsi="Times New Roman" w:cs="Times New Roman"/>
          <w:sz w:val="26"/>
          <w:szCs w:val="26"/>
        </w:rPr>
        <w:t>Chế</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độ</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lương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nâng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lương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phụ</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thuộc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thâm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niên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chức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vụ</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đánh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đánh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giá</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đồng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nghiệp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lí</w:t>
      </w:r>
      <w:proofErr w:type="spellEnd"/>
      <w:r>
        <w:rPr>
          <w:rFonts w:ascii="Times New Roman" w:eastAsia="Times New Roman" w:hAnsi="Times New Roman" w:cs="Times New Roman"/>
          <w:sz w:val="26"/>
          <w:szCs w:val="26"/>
        </w:rPr>
        <w:t>.</w:t>
      </w:r>
    </w:p>
    <w:p w14:paraId="0364B4D6" w14:textId="77777777" w:rsidR="001760C8" w:rsidRPr="0070561F" w:rsidRDefault="001760C8" w:rsidP="001760C8">
      <w:pPr>
        <w:widowControl w:val="0"/>
        <w:numPr>
          <w:ilvl w:val="0"/>
          <w:numId w:val="6"/>
        </w:numPr>
        <w:autoSpaceDE w:val="0"/>
        <w:autoSpaceDN w:val="0"/>
        <w:spacing w:before="120" w:after="0" w:line="288" w:lineRule="auto"/>
        <w:ind w:left="924" w:hanging="357"/>
        <w:jc w:val="both"/>
        <w:outlineLvl w:val="1"/>
        <w:rPr>
          <w:rFonts w:ascii="Times New Roman" w:eastAsia="Times New Roman" w:hAnsi="Times New Roman" w:cs="Times New Roman"/>
          <w:b/>
          <w:bCs/>
          <w:sz w:val="26"/>
          <w:szCs w:val="26"/>
          <w:lang w:val="vi"/>
        </w:rPr>
      </w:pPr>
      <w:r>
        <w:rPr>
          <w:rFonts w:ascii="Times New Roman" w:eastAsia="Times New Roman" w:hAnsi="Times New Roman" w:cs="Times New Roman"/>
          <w:b/>
          <w:bCs/>
          <w:sz w:val="26"/>
          <w:szCs w:val="26"/>
        </w:rPr>
        <w:t xml:space="preserve">Các </w:t>
      </w:r>
      <w:proofErr w:type="spellStart"/>
      <w:r>
        <w:rPr>
          <w:rFonts w:ascii="Times New Roman" w:eastAsia="Times New Roman" w:hAnsi="Times New Roman" w:cs="Times New Roman"/>
          <w:b/>
          <w:bCs/>
          <w:sz w:val="26"/>
          <w:szCs w:val="26"/>
        </w:rPr>
        <w:t>đối</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tượng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sử</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dụng</w:t>
      </w:r>
      <w:proofErr w:type="spellEnd"/>
    </w:p>
    <w:p w14:paraId="497A19C8" w14:textId="77777777" w:rsidR="001760C8" w:rsidRPr="0070561F" w:rsidRDefault="001760C8" w:rsidP="001760C8">
      <w:pPr>
        <w:widowControl w:val="0"/>
        <w:autoSpaceDE w:val="0"/>
        <w:autoSpaceDN w:val="0"/>
        <w:spacing w:before="120" w:after="0" w:line="288" w:lineRule="auto"/>
        <w:ind w:left="924"/>
        <w:jc w:val="both"/>
        <w:outlineLvl w:val="1"/>
        <w:rPr>
          <w:rFonts w:ascii="Times New Roman" w:eastAsia="Times New Roman" w:hAnsi="Times New Roman" w:cs="Times New Roman"/>
          <w:sz w:val="26"/>
          <w:szCs w:val="26"/>
          <w:lang w:val="vi"/>
        </w:rPr>
      </w:pPr>
      <w:r w:rsidRPr="0070561F">
        <w:rPr>
          <w:rFonts w:ascii="Times New Roman" w:eastAsia="Times New Roman" w:hAnsi="Times New Roman" w:cs="Times New Roman"/>
          <w:sz w:val="26"/>
          <w:szCs w:val="26"/>
          <w:lang w:val="vi"/>
        </w:rPr>
        <w:t>Qua khảo sát ta thấy có các đối tượng sử dụng và tương tác với hệ thống chính là: Các khách hàng và những người quản trị. Mỗi một đối tượng sử dụng trên dùng phần mềm theo các cách khác nhau và họ cũng có các đặc quyền khác nhau đối với hệ thống, vì vậy họ có các yêu cầu của riêng mình.</w:t>
      </w:r>
    </w:p>
    <w:p w14:paraId="6C3BF5A8" w14:textId="77777777" w:rsidR="001760C8" w:rsidRPr="0070561F" w:rsidRDefault="001760C8" w:rsidP="001760C8">
      <w:pPr>
        <w:widowControl w:val="0"/>
        <w:autoSpaceDE w:val="0"/>
        <w:autoSpaceDN w:val="0"/>
        <w:spacing w:before="120" w:after="0" w:line="288" w:lineRule="auto"/>
        <w:ind w:left="924"/>
        <w:jc w:val="both"/>
        <w:outlineLvl w:val="1"/>
        <w:rPr>
          <w:rFonts w:ascii="Times New Roman" w:eastAsia="Times New Roman" w:hAnsi="Times New Roman" w:cs="Times New Roman"/>
          <w:sz w:val="26"/>
          <w:szCs w:val="26"/>
          <w:lang w:val="vi"/>
        </w:rPr>
      </w:pPr>
      <w:r w:rsidRPr="0070561F">
        <w:rPr>
          <w:rFonts w:ascii="Times New Roman" w:eastAsia="Times New Roman" w:hAnsi="Times New Roman" w:cs="Times New Roman"/>
          <w:sz w:val="26"/>
          <w:szCs w:val="26"/>
          <w:lang w:val="vi"/>
        </w:rPr>
        <w:t>Khách hàng (người sử dụng) có các chức năng và quyền hạn như sau:</w:t>
      </w:r>
    </w:p>
    <w:p w14:paraId="534C0C5D" w14:textId="77777777" w:rsidR="001760C8" w:rsidRPr="0070561F" w:rsidRDefault="001760C8" w:rsidP="001760C8">
      <w:pPr>
        <w:pStyle w:val="ListParagraph"/>
        <w:widowControl w:val="0"/>
        <w:numPr>
          <w:ilvl w:val="0"/>
          <w:numId w:val="24"/>
        </w:numPr>
        <w:autoSpaceDE w:val="0"/>
        <w:autoSpaceDN w:val="0"/>
        <w:spacing w:before="120" w:after="0" w:line="288" w:lineRule="auto"/>
        <w:jc w:val="both"/>
        <w:outlineLvl w:val="1"/>
        <w:rPr>
          <w:rFonts w:ascii="Times New Roman" w:eastAsia="Times New Roman" w:hAnsi="Times New Roman" w:cs="Times New Roman"/>
          <w:sz w:val="26"/>
          <w:szCs w:val="26"/>
          <w:lang w:val="vi"/>
        </w:rPr>
      </w:pPr>
      <w:r w:rsidRPr="0070561F">
        <w:rPr>
          <w:rFonts w:ascii="Times New Roman" w:eastAsia="Times New Roman" w:hAnsi="Times New Roman" w:cs="Times New Roman"/>
          <w:sz w:val="26"/>
          <w:szCs w:val="26"/>
        </w:rPr>
        <w:t xml:space="preserve">Xem </w:t>
      </w:r>
      <w:proofErr w:type="spellStart"/>
      <w:r w:rsidRPr="0070561F">
        <w:rPr>
          <w:rFonts w:ascii="Times New Roman" w:eastAsia="Times New Roman" w:hAnsi="Times New Roman" w:cs="Times New Roman"/>
          <w:sz w:val="26"/>
          <w:szCs w:val="26"/>
        </w:rPr>
        <w:t>thông</w:t>
      </w:r>
      <w:proofErr w:type="spellEnd"/>
      <w:r w:rsidRPr="0070561F">
        <w:rPr>
          <w:rFonts w:ascii="Times New Roman" w:eastAsia="Times New Roman" w:hAnsi="Times New Roman" w:cs="Times New Roman"/>
          <w:sz w:val="26"/>
          <w:szCs w:val="26"/>
        </w:rPr>
        <w:t xml:space="preserve"> tin </w:t>
      </w:r>
      <w:proofErr w:type="spellStart"/>
      <w:r w:rsidRPr="0070561F">
        <w:rPr>
          <w:rFonts w:ascii="Times New Roman" w:eastAsia="Times New Roman" w:hAnsi="Times New Roman" w:cs="Times New Roman"/>
          <w:sz w:val="26"/>
          <w:szCs w:val="26"/>
        </w:rPr>
        <w:t>nhà</w:t>
      </w:r>
      <w:proofErr w:type="spellEnd"/>
      <w:r w:rsidRPr="0070561F">
        <w:rPr>
          <w:rFonts w:ascii="Times New Roman" w:eastAsia="Times New Roman" w:hAnsi="Times New Roman" w:cs="Times New Roman"/>
          <w:sz w:val="26"/>
          <w:szCs w:val="26"/>
        </w:rPr>
        <w:t xml:space="preserve"> </w:t>
      </w:r>
      <w:proofErr w:type="spellStart"/>
      <w:r w:rsidRPr="0070561F">
        <w:rPr>
          <w:rFonts w:ascii="Times New Roman" w:eastAsia="Times New Roman" w:hAnsi="Times New Roman" w:cs="Times New Roman"/>
          <w:sz w:val="26"/>
          <w:szCs w:val="26"/>
        </w:rPr>
        <w:t>hàng</w:t>
      </w:r>
      <w:proofErr w:type="spellEnd"/>
      <w:r w:rsidRPr="0070561F">
        <w:rPr>
          <w:rFonts w:ascii="Times New Roman" w:eastAsia="Times New Roman" w:hAnsi="Times New Roman" w:cs="Times New Roman"/>
          <w:sz w:val="26"/>
          <w:szCs w:val="26"/>
          <w:lang w:val="vi"/>
        </w:rPr>
        <w:t xml:space="preserve">: Khách hàng có thể </w:t>
      </w:r>
      <w:proofErr w:type="spellStart"/>
      <w:r w:rsidRPr="0070561F">
        <w:rPr>
          <w:rFonts w:ascii="Times New Roman" w:eastAsia="Times New Roman" w:hAnsi="Times New Roman" w:cs="Times New Roman"/>
          <w:sz w:val="26"/>
          <w:szCs w:val="26"/>
        </w:rPr>
        <w:t>xem</w:t>
      </w:r>
      <w:proofErr w:type="spellEnd"/>
      <w:r w:rsidRPr="0070561F">
        <w:rPr>
          <w:rFonts w:ascii="Times New Roman" w:eastAsia="Times New Roman" w:hAnsi="Times New Roman" w:cs="Times New Roman"/>
          <w:sz w:val="26"/>
          <w:szCs w:val="26"/>
          <w:lang w:val="vi"/>
        </w:rPr>
        <w:t xml:space="preserve"> thông tin </w:t>
      </w:r>
      <w:proofErr w:type="spellStart"/>
      <w:r w:rsidRPr="0070561F">
        <w:rPr>
          <w:rFonts w:ascii="Times New Roman" w:eastAsia="Times New Roman" w:hAnsi="Times New Roman" w:cs="Times New Roman"/>
          <w:sz w:val="26"/>
          <w:szCs w:val="26"/>
        </w:rPr>
        <w:t>về</w:t>
      </w:r>
      <w:proofErr w:type="spellEnd"/>
      <w:r w:rsidRPr="0070561F">
        <w:rPr>
          <w:rFonts w:ascii="Times New Roman" w:eastAsia="Times New Roman" w:hAnsi="Times New Roman" w:cs="Times New Roman"/>
          <w:sz w:val="26"/>
          <w:szCs w:val="26"/>
        </w:rPr>
        <w:t xml:space="preserve"> </w:t>
      </w:r>
      <w:proofErr w:type="spellStart"/>
      <w:r w:rsidRPr="0070561F">
        <w:rPr>
          <w:rFonts w:ascii="Times New Roman" w:eastAsia="Times New Roman" w:hAnsi="Times New Roman" w:cs="Times New Roman"/>
          <w:sz w:val="26"/>
          <w:szCs w:val="26"/>
        </w:rPr>
        <w:t>nhà</w:t>
      </w:r>
      <w:proofErr w:type="spellEnd"/>
      <w:r w:rsidRPr="0070561F">
        <w:rPr>
          <w:rFonts w:ascii="Times New Roman" w:eastAsia="Times New Roman" w:hAnsi="Times New Roman" w:cs="Times New Roman"/>
          <w:sz w:val="26"/>
          <w:szCs w:val="26"/>
        </w:rPr>
        <w:t xml:space="preserve"> </w:t>
      </w:r>
      <w:proofErr w:type="spellStart"/>
      <w:r w:rsidRPr="0070561F">
        <w:rPr>
          <w:rFonts w:ascii="Times New Roman" w:eastAsia="Times New Roman" w:hAnsi="Times New Roman" w:cs="Times New Roman"/>
          <w:sz w:val="26"/>
          <w:szCs w:val="26"/>
        </w:rPr>
        <w:t>hàng</w:t>
      </w:r>
      <w:proofErr w:type="spellEnd"/>
      <w:r w:rsidRPr="0070561F">
        <w:rPr>
          <w:rFonts w:ascii="Times New Roman" w:eastAsia="Times New Roman" w:hAnsi="Times New Roman" w:cs="Times New Roman"/>
          <w:sz w:val="26"/>
          <w:szCs w:val="26"/>
        </w:rPr>
        <w:t xml:space="preserve"> (</w:t>
      </w:r>
      <w:proofErr w:type="spellStart"/>
      <w:r w:rsidRPr="0070561F">
        <w:rPr>
          <w:rFonts w:ascii="Times New Roman" w:eastAsia="Times New Roman" w:hAnsi="Times New Roman" w:cs="Times New Roman"/>
          <w:sz w:val="26"/>
          <w:szCs w:val="26"/>
        </w:rPr>
        <w:t>số</w:t>
      </w:r>
      <w:proofErr w:type="spellEnd"/>
      <w:r w:rsidRPr="0070561F">
        <w:rPr>
          <w:rFonts w:ascii="Times New Roman" w:eastAsia="Times New Roman" w:hAnsi="Times New Roman" w:cs="Times New Roman"/>
          <w:sz w:val="26"/>
          <w:szCs w:val="26"/>
        </w:rPr>
        <w:t xml:space="preserve"> </w:t>
      </w:r>
      <w:proofErr w:type="spellStart"/>
      <w:r w:rsidRPr="0070561F">
        <w:rPr>
          <w:rFonts w:ascii="Times New Roman" w:eastAsia="Times New Roman" w:hAnsi="Times New Roman" w:cs="Times New Roman"/>
          <w:sz w:val="26"/>
          <w:szCs w:val="26"/>
        </w:rPr>
        <w:t>điện</w:t>
      </w:r>
      <w:proofErr w:type="spellEnd"/>
      <w:r w:rsidRPr="0070561F">
        <w:rPr>
          <w:rFonts w:ascii="Times New Roman" w:eastAsia="Times New Roman" w:hAnsi="Times New Roman" w:cs="Times New Roman"/>
          <w:sz w:val="26"/>
          <w:szCs w:val="26"/>
        </w:rPr>
        <w:t xml:space="preserve"> </w:t>
      </w:r>
      <w:proofErr w:type="spellStart"/>
      <w:r w:rsidRPr="0070561F">
        <w:rPr>
          <w:rFonts w:ascii="Times New Roman" w:eastAsia="Times New Roman" w:hAnsi="Times New Roman" w:cs="Times New Roman"/>
          <w:sz w:val="26"/>
          <w:szCs w:val="26"/>
        </w:rPr>
        <w:t>thoại</w:t>
      </w:r>
      <w:proofErr w:type="spellEnd"/>
      <w:r w:rsidRPr="0070561F">
        <w:rPr>
          <w:rFonts w:ascii="Times New Roman" w:eastAsia="Times New Roman" w:hAnsi="Times New Roman" w:cs="Times New Roman"/>
          <w:sz w:val="26"/>
          <w:szCs w:val="26"/>
        </w:rPr>
        <w:t xml:space="preserve">, </w:t>
      </w:r>
      <w:proofErr w:type="spellStart"/>
      <w:r w:rsidRPr="0070561F">
        <w:rPr>
          <w:rFonts w:ascii="Times New Roman" w:eastAsia="Times New Roman" w:hAnsi="Times New Roman" w:cs="Times New Roman"/>
          <w:sz w:val="26"/>
          <w:szCs w:val="26"/>
        </w:rPr>
        <w:t>địa</w:t>
      </w:r>
      <w:proofErr w:type="spellEnd"/>
      <w:r w:rsidRPr="0070561F">
        <w:rPr>
          <w:rFonts w:ascii="Times New Roman" w:eastAsia="Times New Roman" w:hAnsi="Times New Roman" w:cs="Times New Roman"/>
          <w:sz w:val="26"/>
          <w:szCs w:val="26"/>
        </w:rPr>
        <w:t xml:space="preserve"> </w:t>
      </w:r>
      <w:proofErr w:type="spellStart"/>
      <w:r w:rsidRPr="0070561F">
        <w:rPr>
          <w:rFonts w:ascii="Times New Roman" w:eastAsia="Times New Roman" w:hAnsi="Times New Roman" w:cs="Times New Roman"/>
          <w:sz w:val="26"/>
          <w:szCs w:val="26"/>
        </w:rPr>
        <w:t>chỉ</w:t>
      </w:r>
      <w:proofErr w:type="spellEnd"/>
      <w:r w:rsidRPr="0070561F">
        <w:rPr>
          <w:rFonts w:ascii="Times New Roman" w:eastAsia="Times New Roman" w:hAnsi="Times New Roman" w:cs="Times New Roman"/>
          <w:sz w:val="26"/>
          <w:szCs w:val="26"/>
        </w:rPr>
        <w:t xml:space="preserve">, tin </w:t>
      </w:r>
      <w:proofErr w:type="spellStart"/>
      <w:r w:rsidRPr="0070561F">
        <w:rPr>
          <w:rFonts w:ascii="Times New Roman" w:eastAsia="Times New Roman" w:hAnsi="Times New Roman" w:cs="Times New Roman"/>
          <w:sz w:val="26"/>
          <w:szCs w:val="26"/>
        </w:rPr>
        <w:t>tức</w:t>
      </w:r>
      <w:proofErr w:type="spellEnd"/>
      <w:r w:rsidRPr="0070561F">
        <w:rPr>
          <w:rFonts w:ascii="Times New Roman" w:eastAsia="Times New Roman" w:hAnsi="Times New Roman" w:cs="Times New Roman"/>
          <w:sz w:val="26"/>
          <w:szCs w:val="26"/>
        </w:rPr>
        <w:t>)</w:t>
      </w:r>
      <w:r w:rsidRPr="0070561F">
        <w:rPr>
          <w:rFonts w:ascii="Times New Roman" w:eastAsia="Times New Roman" w:hAnsi="Times New Roman" w:cs="Times New Roman"/>
          <w:sz w:val="26"/>
          <w:szCs w:val="26"/>
          <w:lang w:val="vi"/>
        </w:rPr>
        <w:t>.</w:t>
      </w:r>
    </w:p>
    <w:p w14:paraId="27834000" w14:textId="77777777" w:rsidR="001760C8" w:rsidRPr="0070561F" w:rsidRDefault="001760C8" w:rsidP="001760C8">
      <w:pPr>
        <w:pStyle w:val="ListParagraph"/>
        <w:widowControl w:val="0"/>
        <w:numPr>
          <w:ilvl w:val="0"/>
          <w:numId w:val="24"/>
        </w:numPr>
        <w:autoSpaceDE w:val="0"/>
        <w:autoSpaceDN w:val="0"/>
        <w:spacing w:before="120" w:after="0" w:line="288" w:lineRule="auto"/>
        <w:jc w:val="both"/>
        <w:outlineLvl w:val="1"/>
        <w:rPr>
          <w:rFonts w:ascii="Times New Roman" w:eastAsia="Times New Roman" w:hAnsi="Times New Roman" w:cs="Times New Roman"/>
          <w:sz w:val="26"/>
          <w:szCs w:val="26"/>
          <w:lang w:val="vi"/>
        </w:rPr>
      </w:pPr>
      <w:r w:rsidRPr="0070561F">
        <w:rPr>
          <w:rFonts w:ascii="Times New Roman" w:eastAsia="Times New Roman" w:hAnsi="Times New Roman" w:cs="Times New Roman"/>
          <w:sz w:val="26"/>
          <w:szCs w:val="26"/>
          <w:lang w:val="vi"/>
        </w:rPr>
        <w:t xml:space="preserve">Xem thông tin </w:t>
      </w:r>
      <w:proofErr w:type="spellStart"/>
      <w:r w:rsidRPr="0070561F">
        <w:rPr>
          <w:rFonts w:ascii="Times New Roman" w:eastAsia="Times New Roman" w:hAnsi="Times New Roman" w:cs="Times New Roman"/>
          <w:sz w:val="26"/>
          <w:szCs w:val="26"/>
        </w:rPr>
        <w:t>món</w:t>
      </w:r>
      <w:proofErr w:type="spellEnd"/>
      <w:r w:rsidRPr="0070561F">
        <w:rPr>
          <w:rFonts w:ascii="Times New Roman" w:eastAsia="Times New Roman" w:hAnsi="Times New Roman" w:cs="Times New Roman"/>
          <w:sz w:val="26"/>
          <w:szCs w:val="26"/>
        </w:rPr>
        <w:t xml:space="preserve"> </w:t>
      </w:r>
      <w:proofErr w:type="spellStart"/>
      <w:r w:rsidRPr="0070561F">
        <w:rPr>
          <w:rFonts w:ascii="Times New Roman" w:eastAsia="Times New Roman" w:hAnsi="Times New Roman" w:cs="Times New Roman"/>
          <w:sz w:val="26"/>
          <w:szCs w:val="26"/>
        </w:rPr>
        <w:t>ăn</w:t>
      </w:r>
      <w:proofErr w:type="spellEnd"/>
      <w:r w:rsidRPr="0070561F">
        <w:rPr>
          <w:rFonts w:ascii="Times New Roman" w:eastAsia="Times New Roman" w:hAnsi="Times New Roman" w:cs="Times New Roman"/>
          <w:sz w:val="26"/>
          <w:szCs w:val="26"/>
          <w:lang w:val="vi"/>
        </w:rPr>
        <w:t xml:space="preserve">: Khách hàng có thể xem chi tiết về </w:t>
      </w:r>
      <w:proofErr w:type="spellStart"/>
      <w:r w:rsidRPr="0070561F">
        <w:rPr>
          <w:rFonts w:ascii="Times New Roman" w:eastAsia="Times New Roman" w:hAnsi="Times New Roman" w:cs="Times New Roman"/>
          <w:sz w:val="26"/>
          <w:szCs w:val="26"/>
        </w:rPr>
        <w:t>món</w:t>
      </w:r>
      <w:proofErr w:type="spellEnd"/>
      <w:r w:rsidRPr="0070561F">
        <w:rPr>
          <w:rFonts w:ascii="Times New Roman" w:eastAsia="Times New Roman" w:hAnsi="Times New Roman" w:cs="Times New Roman"/>
          <w:sz w:val="26"/>
          <w:szCs w:val="26"/>
        </w:rPr>
        <w:t xml:space="preserve"> </w:t>
      </w:r>
      <w:proofErr w:type="spellStart"/>
      <w:r w:rsidRPr="0070561F">
        <w:rPr>
          <w:rFonts w:ascii="Times New Roman" w:eastAsia="Times New Roman" w:hAnsi="Times New Roman" w:cs="Times New Roman"/>
          <w:sz w:val="26"/>
          <w:szCs w:val="26"/>
        </w:rPr>
        <w:t>ăn</w:t>
      </w:r>
      <w:proofErr w:type="spellEnd"/>
      <w:r w:rsidRPr="0070561F">
        <w:rPr>
          <w:rFonts w:ascii="Times New Roman" w:eastAsia="Times New Roman" w:hAnsi="Times New Roman" w:cs="Times New Roman"/>
          <w:sz w:val="26"/>
          <w:szCs w:val="26"/>
          <w:lang w:val="vi"/>
        </w:rPr>
        <w:t>, bao gồm tên sản phẩm, hình ảnh, mô tả, giá cả.</w:t>
      </w:r>
    </w:p>
    <w:p w14:paraId="713B0F45" w14:textId="77777777" w:rsidR="001760C8" w:rsidRPr="0070561F" w:rsidRDefault="001760C8" w:rsidP="001760C8">
      <w:pPr>
        <w:pStyle w:val="ListParagraph"/>
        <w:widowControl w:val="0"/>
        <w:numPr>
          <w:ilvl w:val="0"/>
          <w:numId w:val="24"/>
        </w:numPr>
        <w:autoSpaceDE w:val="0"/>
        <w:autoSpaceDN w:val="0"/>
        <w:spacing w:before="120" w:after="0" w:line="288" w:lineRule="auto"/>
        <w:jc w:val="both"/>
        <w:outlineLvl w:val="1"/>
        <w:rPr>
          <w:rFonts w:ascii="Times New Roman" w:eastAsia="Times New Roman" w:hAnsi="Times New Roman" w:cs="Times New Roman"/>
          <w:sz w:val="26"/>
          <w:szCs w:val="26"/>
          <w:lang w:val="vi"/>
        </w:rPr>
      </w:pPr>
      <w:r w:rsidRPr="0070561F">
        <w:rPr>
          <w:rFonts w:ascii="Times New Roman" w:eastAsia="Times New Roman" w:hAnsi="Times New Roman" w:cs="Times New Roman"/>
          <w:sz w:val="26"/>
          <w:szCs w:val="26"/>
          <w:lang w:val="vi"/>
        </w:rPr>
        <w:t xml:space="preserve">Đặt </w:t>
      </w:r>
      <w:proofErr w:type="spellStart"/>
      <w:r w:rsidRPr="0070561F">
        <w:rPr>
          <w:rFonts w:ascii="Times New Roman" w:eastAsia="Times New Roman" w:hAnsi="Times New Roman" w:cs="Times New Roman"/>
          <w:sz w:val="26"/>
          <w:szCs w:val="26"/>
        </w:rPr>
        <w:t>bàn</w:t>
      </w:r>
      <w:proofErr w:type="spellEnd"/>
      <w:r w:rsidRPr="0070561F">
        <w:rPr>
          <w:rFonts w:ascii="Times New Roman" w:eastAsia="Times New Roman" w:hAnsi="Times New Roman" w:cs="Times New Roman"/>
          <w:sz w:val="26"/>
          <w:szCs w:val="26"/>
          <w:lang w:val="vi"/>
        </w:rPr>
        <w:t xml:space="preserve">: Khách hàng có thể tiến hành đặt </w:t>
      </w:r>
      <w:proofErr w:type="spellStart"/>
      <w:r w:rsidRPr="0070561F">
        <w:rPr>
          <w:rFonts w:ascii="Times New Roman" w:eastAsia="Times New Roman" w:hAnsi="Times New Roman" w:cs="Times New Roman"/>
          <w:sz w:val="26"/>
          <w:szCs w:val="26"/>
        </w:rPr>
        <w:t>bàn</w:t>
      </w:r>
      <w:proofErr w:type="spellEnd"/>
      <w:r w:rsidRPr="0070561F">
        <w:rPr>
          <w:rFonts w:ascii="Times New Roman" w:eastAsia="Times New Roman" w:hAnsi="Times New Roman" w:cs="Times New Roman"/>
          <w:sz w:val="26"/>
          <w:szCs w:val="26"/>
          <w:lang w:val="vi"/>
        </w:rPr>
        <w:t xml:space="preserve"> trực tuyến.</w:t>
      </w:r>
    </w:p>
    <w:p w14:paraId="01C5D104" w14:textId="77777777" w:rsidR="001760C8" w:rsidRPr="0070561F" w:rsidRDefault="001760C8" w:rsidP="001760C8">
      <w:pPr>
        <w:pStyle w:val="ListParagraph"/>
        <w:widowControl w:val="0"/>
        <w:numPr>
          <w:ilvl w:val="0"/>
          <w:numId w:val="24"/>
        </w:numPr>
        <w:autoSpaceDE w:val="0"/>
        <w:autoSpaceDN w:val="0"/>
        <w:spacing w:before="120" w:after="0" w:line="288" w:lineRule="auto"/>
        <w:jc w:val="both"/>
        <w:outlineLvl w:val="1"/>
        <w:rPr>
          <w:rFonts w:ascii="Times New Roman" w:eastAsia="Times New Roman" w:hAnsi="Times New Roman" w:cs="Times New Roman"/>
          <w:sz w:val="26"/>
          <w:szCs w:val="26"/>
          <w:lang w:val="vi"/>
        </w:rPr>
      </w:pPr>
      <w:r w:rsidRPr="0070561F">
        <w:rPr>
          <w:rFonts w:ascii="Times New Roman" w:eastAsia="Times New Roman" w:hAnsi="Times New Roman" w:cs="Times New Roman"/>
          <w:sz w:val="26"/>
          <w:szCs w:val="26"/>
          <w:lang w:val="vi"/>
        </w:rPr>
        <w:t xml:space="preserve">Quản lý tài khoản: Khách hàng có thể đăng ký tài khoản, cập nhật thông tin cá nhân, xem lịch sử </w:t>
      </w:r>
      <w:proofErr w:type="spellStart"/>
      <w:r w:rsidRPr="0070561F">
        <w:rPr>
          <w:rFonts w:ascii="Times New Roman" w:eastAsia="Times New Roman" w:hAnsi="Times New Roman" w:cs="Times New Roman"/>
          <w:sz w:val="26"/>
          <w:szCs w:val="26"/>
        </w:rPr>
        <w:t>thanh</w:t>
      </w:r>
      <w:proofErr w:type="spellEnd"/>
      <w:r w:rsidRPr="0070561F">
        <w:rPr>
          <w:rFonts w:ascii="Times New Roman" w:eastAsia="Times New Roman" w:hAnsi="Times New Roman" w:cs="Times New Roman"/>
          <w:sz w:val="26"/>
          <w:szCs w:val="26"/>
        </w:rPr>
        <w:t xml:space="preserve"> </w:t>
      </w:r>
      <w:proofErr w:type="spellStart"/>
      <w:r w:rsidRPr="0070561F">
        <w:rPr>
          <w:rFonts w:ascii="Times New Roman" w:eastAsia="Times New Roman" w:hAnsi="Times New Roman" w:cs="Times New Roman"/>
          <w:sz w:val="26"/>
          <w:szCs w:val="26"/>
        </w:rPr>
        <w:t>toán</w:t>
      </w:r>
      <w:proofErr w:type="spellEnd"/>
      <w:r w:rsidRPr="0070561F">
        <w:rPr>
          <w:rFonts w:ascii="Times New Roman" w:eastAsia="Times New Roman" w:hAnsi="Times New Roman" w:cs="Times New Roman"/>
          <w:sz w:val="26"/>
          <w:szCs w:val="26"/>
          <w:lang w:val="vi"/>
        </w:rPr>
        <w:t>.</w:t>
      </w:r>
    </w:p>
    <w:p w14:paraId="1CF03F2D" w14:textId="77777777" w:rsidR="001760C8" w:rsidRPr="0070561F" w:rsidRDefault="001760C8" w:rsidP="001760C8">
      <w:pPr>
        <w:widowControl w:val="0"/>
        <w:autoSpaceDE w:val="0"/>
        <w:autoSpaceDN w:val="0"/>
        <w:spacing w:before="120" w:after="0" w:line="288" w:lineRule="auto"/>
        <w:ind w:left="924"/>
        <w:jc w:val="both"/>
        <w:outlineLvl w:val="1"/>
        <w:rPr>
          <w:rFonts w:ascii="Times New Roman" w:eastAsia="Times New Roman" w:hAnsi="Times New Roman" w:cs="Times New Roman"/>
          <w:sz w:val="26"/>
          <w:szCs w:val="26"/>
          <w:lang w:val="vi"/>
        </w:rPr>
      </w:pPr>
      <w:r w:rsidRPr="0070561F">
        <w:rPr>
          <w:rFonts w:ascii="Times New Roman" w:eastAsia="Times New Roman" w:hAnsi="Times New Roman" w:cs="Times New Roman"/>
          <w:sz w:val="26"/>
          <w:szCs w:val="26"/>
          <w:lang w:val="vi"/>
        </w:rPr>
        <w:t>Người quản trị: Đây là người quản lý và điều hành toàn bộ hệ thống. Người quản trị có các chức năng và quyền hạn như sau:</w:t>
      </w:r>
    </w:p>
    <w:p w14:paraId="47B46815" w14:textId="77777777" w:rsidR="001760C8" w:rsidRPr="0070561F" w:rsidRDefault="001760C8" w:rsidP="001760C8">
      <w:pPr>
        <w:pStyle w:val="ListParagraph"/>
        <w:widowControl w:val="0"/>
        <w:numPr>
          <w:ilvl w:val="0"/>
          <w:numId w:val="25"/>
        </w:numPr>
        <w:autoSpaceDE w:val="0"/>
        <w:autoSpaceDN w:val="0"/>
        <w:spacing w:before="120" w:after="0" w:line="288" w:lineRule="auto"/>
        <w:jc w:val="both"/>
        <w:outlineLvl w:val="1"/>
        <w:rPr>
          <w:rFonts w:ascii="Times New Roman" w:eastAsia="Times New Roman" w:hAnsi="Times New Roman" w:cs="Times New Roman"/>
          <w:sz w:val="26"/>
          <w:szCs w:val="26"/>
          <w:lang w:val="vi"/>
        </w:rPr>
      </w:pPr>
      <w:r w:rsidRPr="0070561F">
        <w:rPr>
          <w:rFonts w:ascii="Times New Roman" w:eastAsia="Times New Roman" w:hAnsi="Times New Roman" w:cs="Times New Roman"/>
          <w:sz w:val="26"/>
          <w:szCs w:val="26"/>
          <w:lang w:val="vi"/>
        </w:rPr>
        <w:lastRenderedPageBreak/>
        <w:t>Quản lý tài khoản: Người quản trị có quyền tạo, chỉnh sửa và xóa tài khoản khách hàng.</w:t>
      </w:r>
    </w:p>
    <w:p w14:paraId="6F09CA16" w14:textId="77777777" w:rsidR="001760C8" w:rsidRPr="0070561F" w:rsidRDefault="001760C8" w:rsidP="001760C8">
      <w:pPr>
        <w:pStyle w:val="ListParagraph"/>
        <w:widowControl w:val="0"/>
        <w:numPr>
          <w:ilvl w:val="0"/>
          <w:numId w:val="25"/>
        </w:numPr>
        <w:autoSpaceDE w:val="0"/>
        <w:autoSpaceDN w:val="0"/>
        <w:spacing w:before="120" w:after="0" w:line="288" w:lineRule="auto"/>
        <w:jc w:val="both"/>
        <w:outlineLvl w:val="1"/>
        <w:rPr>
          <w:rFonts w:ascii="Times New Roman" w:eastAsia="Times New Roman" w:hAnsi="Times New Roman" w:cs="Times New Roman"/>
          <w:sz w:val="26"/>
          <w:szCs w:val="26"/>
          <w:lang w:val="vi"/>
        </w:rPr>
      </w:pPr>
      <w:r w:rsidRPr="0070561F">
        <w:rPr>
          <w:rFonts w:ascii="Times New Roman" w:eastAsia="Times New Roman" w:hAnsi="Times New Roman" w:cs="Times New Roman"/>
          <w:sz w:val="26"/>
          <w:szCs w:val="26"/>
          <w:lang w:val="vi"/>
        </w:rPr>
        <w:t xml:space="preserve">Quản lý </w:t>
      </w:r>
      <w:proofErr w:type="spellStart"/>
      <w:r w:rsidRPr="0070561F">
        <w:rPr>
          <w:rFonts w:ascii="Times New Roman" w:eastAsia="Times New Roman" w:hAnsi="Times New Roman" w:cs="Times New Roman"/>
          <w:sz w:val="26"/>
          <w:szCs w:val="26"/>
        </w:rPr>
        <w:t>món</w:t>
      </w:r>
      <w:proofErr w:type="spellEnd"/>
      <w:r w:rsidRPr="0070561F">
        <w:rPr>
          <w:rFonts w:ascii="Times New Roman" w:eastAsia="Times New Roman" w:hAnsi="Times New Roman" w:cs="Times New Roman"/>
          <w:sz w:val="26"/>
          <w:szCs w:val="26"/>
        </w:rPr>
        <w:t xml:space="preserve"> </w:t>
      </w:r>
      <w:proofErr w:type="spellStart"/>
      <w:r w:rsidRPr="0070561F">
        <w:rPr>
          <w:rFonts w:ascii="Times New Roman" w:eastAsia="Times New Roman" w:hAnsi="Times New Roman" w:cs="Times New Roman"/>
          <w:sz w:val="26"/>
          <w:szCs w:val="26"/>
        </w:rPr>
        <w:t>ăn</w:t>
      </w:r>
      <w:proofErr w:type="spellEnd"/>
      <w:r w:rsidRPr="0070561F">
        <w:rPr>
          <w:rFonts w:ascii="Times New Roman" w:eastAsia="Times New Roman" w:hAnsi="Times New Roman" w:cs="Times New Roman"/>
          <w:sz w:val="26"/>
          <w:szCs w:val="26"/>
          <w:lang w:val="vi"/>
        </w:rPr>
        <w:t xml:space="preserve">: Người quản trị có thể thêm, chỉnh sửa và xóa thông tin </w:t>
      </w:r>
      <w:proofErr w:type="spellStart"/>
      <w:r w:rsidRPr="0070561F">
        <w:rPr>
          <w:rFonts w:ascii="Times New Roman" w:eastAsia="Times New Roman" w:hAnsi="Times New Roman" w:cs="Times New Roman"/>
          <w:sz w:val="26"/>
          <w:szCs w:val="26"/>
        </w:rPr>
        <w:t>món</w:t>
      </w:r>
      <w:proofErr w:type="spellEnd"/>
      <w:r w:rsidRPr="0070561F">
        <w:rPr>
          <w:rFonts w:ascii="Times New Roman" w:eastAsia="Times New Roman" w:hAnsi="Times New Roman" w:cs="Times New Roman"/>
          <w:sz w:val="26"/>
          <w:szCs w:val="26"/>
        </w:rPr>
        <w:t xml:space="preserve"> </w:t>
      </w:r>
      <w:proofErr w:type="spellStart"/>
      <w:r w:rsidRPr="0070561F">
        <w:rPr>
          <w:rFonts w:ascii="Times New Roman" w:eastAsia="Times New Roman" w:hAnsi="Times New Roman" w:cs="Times New Roman"/>
          <w:sz w:val="26"/>
          <w:szCs w:val="26"/>
        </w:rPr>
        <w:t>ăn</w:t>
      </w:r>
      <w:proofErr w:type="spellEnd"/>
      <w:r w:rsidRPr="0070561F">
        <w:rPr>
          <w:rFonts w:ascii="Times New Roman" w:eastAsia="Times New Roman" w:hAnsi="Times New Roman" w:cs="Times New Roman"/>
          <w:sz w:val="26"/>
          <w:szCs w:val="26"/>
          <w:lang w:val="vi"/>
        </w:rPr>
        <w:t>, bao gồm hình ảnh, mô tả, giá cả và danh mục.</w:t>
      </w:r>
    </w:p>
    <w:p w14:paraId="659AB3BD" w14:textId="77777777" w:rsidR="001760C8" w:rsidRPr="0070561F" w:rsidRDefault="001760C8" w:rsidP="001760C8">
      <w:pPr>
        <w:pStyle w:val="ListParagraph"/>
        <w:widowControl w:val="0"/>
        <w:numPr>
          <w:ilvl w:val="0"/>
          <w:numId w:val="25"/>
        </w:numPr>
        <w:autoSpaceDE w:val="0"/>
        <w:autoSpaceDN w:val="0"/>
        <w:spacing w:before="120" w:after="0" w:line="288" w:lineRule="auto"/>
        <w:jc w:val="both"/>
        <w:outlineLvl w:val="1"/>
        <w:rPr>
          <w:rFonts w:ascii="Times New Roman" w:eastAsia="Times New Roman" w:hAnsi="Times New Roman" w:cs="Times New Roman"/>
          <w:sz w:val="26"/>
          <w:szCs w:val="26"/>
          <w:lang w:val="vi"/>
        </w:rPr>
      </w:pPr>
      <w:r w:rsidRPr="0070561F">
        <w:rPr>
          <w:rFonts w:ascii="Times New Roman" w:eastAsia="Times New Roman" w:hAnsi="Times New Roman" w:cs="Times New Roman"/>
          <w:sz w:val="26"/>
          <w:szCs w:val="26"/>
          <w:lang w:val="vi"/>
        </w:rPr>
        <w:t xml:space="preserve">Quản lý </w:t>
      </w:r>
      <w:proofErr w:type="spellStart"/>
      <w:r>
        <w:rPr>
          <w:rFonts w:ascii="Times New Roman" w:eastAsia="Times New Roman" w:hAnsi="Times New Roman" w:cs="Times New Roman"/>
          <w:sz w:val="26"/>
          <w:szCs w:val="26"/>
        </w:rPr>
        <w:t>bàn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sidRPr="0070561F">
        <w:rPr>
          <w:rFonts w:ascii="Times New Roman" w:eastAsia="Times New Roman" w:hAnsi="Times New Roman" w:cs="Times New Roman"/>
          <w:sz w:val="26"/>
          <w:szCs w:val="26"/>
          <w:lang w:val="vi"/>
        </w:rPr>
        <w:t xml:space="preserve">: Người quản trị có thể xem danh sách </w:t>
      </w:r>
      <w:proofErr w:type="spellStart"/>
      <w:r>
        <w:rPr>
          <w:rFonts w:ascii="Times New Roman" w:eastAsia="Times New Roman" w:hAnsi="Times New Roman" w:cs="Times New Roman"/>
          <w:sz w:val="26"/>
          <w:szCs w:val="26"/>
        </w:rPr>
        <w:t>bàn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sidRPr="0070561F">
        <w:rPr>
          <w:rFonts w:ascii="Times New Roman" w:eastAsia="Times New Roman" w:hAnsi="Times New Roman" w:cs="Times New Roman"/>
          <w:sz w:val="26"/>
          <w:szCs w:val="26"/>
          <w:lang w:val="vi"/>
        </w:rPr>
        <w:t xml:space="preserve">, xác nhận và xử lý </w:t>
      </w:r>
      <w:proofErr w:type="spellStart"/>
      <w:r>
        <w:rPr>
          <w:rFonts w:ascii="Times New Roman" w:eastAsia="Times New Roman" w:hAnsi="Times New Roman" w:cs="Times New Roman"/>
          <w:sz w:val="26"/>
          <w:szCs w:val="26"/>
        </w:rPr>
        <w:t>bàn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Pr>
          <w:rFonts w:ascii="Times New Roman" w:eastAsia="Times New Roman" w:hAnsi="Times New Roman" w:cs="Times New Roman"/>
          <w:sz w:val="26"/>
          <w:szCs w:val="26"/>
        </w:rPr>
        <w:t xml:space="preserve"> </w:t>
      </w:r>
      <w:r w:rsidRPr="0070561F">
        <w:rPr>
          <w:rFonts w:ascii="Times New Roman" w:eastAsia="Times New Roman" w:hAnsi="Times New Roman" w:cs="Times New Roman"/>
          <w:sz w:val="26"/>
          <w:szCs w:val="26"/>
          <w:lang w:val="vi"/>
        </w:rPr>
        <w:t xml:space="preserve">và cập nhật trạng thái </w:t>
      </w:r>
      <w:proofErr w:type="spellStart"/>
      <w:r>
        <w:rPr>
          <w:rFonts w:ascii="Times New Roman" w:eastAsia="Times New Roman" w:hAnsi="Times New Roman" w:cs="Times New Roman"/>
          <w:sz w:val="26"/>
          <w:szCs w:val="26"/>
        </w:rPr>
        <w:t>bàn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sidRPr="0070561F">
        <w:rPr>
          <w:rFonts w:ascii="Times New Roman" w:eastAsia="Times New Roman" w:hAnsi="Times New Roman" w:cs="Times New Roman"/>
          <w:sz w:val="26"/>
          <w:szCs w:val="26"/>
          <w:lang w:val="vi"/>
        </w:rPr>
        <w:t>.</w:t>
      </w:r>
    </w:p>
    <w:p w14:paraId="7AEE3C56" w14:textId="77777777" w:rsidR="001760C8" w:rsidRPr="0070561F" w:rsidRDefault="001760C8" w:rsidP="001760C8">
      <w:pPr>
        <w:pStyle w:val="ListParagraph"/>
        <w:widowControl w:val="0"/>
        <w:numPr>
          <w:ilvl w:val="0"/>
          <w:numId w:val="25"/>
        </w:numPr>
        <w:autoSpaceDE w:val="0"/>
        <w:autoSpaceDN w:val="0"/>
        <w:spacing w:before="120" w:after="0" w:line="288" w:lineRule="auto"/>
        <w:jc w:val="both"/>
        <w:outlineLvl w:val="1"/>
        <w:rPr>
          <w:rFonts w:ascii="Times New Roman" w:eastAsia="Times New Roman" w:hAnsi="Times New Roman" w:cs="Times New Roman"/>
          <w:sz w:val="26"/>
          <w:szCs w:val="26"/>
          <w:lang w:val="vi"/>
        </w:rPr>
      </w:pPr>
      <w:r w:rsidRPr="0070561F">
        <w:rPr>
          <w:rFonts w:ascii="Times New Roman" w:eastAsia="Times New Roman" w:hAnsi="Times New Roman" w:cs="Times New Roman"/>
          <w:sz w:val="26"/>
          <w:szCs w:val="26"/>
          <w:lang w:val="vi"/>
        </w:rPr>
        <w:t xml:space="preserve">Báo cáo thống kê: Người quản trị có thể tạo báo cáo thống kê doanh thu, số lượng </w:t>
      </w:r>
      <w:proofErr w:type="spellStart"/>
      <w:r>
        <w:rPr>
          <w:rFonts w:ascii="Times New Roman" w:eastAsia="Times New Roman" w:hAnsi="Times New Roman" w:cs="Times New Roman"/>
          <w:sz w:val="26"/>
          <w:szCs w:val="26"/>
        </w:rPr>
        <w:t>bàn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trong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ngày</w:t>
      </w:r>
      <w:proofErr w:type="spellEnd"/>
      <w:r w:rsidRPr="0070561F">
        <w:rPr>
          <w:rFonts w:ascii="Times New Roman" w:eastAsia="Times New Roman" w:hAnsi="Times New Roman" w:cs="Times New Roman"/>
          <w:sz w:val="26"/>
          <w:szCs w:val="26"/>
          <w:lang w:val="vi"/>
        </w:rPr>
        <w:t>, đánh giá khách hàng và</w:t>
      </w:r>
      <w:r>
        <w:rPr>
          <w:rFonts w:ascii="Times New Roman" w:eastAsia="Times New Roman" w:hAnsi="Times New Roman" w:cs="Times New Roman"/>
          <w:sz w:val="26"/>
          <w:szCs w:val="26"/>
        </w:rPr>
        <w:t xml:space="preserve"> </w:t>
      </w:r>
      <w:r w:rsidRPr="0070561F">
        <w:rPr>
          <w:rFonts w:ascii="Times New Roman" w:eastAsia="Times New Roman" w:hAnsi="Times New Roman" w:cs="Times New Roman"/>
          <w:sz w:val="26"/>
          <w:szCs w:val="26"/>
          <w:lang w:val="vi"/>
        </w:rPr>
        <w:t>các chỉ số kinh doanh khác.</w:t>
      </w:r>
    </w:p>
    <w:p w14:paraId="208DB7EA" w14:textId="77777777" w:rsidR="001760C8" w:rsidRPr="00DE2D06" w:rsidRDefault="001760C8" w:rsidP="001760C8">
      <w:pPr>
        <w:widowControl w:val="0"/>
        <w:numPr>
          <w:ilvl w:val="0"/>
          <w:numId w:val="8"/>
        </w:numPr>
        <w:autoSpaceDE w:val="0"/>
        <w:autoSpaceDN w:val="0"/>
        <w:spacing w:before="120" w:after="0" w:line="288" w:lineRule="auto"/>
        <w:ind w:left="924" w:hanging="357"/>
        <w:jc w:val="both"/>
        <w:outlineLvl w:val="1"/>
        <w:rPr>
          <w:rFonts w:ascii="Times New Roman" w:eastAsia="Times New Roman" w:hAnsi="Times New Roman" w:cs="Times New Roman"/>
          <w:b/>
          <w:bCs/>
          <w:sz w:val="26"/>
          <w:szCs w:val="26"/>
          <w:lang w:val="vi"/>
        </w:rPr>
      </w:pPr>
      <w:proofErr w:type="spellStart"/>
      <w:r>
        <w:rPr>
          <w:rFonts w:ascii="Times New Roman" w:eastAsia="Times New Roman" w:hAnsi="Times New Roman" w:cs="Times New Roman"/>
          <w:b/>
          <w:bCs/>
          <w:sz w:val="26"/>
          <w:szCs w:val="26"/>
        </w:rPr>
        <w:t>Sơ</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lược</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về</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kiến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thức</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liên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quan</w:t>
      </w:r>
      <w:proofErr w:type="spellEnd"/>
    </w:p>
    <w:p w14:paraId="77D54B78" w14:textId="77777777" w:rsidR="001760C8" w:rsidRPr="00DE2D06" w:rsidRDefault="001760C8" w:rsidP="001760C8">
      <w:pPr>
        <w:pStyle w:val="ListParagraph"/>
        <w:widowControl w:val="0"/>
        <w:numPr>
          <w:ilvl w:val="1"/>
          <w:numId w:val="43"/>
        </w:numPr>
        <w:autoSpaceDE w:val="0"/>
        <w:autoSpaceDN w:val="0"/>
        <w:spacing w:before="120" w:after="0" w:line="288" w:lineRule="auto"/>
        <w:jc w:val="both"/>
        <w:outlineLvl w:val="1"/>
        <w:rPr>
          <w:rFonts w:ascii="Times New Roman" w:eastAsia="Times New Roman" w:hAnsi="Times New Roman" w:cs="Times New Roman"/>
          <w:b/>
          <w:bCs/>
          <w:sz w:val="26"/>
          <w:szCs w:val="26"/>
          <w:lang w:val="vi"/>
        </w:rPr>
      </w:pPr>
      <w:r>
        <w:rPr>
          <w:rFonts w:ascii="Times New Roman" w:eastAsia="Times New Roman" w:hAnsi="Times New Roman" w:cs="Times New Roman"/>
          <w:b/>
          <w:bCs/>
          <w:sz w:val="26"/>
          <w:szCs w:val="26"/>
        </w:rPr>
        <w:t xml:space="preserve"> </w:t>
      </w:r>
      <w:r w:rsidRPr="00DE2D06">
        <w:rPr>
          <w:rFonts w:ascii="Times New Roman" w:eastAsia="Times New Roman" w:hAnsi="Times New Roman" w:cs="Times New Roman"/>
          <w:b/>
          <w:bCs/>
          <w:sz w:val="26"/>
          <w:szCs w:val="26"/>
        </w:rPr>
        <w:t>HTML, CSS, JavaScript, Bootstrap</w:t>
      </w:r>
    </w:p>
    <w:p w14:paraId="4CBD3507" w14:textId="77777777" w:rsidR="001760C8" w:rsidRPr="00BC45D1" w:rsidRDefault="001760C8" w:rsidP="001760C8">
      <w:pPr>
        <w:pStyle w:val="ListParagraph"/>
        <w:widowControl w:val="0"/>
        <w:numPr>
          <w:ilvl w:val="0"/>
          <w:numId w:val="27"/>
        </w:numPr>
        <w:autoSpaceDE w:val="0"/>
        <w:autoSpaceDN w:val="0"/>
        <w:spacing w:before="120" w:after="0" w:line="288" w:lineRule="auto"/>
        <w:jc w:val="both"/>
        <w:outlineLvl w:val="1"/>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HTML: </w:t>
      </w:r>
      <w:r w:rsidRPr="00BC45D1">
        <w:rPr>
          <w:rFonts w:ascii="Times New Roman" w:eastAsia="Times New Roman" w:hAnsi="Times New Roman" w:cs="Times New Roman"/>
          <w:sz w:val="26"/>
          <w:szCs w:val="26"/>
        </w:rPr>
        <w:t xml:space="preserve">HTML </w:t>
      </w:r>
      <w:proofErr w:type="spellStart"/>
      <w:r w:rsidRPr="00BC45D1">
        <w:rPr>
          <w:rFonts w:ascii="Times New Roman" w:eastAsia="Times New Roman" w:hAnsi="Times New Roman" w:cs="Times New Roman"/>
          <w:sz w:val="26"/>
          <w:szCs w:val="26"/>
        </w:rPr>
        <w:t>là</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chữ</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viết</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tắt</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của</w:t>
      </w:r>
      <w:proofErr w:type="spellEnd"/>
      <w:r w:rsidRPr="00BC45D1">
        <w:rPr>
          <w:rFonts w:ascii="Times New Roman" w:eastAsia="Times New Roman" w:hAnsi="Times New Roman" w:cs="Times New Roman"/>
          <w:sz w:val="26"/>
          <w:szCs w:val="26"/>
        </w:rPr>
        <w:t xml:space="preserve"> Hypertext Markup Language (</w:t>
      </w:r>
      <w:proofErr w:type="spellStart"/>
      <w:r w:rsidRPr="00BC45D1">
        <w:rPr>
          <w:rFonts w:ascii="Times New Roman" w:eastAsia="Times New Roman" w:hAnsi="Times New Roman" w:cs="Times New Roman"/>
          <w:sz w:val="26"/>
          <w:szCs w:val="26"/>
        </w:rPr>
        <w:t>Ngôn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ngữ</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đánh</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đấu</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siêu</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văn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bản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Nó</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giúp</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người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dùng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tạo</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và</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cấu</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trúc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các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thành</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phần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trong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trang</w:t>
      </w:r>
      <w:proofErr w:type="spellEnd"/>
      <w:r w:rsidRPr="00BC45D1">
        <w:rPr>
          <w:rFonts w:ascii="Times New Roman" w:eastAsia="Times New Roman" w:hAnsi="Times New Roman" w:cs="Times New Roman"/>
          <w:sz w:val="26"/>
          <w:szCs w:val="26"/>
        </w:rPr>
        <w:t xml:space="preserve"> web </w:t>
      </w:r>
      <w:proofErr w:type="spellStart"/>
      <w:r w:rsidRPr="00BC45D1">
        <w:rPr>
          <w:rFonts w:ascii="Times New Roman" w:eastAsia="Times New Roman" w:hAnsi="Times New Roman" w:cs="Times New Roman"/>
          <w:sz w:val="26"/>
          <w:szCs w:val="26"/>
        </w:rPr>
        <w:t>hoặc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ứng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dụng</w:t>
      </w:r>
      <w:proofErr w:type="spellEnd"/>
      <w:r w:rsidRPr="00BC45D1">
        <w:rPr>
          <w:rFonts w:ascii="Times New Roman" w:eastAsia="Times New Roman" w:hAnsi="Times New Roman" w:cs="Times New Roman"/>
          <w:sz w:val="26"/>
          <w:szCs w:val="26"/>
        </w:rPr>
        <w:t>.</w:t>
      </w:r>
    </w:p>
    <w:p w14:paraId="11A81FE4" w14:textId="77777777" w:rsidR="001760C8" w:rsidRDefault="001760C8" w:rsidP="001760C8">
      <w:pPr>
        <w:pStyle w:val="ListParagraph"/>
        <w:widowControl w:val="0"/>
        <w:numPr>
          <w:ilvl w:val="0"/>
          <w:numId w:val="28"/>
        </w:numPr>
        <w:autoSpaceDE w:val="0"/>
        <w:autoSpaceDN w:val="0"/>
        <w:spacing w:before="120" w:after="0" w:line="288" w:lineRule="auto"/>
        <w:jc w:val="both"/>
        <w:outlineLvl w:val="1"/>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Ưu</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điểm</w:t>
      </w:r>
      <w:proofErr w:type="spellEnd"/>
      <w:r>
        <w:rPr>
          <w:rFonts w:ascii="Times New Roman" w:eastAsia="Times New Roman" w:hAnsi="Times New Roman" w:cs="Times New Roman"/>
          <w:b/>
          <w:bCs/>
          <w:sz w:val="26"/>
          <w:szCs w:val="26"/>
        </w:rPr>
        <w:t>:</w:t>
      </w:r>
    </w:p>
    <w:p w14:paraId="79DC3934" w14:textId="77777777" w:rsidR="001760C8" w:rsidRPr="00BC45D1" w:rsidRDefault="001760C8" w:rsidP="001760C8">
      <w:pPr>
        <w:pStyle w:val="ListParagraph"/>
        <w:widowControl w:val="0"/>
        <w:numPr>
          <w:ilvl w:val="0"/>
          <w:numId w:val="29"/>
        </w:numPr>
        <w:autoSpaceDE w:val="0"/>
        <w:autoSpaceDN w:val="0"/>
        <w:spacing w:before="120" w:after="0" w:line="288" w:lineRule="auto"/>
        <w:jc w:val="both"/>
        <w:outlineLvl w:val="1"/>
        <w:rPr>
          <w:rFonts w:ascii="Times New Roman" w:eastAsia="Times New Roman" w:hAnsi="Times New Roman" w:cs="Times New Roman"/>
          <w:b/>
          <w:bCs/>
          <w:sz w:val="26"/>
          <w:szCs w:val="26"/>
        </w:rPr>
      </w:pPr>
      <w:proofErr w:type="spellStart"/>
      <w:r w:rsidRPr="00BC45D1">
        <w:rPr>
          <w:rFonts w:ascii="Times New Roman" w:eastAsia="Times New Roman" w:hAnsi="Times New Roman" w:cs="Times New Roman"/>
          <w:sz w:val="26"/>
          <w:szCs w:val="26"/>
        </w:rPr>
        <w:t>Có</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nhiều</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tài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nguyên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hỗ</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trợ</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với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cộng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đồng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người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dùng</w:t>
      </w:r>
      <w:proofErr w:type="spellEnd"/>
      <w:r w:rsidRPr="00BC45D1">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rất</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lớn</w:t>
      </w:r>
      <w:proofErr w:type="spellEnd"/>
      <w:r>
        <w:rPr>
          <w:rFonts w:ascii="Times New Roman" w:eastAsia="Times New Roman" w:hAnsi="Times New Roman" w:cs="Times New Roman"/>
          <w:sz w:val="26"/>
          <w:szCs w:val="26"/>
        </w:rPr>
        <w:t>.</w:t>
      </w:r>
    </w:p>
    <w:p w14:paraId="108B75C2" w14:textId="77777777" w:rsidR="001760C8" w:rsidRPr="00BC45D1" w:rsidRDefault="001760C8" w:rsidP="001760C8">
      <w:pPr>
        <w:pStyle w:val="ListParagraph"/>
        <w:widowControl w:val="0"/>
        <w:numPr>
          <w:ilvl w:val="0"/>
          <w:numId w:val="29"/>
        </w:numPr>
        <w:autoSpaceDE w:val="0"/>
        <w:autoSpaceDN w:val="0"/>
        <w:spacing w:before="120" w:after="0" w:line="288" w:lineRule="auto"/>
        <w:jc w:val="both"/>
        <w:outlineLvl w:val="1"/>
        <w:rPr>
          <w:rFonts w:ascii="Times New Roman" w:eastAsia="Times New Roman" w:hAnsi="Times New Roman" w:cs="Times New Roman"/>
          <w:sz w:val="26"/>
          <w:szCs w:val="26"/>
        </w:rPr>
      </w:pPr>
      <w:proofErr w:type="spellStart"/>
      <w:r w:rsidRPr="00BC45D1">
        <w:rPr>
          <w:rFonts w:ascii="Times New Roman" w:eastAsia="Times New Roman" w:hAnsi="Times New Roman" w:cs="Times New Roman"/>
          <w:sz w:val="26"/>
          <w:szCs w:val="26"/>
        </w:rPr>
        <w:t>Có</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thể</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hoạt</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động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mượt</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mà</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trên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hầu</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hết</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mọi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trình</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duyệt</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hiện</w:t>
      </w:r>
      <w:proofErr w:type="spellEnd"/>
      <w:r w:rsidRPr="00BC45D1">
        <w:rPr>
          <w:rFonts w:ascii="Times New Roman" w:eastAsia="Times New Roman" w:hAnsi="Times New Roman" w:cs="Times New Roman"/>
          <w:sz w:val="26"/>
          <w:szCs w:val="26"/>
        </w:rPr>
        <w:t xml:space="preserve"> nay</w:t>
      </w:r>
      <w:r>
        <w:rPr>
          <w:rFonts w:ascii="Times New Roman" w:eastAsia="Times New Roman" w:hAnsi="Times New Roman" w:cs="Times New Roman"/>
          <w:sz w:val="26"/>
          <w:szCs w:val="26"/>
        </w:rPr>
        <w:t>.</w:t>
      </w:r>
    </w:p>
    <w:p w14:paraId="51313C50" w14:textId="77777777" w:rsidR="001760C8" w:rsidRPr="00BC45D1" w:rsidRDefault="001760C8" w:rsidP="001760C8">
      <w:pPr>
        <w:pStyle w:val="ListParagraph"/>
        <w:widowControl w:val="0"/>
        <w:numPr>
          <w:ilvl w:val="0"/>
          <w:numId w:val="29"/>
        </w:numPr>
        <w:autoSpaceDE w:val="0"/>
        <w:autoSpaceDN w:val="0"/>
        <w:spacing w:before="120" w:after="0" w:line="288" w:lineRule="auto"/>
        <w:jc w:val="both"/>
        <w:outlineLvl w:val="1"/>
        <w:rPr>
          <w:rFonts w:ascii="Times New Roman" w:eastAsia="Times New Roman" w:hAnsi="Times New Roman" w:cs="Times New Roman"/>
          <w:sz w:val="26"/>
          <w:szCs w:val="26"/>
        </w:rPr>
      </w:pPr>
      <w:proofErr w:type="spellStart"/>
      <w:r w:rsidRPr="00BC45D1">
        <w:rPr>
          <w:rFonts w:ascii="Times New Roman" w:eastAsia="Times New Roman" w:hAnsi="Times New Roman" w:cs="Times New Roman"/>
          <w:sz w:val="26"/>
          <w:szCs w:val="26"/>
        </w:rPr>
        <w:t>Sử</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dụng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mã</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nguồn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mở</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hoàn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toàn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miễn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phí</w:t>
      </w:r>
      <w:proofErr w:type="spellEnd"/>
      <w:r>
        <w:rPr>
          <w:rFonts w:ascii="Times New Roman" w:eastAsia="Times New Roman" w:hAnsi="Times New Roman" w:cs="Times New Roman"/>
          <w:sz w:val="26"/>
          <w:szCs w:val="26"/>
        </w:rPr>
        <w:t>.</w:t>
      </w:r>
    </w:p>
    <w:p w14:paraId="68E3A2AD" w14:textId="77777777" w:rsidR="001760C8" w:rsidRPr="00BC45D1" w:rsidRDefault="001760C8" w:rsidP="001760C8">
      <w:pPr>
        <w:pStyle w:val="ListParagraph"/>
        <w:widowControl w:val="0"/>
        <w:numPr>
          <w:ilvl w:val="0"/>
          <w:numId w:val="29"/>
        </w:numPr>
        <w:autoSpaceDE w:val="0"/>
        <w:autoSpaceDN w:val="0"/>
        <w:spacing w:before="120" w:after="0" w:line="288" w:lineRule="auto"/>
        <w:jc w:val="both"/>
        <w:outlineLvl w:val="1"/>
        <w:rPr>
          <w:rFonts w:ascii="Times New Roman" w:eastAsia="Times New Roman" w:hAnsi="Times New Roman" w:cs="Times New Roman"/>
          <w:sz w:val="26"/>
          <w:szCs w:val="26"/>
        </w:rPr>
      </w:pPr>
      <w:r w:rsidRPr="00BC45D1">
        <w:rPr>
          <w:rFonts w:ascii="Times New Roman" w:eastAsia="Times New Roman" w:hAnsi="Times New Roman" w:cs="Times New Roman"/>
          <w:sz w:val="26"/>
          <w:szCs w:val="26"/>
        </w:rPr>
        <w:t xml:space="preserve">HTML </w:t>
      </w:r>
      <w:proofErr w:type="spellStart"/>
      <w:r w:rsidRPr="00BC45D1">
        <w:rPr>
          <w:rFonts w:ascii="Times New Roman" w:eastAsia="Times New Roman" w:hAnsi="Times New Roman" w:cs="Times New Roman"/>
          <w:sz w:val="26"/>
          <w:szCs w:val="26"/>
        </w:rPr>
        <w:t>là</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chuẩn</w:t>
      </w:r>
      <w:proofErr w:type="spellEnd"/>
      <w:r w:rsidRPr="00BC45D1">
        <w:rPr>
          <w:rFonts w:ascii="Times New Roman" w:eastAsia="Times New Roman" w:hAnsi="Times New Roman" w:cs="Times New Roman"/>
          <w:sz w:val="26"/>
          <w:szCs w:val="26"/>
        </w:rPr>
        <w:t xml:space="preserve"> web </w:t>
      </w:r>
      <w:proofErr w:type="spellStart"/>
      <w:r w:rsidRPr="00BC45D1">
        <w:rPr>
          <w:rFonts w:ascii="Times New Roman" w:eastAsia="Times New Roman" w:hAnsi="Times New Roman" w:cs="Times New Roman"/>
          <w:sz w:val="26"/>
          <w:szCs w:val="26"/>
        </w:rPr>
        <w:t>được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vận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hành</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bởi</w:t>
      </w:r>
      <w:proofErr w:type="spellEnd"/>
      <w:r w:rsidRPr="00BC45D1">
        <w:rPr>
          <w:rFonts w:ascii="Times New Roman" w:eastAsia="Times New Roman" w:hAnsi="Times New Roman" w:cs="Times New Roman"/>
          <w:sz w:val="26"/>
          <w:szCs w:val="26"/>
        </w:rPr>
        <w:t xml:space="preserve"> W3C</w:t>
      </w:r>
      <w:r>
        <w:rPr>
          <w:rFonts w:ascii="Times New Roman" w:eastAsia="Times New Roman" w:hAnsi="Times New Roman" w:cs="Times New Roman"/>
          <w:sz w:val="26"/>
          <w:szCs w:val="26"/>
        </w:rPr>
        <w:t>.</w:t>
      </w:r>
    </w:p>
    <w:p w14:paraId="7FE4A9F9" w14:textId="77777777" w:rsidR="001760C8" w:rsidRDefault="001760C8" w:rsidP="001760C8">
      <w:pPr>
        <w:pStyle w:val="ListParagraph"/>
        <w:widowControl w:val="0"/>
        <w:numPr>
          <w:ilvl w:val="0"/>
          <w:numId w:val="29"/>
        </w:numPr>
        <w:autoSpaceDE w:val="0"/>
        <w:autoSpaceDN w:val="0"/>
        <w:spacing w:before="120" w:after="0" w:line="288" w:lineRule="auto"/>
        <w:jc w:val="both"/>
        <w:outlineLvl w:val="1"/>
        <w:rPr>
          <w:rFonts w:ascii="Times New Roman" w:eastAsia="Times New Roman" w:hAnsi="Times New Roman" w:cs="Times New Roman"/>
          <w:sz w:val="26"/>
          <w:szCs w:val="26"/>
        </w:rPr>
      </w:pPr>
      <w:proofErr w:type="spellStart"/>
      <w:r w:rsidRPr="00BC45D1">
        <w:rPr>
          <w:rFonts w:ascii="Times New Roman" w:eastAsia="Times New Roman" w:hAnsi="Times New Roman" w:cs="Times New Roman"/>
          <w:sz w:val="26"/>
          <w:szCs w:val="26"/>
        </w:rPr>
        <w:t>Dễ</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dàng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để</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tích</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hợp</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với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các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loại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ngôn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ngữ</w:t>
      </w:r>
      <w:proofErr w:type="spellEnd"/>
      <w:r w:rsidRPr="00BC45D1">
        <w:rPr>
          <w:rFonts w:ascii="Times New Roman" w:eastAsia="Times New Roman" w:hAnsi="Times New Roman" w:cs="Times New Roman"/>
          <w:sz w:val="26"/>
          <w:szCs w:val="26"/>
        </w:rPr>
        <w:t xml:space="preserve"> backend (</w:t>
      </w:r>
      <w:proofErr w:type="spellStart"/>
      <w:r w:rsidRPr="00BC45D1">
        <w:rPr>
          <w:rFonts w:ascii="Times New Roman" w:eastAsia="Times New Roman" w:hAnsi="Times New Roman" w:cs="Times New Roman"/>
          <w:sz w:val="26"/>
          <w:szCs w:val="26"/>
        </w:rPr>
        <w:t>ví</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dụ</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như</w:t>
      </w:r>
      <w:proofErr w:type="spellEnd"/>
      <w:r w:rsidRPr="00BC45D1">
        <w:rPr>
          <w:rFonts w:ascii="Times New Roman" w:eastAsia="Times New Roman" w:hAnsi="Times New Roman" w:cs="Times New Roman"/>
          <w:sz w:val="26"/>
          <w:szCs w:val="26"/>
        </w:rPr>
        <w:t>: PHP, Node.js, …)</w:t>
      </w:r>
    </w:p>
    <w:p w14:paraId="0259C194" w14:textId="77777777" w:rsidR="001760C8" w:rsidRDefault="001760C8" w:rsidP="001760C8">
      <w:pPr>
        <w:pStyle w:val="ListParagraph"/>
        <w:widowControl w:val="0"/>
        <w:numPr>
          <w:ilvl w:val="0"/>
          <w:numId w:val="28"/>
        </w:numPr>
        <w:autoSpaceDE w:val="0"/>
        <w:autoSpaceDN w:val="0"/>
        <w:spacing w:before="120" w:after="0" w:line="288" w:lineRule="auto"/>
        <w:jc w:val="both"/>
        <w:outlineLvl w:val="1"/>
        <w:rPr>
          <w:rFonts w:ascii="Times New Roman" w:eastAsia="Times New Roman" w:hAnsi="Times New Roman" w:cs="Times New Roman"/>
          <w:b/>
          <w:bCs/>
          <w:sz w:val="26"/>
          <w:szCs w:val="26"/>
        </w:rPr>
      </w:pPr>
      <w:r w:rsidRPr="00BC45D1">
        <w:rPr>
          <w:rFonts w:ascii="Times New Roman" w:eastAsia="Times New Roman" w:hAnsi="Times New Roman" w:cs="Times New Roman"/>
          <w:b/>
          <w:bCs/>
          <w:sz w:val="26"/>
          <w:szCs w:val="26"/>
        </w:rPr>
        <w:t xml:space="preserve">Nhược </w:t>
      </w:r>
      <w:proofErr w:type="spellStart"/>
      <w:r w:rsidRPr="00BC45D1">
        <w:rPr>
          <w:rFonts w:ascii="Times New Roman" w:eastAsia="Times New Roman" w:hAnsi="Times New Roman" w:cs="Times New Roman"/>
          <w:b/>
          <w:bCs/>
          <w:sz w:val="26"/>
          <w:szCs w:val="26"/>
        </w:rPr>
        <w:t>điểm</w:t>
      </w:r>
      <w:proofErr w:type="spellEnd"/>
      <w:r w:rsidRPr="00BC45D1">
        <w:rPr>
          <w:rFonts w:ascii="Times New Roman" w:eastAsia="Times New Roman" w:hAnsi="Times New Roman" w:cs="Times New Roman"/>
          <w:b/>
          <w:bCs/>
          <w:sz w:val="26"/>
          <w:szCs w:val="26"/>
        </w:rPr>
        <w:t>:</w:t>
      </w:r>
    </w:p>
    <w:p w14:paraId="4863F1A7" w14:textId="77777777" w:rsidR="001760C8" w:rsidRPr="00BC45D1" w:rsidRDefault="001760C8" w:rsidP="001760C8">
      <w:pPr>
        <w:pStyle w:val="ListParagraph"/>
        <w:numPr>
          <w:ilvl w:val="0"/>
          <w:numId w:val="31"/>
        </w:numPr>
        <w:rPr>
          <w:rFonts w:ascii="Times New Roman" w:eastAsia="Times New Roman" w:hAnsi="Times New Roman" w:cs="Times New Roman"/>
          <w:sz w:val="26"/>
          <w:szCs w:val="26"/>
        </w:rPr>
      </w:pPr>
      <w:proofErr w:type="spellStart"/>
      <w:r w:rsidRPr="00BC45D1">
        <w:rPr>
          <w:rFonts w:ascii="Times New Roman" w:eastAsia="Times New Roman" w:hAnsi="Times New Roman" w:cs="Times New Roman"/>
          <w:sz w:val="26"/>
          <w:szCs w:val="26"/>
        </w:rPr>
        <w:t>Chỉ</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được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áp</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dụng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chủ</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yếu</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cho</w:t>
      </w:r>
      <w:proofErr w:type="spellEnd"/>
      <w:r w:rsidRPr="00BC45D1">
        <w:rPr>
          <w:rFonts w:ascii="Times New Roman" w:eastAsia="Times New Roman" w:hAnsi="Times New Roman" w:cs="Times New Roman"/>
          <w:sz w:val="26"/>
          <w:szCs w:val="26"/>
        </w:rPr>
        <w:t xml:space="preserve"> web </w:t>
      </w:r>
      <w:proofErr w:type="spellStart"/>
      <w:r w:rsidRPr="00BC45D1">
        <w:rPr>
          <w:rFonts w:ascii="Times New Roman" w:eastAsia="Times New Roman" w:hAnsi="Times New Roman" w:cs="Times New Roman"/>
          <w:sz w:val="26"/>
          <w:szCs w:val="26"/>
        </w:rPr>
        <w:t>tĩnh</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Nếu</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muốn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tạo</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các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tính</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năng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động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lập</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trình</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viên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phải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dùng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thêm</w:t>
      </w:r>
      <w:proofErr w:type="spellEnd"/>
      <w:r w:rsidRPr="00BC45D1">
        <w:rPr>
          <w:rFonts w:ascii="Times New Roman" w:eastAsia="Times New Roman" w:hAnsi="Times New Roman" w:cs="Times New Roman"/>
          <w:sz w:val="26"/>
          <w:szCs w:val="26"/>
        </w:rPr>
        <w:t xml:space="preserve"> JavaScript </w:t>
      </w:r>
      <w:proofErr w:type="spellStart"/>
      <w:r w:rsidRPr="00BC45D1">
        <w:rPr>
          <w:rFonts w:ascii="Times New Roman" w:eastAsia="Times New Roman" w:hAnsi="Times New Roman" w:cs="Times New Roman"/>
          <w:sz w:val="26"/>
          <w:szCs w:val="26"/>
        </w:rPr>
        <w:t>hoặc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ngôn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ngữ</w:t>
      </w:r>
      <w:proofErr w:type="spellEnd"/>
      <w:r w:rsidRPr="00BC45D1">
        <w:rPr>
          <w:rFonts w:ascii="Times New Roman" w:eastAsia="Times New Roman" w:hAnsi="Times New Roman" w:cs="Times New Roman"/>
          <w:sz w:val="26"/>
          <w:szCs w:val="26"/>
        </w:rPr>
        <w:t xml:space="preserve"> backend </w:t>
      </w:r>
      <w:proofErr w:type="spellStart"/>
      <w:r w:rsidRPr="00BC45D1">
        <w:rPr>
          <w:rFonts w:ascii="Times New Roman" w:eastAsia="Times New Roman" w:hAnsi="Times New Roman" w:cs="Times New Roman"/>
          <w:sz w:val="26"/>
          <w:szCs w:val="26"/>
        </w:rPr>
        <w:t>của</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bên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thứ</w:t>
      </w:r>
      <w:proofErr w:type="spellEnd"/>
      <w:r w:rsidRPr="00BC45D1">
        <w:rPr>
          <w:rFonts w:ascii="Times New Roman" w:eastAsia="Times New Roman" w:hAnsi="Times New Roman" w:cs="Times New Roman"/>
          <w:sz w:val="26"/>
          <w:szCs w:val="26"/>
        </w:rPr>
        <w:t xml:space="preserve"> 3 (</w:t>
      </w:r>
      <w:proofErr w:type="spellStart"/>
      <w:r w:rsidRPr="00BC45D1">
        <w:rPr>
          <w:rFonts w:ascii="Times New Roman" w:eastAsia="Times New Roman" w:hAnsi="Times New Roman" w:cs="Times New Roman"/>
          <w:sz w:val="26"/>
          <w:szCs w:val="26"/>
        </w:rPr>
        <w:t>ví</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dụ</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như</w:t>
      </w:r>
      <w:proofErr w:type="spellEnd"/>
      <w:r w:rsidRPr="00BC45D1">
        <w:rPr>
          <w:rFonts w:ascii="Times New Roman" w:eastAsia="Times New Roman" w:hAnsi="Times New Roman" w:cs="Times New Roman"/>
          <w:sz w:val="26"/>
          <w:szCs w:val="26"/>
        </w:rPr>
        <w:t>: PHP)</w:t>
      </w:r>
    </w:p>
    <w:p w14:paraId="3D3A77ED" w14:textId="77777777" w:rsidR="001760C8" w:rsidRPr="00BC45D1" w:rsidRDefault="001760C8" w:rsidP="001760C8">
      <w:pPr>
        <w:pStyle w:val="ListParagraph"/>
        <w:numPr>
          <w:ilvl w:val="0"/>
          <w:numId w:val="31"/>
        </w:numPr>
        <w:rPr>
          <w:rFonts w:ascii="Times New Roman" w:eastAsia="Times New Roman" w:hAnsi="Times New Roman" w:cs="Times New Roman"/>
          <w:sz w:val="26"/>
          <w:szCs w:val="26"/>
        </w:rPr>
      </w:pPr>
      <w:proofErr w:type="spellStart"/>
      <w:r w:rsidRPr="00BC45D1">
        <w:rPr>
          <w:rFonts w:ascii="Times New Roman" w:eastAsia="Times New Roman" w:hAnsi="Times New Roman" w:cs="Times New Roman"/>
          <w:sz w:val="26"/>
          <w:szCs w:val="26"/>
        </w:rPr>
        <w:t>Mỗi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trang</w:t>
      </w:r>
      <w:proofErr w:type="spellEnd"/>
      <w:r w:rsidRPr="00BC45D1">
        <w:rPr>
          <w:rFonts w:ascii="Times New Roman" w:eastAsia="Times New Roman" w:hAnsi="Times New Roman" w:cs="Times New Roman"/>
          <w:sz w:val="26"/>
          <w:szCs w:val="26"/>
        </w:rPr>
        <w:t xml:space="preserve"> HTML </w:t>
      </w:r>
      <w:proofErr w:type="spellStart"/>
      <w:r w:rsidRPr="00BC45D1">
        <w:rPr>
          <w:rFonts w:ascii="Times New Roman" w:eastAsia="Times New Roman" w:hAnsi="Times New Roman" w:cs="Times New Roman"/>
          <w:sz w:val="26"/>
          <w:szCs w:val="26"/>
        </w:rPr>
        <w:t>cần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được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tạo</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riêng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biệt</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ngay</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có</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khi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có</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nhiều</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yếu</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tố</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trùng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lặp</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như</w:t>
      </w:r>
      <w:proofErr w:type="spellEnd"/>
      <w:r w:rsidRPr="00BC45D1">
        <w:rPr>
          <w:rFonts w:ascii="Times New Roman" w:eastAsia="Times New Roman" w:hAnsi="Times New Roman" w:cs="Times New Roman"/>
          <w:sz w:val="26"/>
          <w:szCs w:val="26"/>
        </w:rPr>
        <w:t xml:space="preserve"> header, footer.</w:t>
      </w:r>
    </w:p>
    <w:p w14:paraId="07178AEE" w14:textId="77777777" w:rsidR="001760C8" w:rsidRPr="00BC45D1" w:rsidRDefault="001760C8" w:rsidP="001760C8">
      <w:pPr>
        <w:pStyle w:val="ListParagraph"/>
        <w:numPr>
          <w:ilvl w:val="0"/>
          <w:numId w:val="31"/>
        </w:numPr>
        <w:rPr>
          <w:rFonts w:ascii="Times New Roman" w:eastAsia="Times New Roman" w:hAnsi="Times New Roman" w:cs="Times New Roman"/>
          <w:sz w:val="26"/>
          <w:szCs w:val="26"/>
        </w:rPr>
      </w:pPr>
      <w:proofErr w:type="spellStart"/>
      <w:r w:rsidRPr="00BC45D1">
        <w:rPr>
          <w:rFonts w:ascii="Times New Roman" w:eastAsia="Times New Roman" w:hAnsi="Times New Roman" w:cs="Times New Roman"/>
          <w:sz w:val="26"/>
          <w:szCs w:val="26"/>
        </w:rPr>
        <w:t>Khó</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để</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kiểm</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soát</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cách</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đọc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và</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hiển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thị</w:t>
      </w:r>
      <w:proofErr w:type="spellEnd"/>
      <w:r w:rsidRPr="00BC45D1">
        <w:rPr>
          <w:rFonts w:ascii="Times New Roman" w:eastAsia="Times New Roman" w:hAnsi="Times New Roman" w:cs="Times New Roman"/>
          <w:sz w:val="26"/>
          <w:szCs w:val="26"/>
        </w:rPr>
        <w:t xml:space="preserve"> file HTML </w:t>
      </w:r>
      <w:proofErr w:type="spellStart"/>
      <w:r w:rsidRPr="00BC45D1">
        <w:rPr>
          <w:rFonts w:ascii="Times New Roman" w:eastAsia="Times New Roman" w:hAnsi="Times New Roman" w:cs="Times New Roman"/>
          <w:sz w:val="26"/>
          <w:szCs w:val="26"/>
        </w:rPr>
        <w:t>của</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trình</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duyệt</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ví</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dụ</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một</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số</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trình</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duyệt</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cũ</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không</w:t>
      </w:r>
      <w:proofErr w:type="spellEnd"/>
      <w:r w:rsidRPr="00BC45D1">
        <w:rPr>
          <w:rFonts w:ascii="Times New Roman" w:eastAsia="Times New Roman" w:hAnsi="Times New Roman" w:cs="Times New Roman"/>
          <w:sz w:val="26"/>
          <w:szCs w:val="26"/>
        </w:rPr>
        <w:t xml:space="preserve"> render </w:t>
      </w:r>
      <w:proofErr w:type="spellStart"/>
      <w:r w:rsidRPr="00BC45D1">
        <w:rPr>
          <w:rFonts w:ascii="Times New Roman" w:eastAsia="Times New Roman" w:hAnsi="Times New Roman" w:cs="Times New Roman"/>
          <w:sz w:val="26"/>
          <w:szCs w:val="26"/>
        </w:rPr>
        <w:t>được</w:t>
      </w:r>
      <w:proofErr w:type="spellEnd"/>
      <w:r w:rsidRPr="00BC45D1">
        <w:rPr>
          <w:rFonts w:ascii="Times New Roman" w:eastAsia="Times New Roman" w:hAnsi="Times New Roman" w:cs="Times New Roman"/>
          <w:sz w:val="26"/>
          <w:szCs w:val="26"/>
        </w:rPr>
        <w:t xml:space="preserve"> tag </w:t>
      </w:r>
      <w:proofErr w:type="spellStart"/>
      <w:r w:rsidRPr="00BC45D1">
        <w:rPr>
          <w:rFonts w:ascii="Times New Roman" w:eastAsia="Times New Roman" w:hAnsi="Times New Roman" w:cs="Times New Roman"/>
          <w:sz w:val="26"/>
          <w:szCs w:val="26"/>
        </w:rPr>
        <w:t>mới</w:t>
      </w:r>
      <w:proofErr w:type="spellEnd"/>
      <w:r w:rsidRPr="00BC45D1">
        <w:rPr>
          <w:rFonts w:ascii="Times New Roman" w:eastAsia="Times New Roman" w:hAnsi="Times New Roman" w:cs="Times New Roman"/>
          <w:sz w:val="26"/>
          <w:szCs w:val="26"/>
        </w:rPr>
        <w:t xml:space="preserve">. Do </w:t>
      </w:r>
      <w:proofErr w:type="spellStart"/>
      <w:r w:rsidRPr="00BC45D1">
        <w:rPr>
          <w:rFonts w:ascii="Times New Roman" w:eastAsia="Times New Roman" w:hAnsi="Times New Roman" w:cs="Times New Roman"/>
          <w:sz w:val="26"/>
          <w:szCs w:val="26"/>
        </w:rPr>
        <w:t>đó</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dù</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trong</w:t>
      </w:r>
      <w:proofErr w:type="spellEnd"/>
      <w:r w:rsidRPr="00BC45D1">
        <w:rPr>
          <w:rFonts w:ascii="Times New Roman" w:eastAsia="Times New Roman" w:hAnsi="Times New Roman" w:cs="Times New Roman"/>
          <w:sz w:val="26"/>
          <w:szCs w:val="26"/>
        </w:rPr>
        <w:t xml:space="preserve"> HTML document </w:t>
      </w:r>
      <w:proofErr w:type="spellStart"/>
      <w:r w:rsidRPr="00BC45D1">
        <w:rPr>
          <w:rFonts w:ascii="Times New Roman" w:eastAsia="Times New Roman" w:hAnsi="Times New Roman" w:cs="Times New Roman"/>
          <w:sz w:val="26"/>
          <w:szCs w:val="26"/>
        </w:rPr>
        <w:t>có</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sử</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dụng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các</w:t>
      </w:r>
      <w:proofErr w:type="spellEnd"/>
      <w:r w:rsidRPr="00BC45D1">
        <w:rPr>
          <w:rFonts w:ascii="Times New Roman" w:eastAsia="Times New Roman" w:hAnsi="Times New Roman" w:cs="Times New Roman"/>
          <w:sz w:val="26"/>
          <w:szCs w:val="26"/>
        </w:rPr>
        <w:t xml:space="preserve"> tag </w:t>
      </w:r>
      <w:proofErr w:type="spellStart"/>
      <w:r w:rsidRPr="00BC45D1">
        <w:rPr>
          <w:rFonts w:ascii="Times New Roman" w:eastAsia="Times New Roman" w:hAnsi="Times New Roman" w:cs="Times New Roman"/>
          <w:sz w:val="26"/>
          <w:szCs w:val="26"/>
        </w:rPr>
        <w:t>này</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thì</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trình</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duyệt</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cũng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không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đọc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được</w:t>
      </w:r>
      <w:proofErr w:type="spellEnd"/>
      <w:r w:rsidRPr="00BC45D1">
        <w:rPr>
          <w:rFonts w:ascii="Times New Roman" w:eastAsia="Times New Roman" w:hAnsi="Times New Roman" w:cs="Times New Roman"/>
          <w:sz w:val="26"/>
          <w:szCs w:val="26"/>
        </w:rPr>
        <w:t>).</w:t>
      </w:r>
    </w:p>
    <w:p w14:paraId="2D39790B" w14:textId="77777777" w:rsidR="001760C8" w:rsidRPr="006A2B60" w:rsidRDefault="001760C8" w:rsidP="001760C8">
      <w:pPr>
        <w:pStyle w:val="ListParagraph"/>
        <w:widowControl w:val="0"/>
        <w:autoSpaceDE w:val="0"/>
        <w:autoSpaceDN w:val="0"/>
        <w:spacing w:before="120" w:after="0" w:line="288" w:lineRule="auto"/>
        <w:ind w:left="2724"/>
        <w:jc w:val="both"/>
        <w:outlineLvl w:val="1"/>
        <w:rPr>
          <w:rFonts w:ascii="Times New Roman" w:eastAsia="Times New Roman" w:hAnsi="Times New Roman" w:cs="Times New Roman"/>
          <w:b/>
          <w:bCs/>
          <w:sz w:val="26"/>
          <w:szCs w:val="26"/>
        </w:rPr>
      </w:pPr>
    </w:p>
    <w:p w14:paraId="10E577C3" w14:textId="77777777" w:rsidR="001760C8" w:rsidRPr="006A2B60" w:rsidRDefault="001760C8" w:rsidP="001760C8">
      <w:pPr>
        <w:pStyle w:val="ListParagraph"/>
        <w:widowControl w:val="0"/>
        <w:numPr>
          <w:ilvl w:val="0"/>
          <w:numId w:val="27"/>
        </w:numPr>
        <w:autoSpaceDE w:val="0"/>
        <w:autoSpaceDN w:val="0"/>
        <w:spacing w:before="120" w:after="0" w:line="288" w:lineRule="auto"/>
        <w:jc w:val="both"/>
        <w:outlineLvl w:val="1"/>
        <w:rPr>
          <w:rFonts w:ascii="Times New Roman" w:eastAsia="Times New Roman" w:hAnsi="Times New Roman" w:cs="Times New Roman"/>
          <w:b/>
          <w:bCs/>
          <w:sz w:val="26"/>
          <w:szCs w:val="26"/>
        </w:rPr>
      </w:pPr>
      <w:r w:rsidRPr="00BC45D1">
        <w:rPr>
          <w:rFonts w:ascii="Times New Roman" w:eastAsia="Times New Roman" w:hAnsi="Times New Roman" w:cs="Times New Roman"/>
          <w:b/>
          <w:bCs/>
          <w:sz w:val="26"/>
          <w:szCs w:val="26"/>
        </w:rPr>
        <w:t xml:space="preserve">CSS: </w:t>
      </w:r>
      <w:r w:rsidRPr="00BC45D1">
        <w:rPr>
          <w:rFonts w:ascii="Times New Roman" w:eastAsia="Times New Roman" w:hAnsi="Times New Roman" w:cs="Times New Roman"/>
          <w:sz w:val="26"/>
          <w:szCs w:val="26"/>
        </w:rPr>
        <w:t xml:space="preserve">CSS (Cascading Style Sheets) </w:t>
      </w:r>
      <w:proofErr w:type="spellStart"/>
      <w:r w:rsidRPr="00BC45D1">
        <w:rPr>
          <w:rFonts w:ascii="Times New Roman" w:eastAsia="Times New Roman" w:hAnsi="Times New Roman" w:cs="Times New Roman"/>
          <w:sz w:val="26"/>
          <w:szCs w:val="26"/>
        </w:rPr>
        <w:t>là</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một</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ngôn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ngữ</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được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sử</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dụng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để</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tìm</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và</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định</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dạng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lại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các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phần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tử</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được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tạo</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ra</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bởi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các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ngôn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ngữ</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đánh</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dấu</w:t>
      </w:r>
      <w:proofErr w:type="spellEnd"/>
      <w:r w:rsidRPr="00BC45D1">
        <w:rPr>
          <w:rFonts w:ascii="Times New Roman" w:eastAsia="Times New Roman" w:hAnsi="Times New Roman" w:cs="Times New Roman"/>
          <w:sz w:val="26"/>
          <w:szCs w:val="26"/>
        </w:rPr>
        <w:t xml:space="preserve"> (HTML). </w:t>
      </w:r>
      <w:proofErr w:type="spellStart"/>
      <w:r w:rsidRPr="00BC45D1">
        <w:rPr>
          <w:rFonts w:ascii="Times New Roman" w:eastAsia="Times New Roman" w:hAnsi="Times New Roman" w:cs="Times New Roman"/>
          <w:sz w:val="26"/>
          <w:szCs w:val="26"/>
        </w:rPr>
        <w:t>Nếu</w:t>
      </w:r>
      <w:proofErr w:type="spellEnd"/>
      <w:r w:rsidRPr="00BC45D1">
        <w:rPr>
          <w:rFonts w:ascii="Times New Roman" w:eastAsia="Times New Roman" w:hAnsi="Times New Roman" w:cs="Times New Roman"/>
          <w:sz w:val="26"/>
          <w:szCs w:val="26"/>
        </w:rPr>
        <w:t xml:space="preserve"> HTML </w:t>
      </w:r>
      <w:proofErr w:type="spellStart"/>
      <w:r w:rsidRPr="00BC45D1">
        <w:rPr>
          <w:rFonts w:ascii="Times New Roman" w:eastAsia="Times New Roman" w:hAnsi="Times New Roman" w:cs="Times New Roman"/>
          <w:sz w:val="26"/>
          <w:szCs w:val="26"/>
        </w:rPr>
        <w:t>đóng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vai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trò</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định</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dạng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các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phần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tử</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trên</w:t>
      </w:r>
      <w:proofErr w:type="spellEnd"/>
      <w:r w:rsidRPr="00BC45D1">
        <w:rPr>
          <w:rFonts w:ascii="Times New Roman" w:eastAsia="Times New Roman" w:hAnsi="Times New Roman" w:cs="Times New Roman"/>
          <w:sz w:val="26"/>
          <w:szCs w:val="26"/>
        </w:rPr>
        <w:t xml:space="preserve"> website </w:t>
      </w:r>
      <w:proofErr w:type="spellStart"/>
      <w:r w:rsidRPr="00BC45D1">
        <w:rPr>
          <w:rFonts w:ascii="Times New Roman" w:eastAsia="Times New Roman" w:hAnsi="Times New Roman" w:cs="Times New Roman"/>
          <w:sz w:val="26"/>
          <w:szCs w:val="26"/>
        </w:rPr>
        <w:t>như</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việc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tạo</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ra</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các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đoạn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văn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bản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các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tiêu</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đề</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bảng</w:t>
      </w:r>
      <w:proofErr w:type="spellEnd"/>
      <w:r w:rsidRPr="00BC45D1">
        <w:rPr>
          <w:rFonts w:ascii="Times New Roman" w:eastAsia="Times New Roman" w:hAnsi="Times New Roman" w:cs="Times New Roman"/>
          <w:sz w:val="26"/>
          <w:szCs w:val="26"/>
        </w:rPr>
        <w:t>, …</w:t>
      </w:r>
      <w:proofErr w:type="spellStart"/>
      <w:r w:rsidRPr="00BC45D1">
        <w:rPr>
          <w:rFonts w:ascii="Times New Roman" w:eastAsia="Times New Roman" w:hAnsi="Times New Roman" w:cs="Times New Roman"/>
          <w:sz w:val="26"/>
          <w:szCs w:val="26"/>
        </w:rPr>
        <w:t>thì</w:t>
      </w:r>
      <w:proofErr w:type="spellEnd"/>
      <w:r w:rsidRPr="00BC45D1">
        <w:rPr>
          <w:rFonts w:ascii="Times New Roman" w:eastAsia="Times New Roman" w:hAnsi="Times New Roman" w:cs="Times New Roman"/>
          <w:sz w:val="26"/>
          <w:szCs w:val="26"/>
        </w:rPr>
        <w:t xml:space="preserve"> CSS </w:t>
      </w:r>
      <w:proofErr w:type="spellStart"/>
      <w:r w:rsidRPr="00BC45D1">
        <w:rPr>
          <w:rFonts w:ascii="Times New Roman" w:eastAsia="Times New Roman" w:hAnsi="Times New Roman" w:cs="Times New Roman"/>
          <w:sz w:val="26"/>
          <w:szCs w:val="26"/>
        </w:rPr>
        <w:t>sẽ</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giúp</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chúng</w:t>
      </w:r>
      <w:proofErr w:type="spellEnd"/>
      <w:r w:rsidRPr="00BC45D1">
        <w:rPr>
          <w:rFonts w:ascii="Times New Roman" w:eastAsia="Times New Roman" w:hAnsi="Times New Roman" w:cs="Times New Roman"/>
          <w:sz w:val="26"/>
          <w:szCs w:val="26"/>
        </w:rPr>
        <w:t xml:space="preserve"> ta </w:t>
      </w:r>
      <w:proofErr w:type="spellStart"/>
      <w:r w:rsidRPr="00BC45D1">
        <w:rPr>
          <w:rFonts w:ascii="Times New Roman" w:eastAsia="Times New Roman" w:hAnsi="Times New Roman" w:cs="Times New Roman"/>
          <w:sz w:val="26"/>
          <w:szCs w:val="26"/>
        </w:rPr>
        <w:lastRenderedPageBreak/>
        <w:t>có</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thể</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thêm</w:t>
      </w:r>
      <w:proofErr w:type="spellEnd"/>
      <w:r w:rsidRPr="00BC45D1">
        <w:rPr>
          <w:rFonts w:ascii="Times New Roman" w:eastAsia="Times New Roman" w:hAnsi="Times New Roman" w:cs="Times New Roman"/>
          <w:sz w:val="26"/>
          <w:szCs w:val="26"/>
        </w:rPr>
        <w:t xml:space="preserve"> style </w:t>
      </w:r>
      <w:proofErr w:type="spellStart"/>
      <w:r w:rsidRPr="00BC45D1">
        <w:rPr>
          <w:rFonts w:ascii="Times New Roman" w:eastAsia="Times New Roman" w:hAnsi="Times New Roman" w:cs="Times New Roman"/>
          <w:sz w:val="26"/>
          <w:szCs w:val="26"/>
        </w:rPr>
        <w:t>vào</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các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phần</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tử</w:t>
      </w:r>
      <w:proofErr w:type="spellEnd"/>
      <w:r w:rsidRPr="00BC45D1">
        <w:rPr>
          <w:rFonts w:ascii="Times New Roman" w:eastAsia="Times New Roman" w:hAnsi="Times New Roman" w:cs="Times New Roman"/>
          <w:sz w:val="26"/>
          <w:szCs w:val="26"/>
        </w:rPr>
        <w:t xml:space="preserve"> HTML </w:t>
      </w:r>
      <w:proofErr w:type="spellStart"/>
      <w:r w:rsidRPr="00BC45D1">
        <w:rPr>
          <w:rFonts w:ascii="Times New Roman" w:eastAsia="Times New Roman" w:hAnsi="Times New Roman" w:cs="Times New Roman"/>
          <w:sz w:val="26"/>
          <w:szCs w:val="26"/>
        </w:rPr>
        <w:t>đó</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như</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đổi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bố</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cục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màu</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sắc</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trang</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đổi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màu</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chữ</w:t>
      </w:r>
      <w:proofErr w:type="spellEnd"/>
      <w:r w:rsidRPr="00BC45D1">
        <w:rPr>
          <w:rFonts w:ascii="Times New Roman" w:eastAsia="Times New Roman" w:hAnsi="Times New Roman" w:cs="Times New Roman"/>
          <w:sz w:val="26"/>
          <w:szCs w:val="26"/>
        </w:rPr>
        <w:t xml:space="preserve">, font </w:t>
      </w:r>
      <w:proofErr w:type="spellStart"/>
      <w:r w:rsidRPr="00BC45D1">
        <w:rPr>
          <w:rFonts w:ascii="Times New Roman" w:eastAsia="Times New Roman" w:hAnsi="Times New Roman" w:cs="Times New Roman"/>
          <w:sz w:val="26"/>
          <w:szCs w:val="26"/>
        </w:rPr>
        <w:t>chữ</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thay</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đổi</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cấu</w:t>
      </w:r>
      <w:proofErr w:type="spellEnd"/>
      <w:r w:rsidRPr="00BC45D1">
        <w:rPr>
          <w:rFonts w:ascii="Times New Roman" w:eastAsia="Times New Roman" w:hAnsi="Times New Roman" w:cs="Times New Roman"/>
          <w:sz w:val="26"/>
          <w:szCs w:val="26"/>
        </w:rPr>
        <w:t xml:space="preserve"> </w:t>
      </w:r>
      <w:proofErr w:type="spellStart"/>
      <w:r w:rsidRPr="00BC45D1">
        <w:rPr>
          <w:rFonts w:ascii="Times New Roman" w:eastAsia="Times New Roman" w:hAnsi="Times New Roman" w:cs="Times New Roman"/>
          <w:sz w:val="26"/>
          <w:szCs w:val="26"/>
        </w:rPr>
        <w:t>trúc</w:t>
      </w:r>
      <w:proofErr w:type="spellEnd"/>
      <w:r w:rsidRPr="00BC45D1">
        <w:rPr>
          <w:rFonts w:ascii="Times New Roman" w:eastAsia="Times New Roman" w:hAnsi="Times New Roman" w:cs="Times New Roman"/>
          <w:sz w:val="26"/>
          <w:szCs w:val="26"/>
        </w:rPr>
        <w:t>…</w:t>
      </w:r>
    </w:p>
    <w:p w14:paraId="4E30225F" w14:textId="77777777" w:rsidR="001760C8" w:rsidRPr="006A2B60" w:rsidRDefault="001760C8" w:rsidP="001760C8">
      <w:pPr>
        <w:pStyle w:val="ListParagraph"/>
        <w:widowControl w:val="0"/>
        <w:autoSpaceDE w:val="0"/>
        <w:autoSpaceDN w:val="0"/>
        <w:spacing w:before="120" w:after="0" w:line="288" w:lineRule="auto"/>
        <w:ind w:left="1644"/>
        <w:jc w:val="both"/>
        <w:outlineLvl w:val="1"/>
        <w:rPr>
          <w:rFonts w:ascii="Times New Roman" w:eastAsia="Times New Roman" w:hAnsi="Times New Roman" w:cs="Times New Roman"/>
          <w:b/>
          <w:bCs/>
          <w:sz w:val="26"/>
          <w:szCs w:val="26"/>
        </w:rPr>
      </w:pPr>
    </w:p>
    <w:p w14:paraId="27A368A3" w14:textId="77777777" w:rsidR="001760C8" w:rsidRPr="007D0594" w:rsidRDefault="001760C8" w:rsidP="001760C8">
      <w:pPr>
        <w:pStyle w:val="ListParagraph"/>
        <w:widowControl w:val="0"/>
        <w:numPr>
          <w:ilvl w:val="0"/>
          <w:numId w:val="27"/>
        </w:numPr>
        <w:autoSpaceDE w:val="0"/>
        <w:autoSpaceDN w:val="0"/>
        <w:spacing w:before="120" w:after="0" w:line="288" w:lineRule="auto"/>
        <w:jc w:val="both"/>
        <w:outlineLvl w:val="1"/>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Javascript</w:t>
      </w:r>
      <w:proofErr w:type="spellEnd"/>
      <w:r>
        <w:rPr>
          <w:rFonts w:ascii="Times New Roman" w:eastAsia="Times New Roman" w:hAnsi="Times New Roman" w:cs="Times New Roman"/>
          <w:b/>
          <w:bCs/>
          <w:sz w:val="26"/>
          <w:szCs w:val="26"/>
        </w:rPr>
        <w:t xml:space="preserve">: </w:t>
      </w:r>
      <w:proofErr w:type="spellStart"/>
      <w:r w:rsidRPr="006A2B60">
        <w:rPr>
          <w:rFonts w:ascii="Times New Roman" w:eastAsia="Times New Roman" w:hAnsi="Times New Roman" w:cs="Times New Roman"/>
          <w:sz w:val="26"/>
          <w:szCs w:val="26"/>
        </w:rPr>
        <w:t>Javascript</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là</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một</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nền</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tảng</w:t>
      </w:r>
      <w:proofErr w:type="spellEnd"/>
      <w:r w:rsidRPr="006A2B60">
        <w:rPr>
          <w:rFonts w:ascii="Times New Roman" w:eastAsia="Times New Roman" w:hAnsi="Times New Roman" w:cs="Times New Roman"/>
          <w:sz w:val="26"/>
          <w:szCs w:val="26"/>
        </w:rPr>
        <w:t xml:space="preserve"> (cross-platform), </w:t>
      </w:r>
      <w:proofErr w:type="spellStart"/>
      <w:r w:rsidRPr="006A2B60">
        <w:rPr>
          <w:rFonts w:ascii="Times New Roman" w:eastAsia="Times New Roman" w:hAnsi="Times New Roman" w:cs="Times New Roman"/>
          <w:sz w:val="26"/>
          <w:szCs w:val="26"/>
        </w:rPr>
        <w:t>ngôn</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ngữ</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kịch</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bản</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hướng</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đối</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tượng</w:t>
      </w:r>
      <w:proofErr w:type="spellEnd"/>
      <w:r w:rsidRPr="006A2B60">
        <w:rPr>
          <w:rFonts w:ascii="Times New Roman" w:eastAsia="Times New Roman" w:hAnsi="Times New Roman" w:cs="Times New Roman"/>
          <w:sz w:val="26"/>
          <w:szCs w:val="26"/>
        </w:rPr>
        <w:t xml:space="preserve"> (object-oriented). </w:t>
      </w:r>
      <w:proofErr w:type="spellStart"/>
      <w:r w:rsidRPr="006A2B60">
        <w:rPr>
          <w:rFonts w:ascii="Times New Roman" w:eastAsia="Times New Roman" w:hAnsi="Times New Roman" w:cs="Times New Roman"/>
          <w:sz w:val="26"/>
          <w:szCs w:val="26"/>
        </w:rPr>
        <w:t>Nó</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là</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một</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ngôn</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ngữ</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nhỏ</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và</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nhẹ</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Chạy</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trong</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môi</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trường</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máy</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chủ</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lưu</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trữ</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ví</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dụ</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Trình</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duyệt</w:t>
      </w:r>
      <w:proofErr w:type="spellEnd"/>
      <w:r w:rsidRPr="006A2B60">
        <w:rPr>
          <w:rFonts w:ascii="Times New Roman" w:eastAsia="Times New Roman" w:hAnsi="Times New Roman" w:cs="Times New Roman"/>
          <w:sz w:val="26"/>
          <w:szCs w:val="26"/>
        </w:rPr>
        <w:t xml:space="preserve"> web), JavaScript </w:t>
      </w:r>
      <w:proofErr w:type="spellStart"/>
      <w:r w:rsidRPr="006A2B60">
        <w:rPr>
          <w:rFonts w:ascii="Times New Roman" w:eastAsia="Times New Roman" w:hAnsi="Times New Roman" w:cs="Times New Roman"/>
          <w:sz w:val="26"/>
          <w:szCs w:val="26"/>
        </w:rPr>
        <w:t>có</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thể</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được</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kết</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nối</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với</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các</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đối</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tượng</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của</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môi</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trường</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để</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cung</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cấp</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kiểm</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soát</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chương</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trình</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đối</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với</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chúng</w:t>
      </w:r>
      <w:proofErr w:type="spellEnd"/>
      <w:r w:rsidRPr="006A2B60">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6A2B60">
        <w:rPr>
          <w:rFonts w:ascii="Times New Roman" w:eastAsia="Times New Roman" w:hAnsi="Times New Roman" w:cs="Times New Roman"/>
          <w:sz w:val="26"/>
          <w:szCs w:val="26"/>
        </w:rPr>
        <w:t xml:space="preserve">JavaScript </w:t>
      </w:r>
      <w:proofErr w:type="spellStart"/>
      <w:r w:rsidRPr="006A2B60">
        <w:rPr>
          <w:rFonts w:ascii="Times New Roman" w:eastAsia="Times New Roman" w:hAnsi="Times New Roman" w:cs="Times New Roman"/>
          <w:sz w:val="26"/>
          <w:szCs w:val="26"/>
        </w:rPr>
        <w:t>là</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ngôn</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ngữ</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lập</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trình</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dựa</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trên</w:t>
      </w:r>
      <w:proofErr w:type="spellEnd"/>
      <w:r w:rsidRPr="006A2B60">
        <w:rPr>
          <w:rFonts w:ascii="Times New Roman" w:eastAsia="Times New Roman" w:hAnsi="Times New Roman" w:cs="Times New Roman"/>
          <w:sz w:val="26"/>
          <w:szCs w:val="26"/>
        </w:rPr>
        <w:t xml:space="preserve"> logic. </w:t>
      </w:r>
      <w:proofErr w:type="spellStart"/>
      <w:r w:rsidRPr="006A2B60">
        <w:rPr>
          <w:rFonts w:ascii="Times New Roman" w:eastAsia="Times New Roman" w:hAnsi="Times New Roman" w:cs="Times New Roman"/>
          <w:sz w:val="26"/>
          <w:szCs w:val="26"/>
        </w:rPr>
        <w:t>Nó</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có</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thể</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được</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sử</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dụng</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để</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sửa</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đổi</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nội</w:t>
      </w:r>
      <w:proofErr w:type="spellEnd"/>
      <w:r w:rsidRPr="006A2B60">
        <w:rPr>
          <w:rFonts w:ascii="Times New Roman" w:eastAsia="Times New Roman" w:hAnsi="Times New Roman" w:cs="Times New Roman"/>
          <w:sz w:val="26"/>
          <w:szCs w:val="26"/>
        </w:rPr>
        <w:t xml:space="preserve"> dung </w:t>
      </w:r>
      <w:proofErr w:type="spellStart"/>
      <w:r w:rsidRPr="006A2B60">
        <w:rPr>
          <w:rFonts w:ascii="Times New Roman" w:eastAsia="Times New Roman" w:hAnsi="Times New Roman" w:cs="Times New Roman"/>
          <w:sz w:val="26"/>
          <w:szCs w:val="26"/>
        </w:rPr>
        <w:t>trang</w:t>
      </w:r>
      <w:proofErr w:type="spellEnd"/>
      <w:r w:rsidRPr="006A2B60">
        <w:rPr>
          <w:rFonts w:ascii="Times New Roman" w:eastAsia="Times New Roman" w:hAnsi="Times New Roman" w:cs="Times New Roman"/>
          <w:sz w:val="26"/>
          <w:szCs w:val="26"/>
        </w:rPr>
        <w:t xml:space="preserve"> web. </w:t>
      </w:r>
      <w:proofErr w:type="spellStart"/>
      <w:r w:rsidRPr="006A2B60">
        <w:rPr>
          <w:rFonts w:ascii="Times New Roman" w:eastAsia="Times New Roman" w:hAnsi="Times New Roman" w:cs="Times New Roman"/>
          <w:sz w:val="26"/>
          <w:szCs w:val="26"/>
        </w:rPr>
        <w:t>Và</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khiến</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nó</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hoạt</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động</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theo</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nhiều</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cách</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khác</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nhau</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để</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đáp</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ứng</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với</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hành</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động</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của</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người</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dùng</w:t>
      </w:r>
      <w:proofErr w:type="spellEnd"/>
      <w:r w:rsidRPr="006A2B60">
        <w:rPr>
          <w:rFonts w:ascii="Times New Roman" w:eastAsia="Times New Roman" w:hAnsi="Times New Roman" w:cs="Times New Roman"/>
          <w:sz w:val="26"/>
          <w:szCs w:val="26"/>
        </w:rPr>
        <w:t xml:space="preserve">. Các </w:t>
      </w:r>
      <w:proofErr w:type="spellStart"/>
      <w:r w:rsidRPr="006A2B60">
        <w:rPr>
          <w:rFonts w:ascii="Times New Roman" w:eastAsia="Times New Roman" w:hAnsi="Times New Roman" w:cs="Times New Roman"/>
          <w:sz w:val="26"/>
          <w:szCs w:val="26"/>
        </w:rPr>
        <w:t>cách</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sử</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dụng</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phổ</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biến</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cho</w:t>
      </w:r>
      <w:proofErr w:type="spellEnd"/>
      <w:r w:rsidRPr="006A2B60">
        <w:rPr>
          <w:rFonts w:ascii="Times New Roman" w:eastAsia="Times New Roman" w:hAnsi="Times New Roman" w:cs="Times New Roman"/>
          <w:sz w:val="26"/>
          <w:szCs w:val="26"/>
        </w:rPr>
        <w:t xml:space="preserve"> JavaScript bao </w:t>
      </w:r>
      <w:proofErr w:type="spellStart"/>
      <w:r w:rsidRPr="006A2B60">
        <w:rPr>
          <w:rFonts w:ascii="Times New Roman" w:eastAsia="Times New Roman" w:hAnsi="Times New Roman" w:cs="Times New Roman"/>
          <w:sz w:val="26"/>
          <w:szCs w:val="26"/>
        </w:rPr>
        <w:t>gồm</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các</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hộp</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xác</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nhận</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kêu</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gọi</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hành</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động</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và</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thêm</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các</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danh</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tính</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mới</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vào</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thông</w:t>
      </w:r>
      <w:proofErr w:type="spellEnd"/>
      <w:r w:rsidRPr="006A2B60">
        <w:rPr>
          <w:rFonts w:ascii="Times New Roman" w:eastAsia="Times New Roman" w:hAnsi="Times New Roman" w:cs="Times New Roman"/>
          <w:sz w:val="26"/>
          <w:szCs w:val="26"/>
        </w:rPr>
        <w:t xml:space="preserve"> tin </w:t>
      </w:r>
      <w:proofErr w:type="spellStart"/>
      <w:r w:rsidRPr="006A2B60">
        <w:rPr>
          <w:rFonts w:ascii="Times New Roman" w:eastAsia="Times New Roman" w:hAnsi="Times New Roman" w:cs="Times New Roman"/>
          <w:sz w:val="26"/>
          <w:szCs w:val="26"/>
        </w:rPr>
        <w:t>hiện</w:t>
      </w:r>
      <w:proofErr w:type="spellEnd"/>
      <w:r w:rsidRPr="006A2B60">
        <w:rPr>
          <w:rFonts w:ascii="Times New Roman" w:eastAsia="Times New Roman" w:hAnsi="Times New Roman" w:cs="Times New Roman"/>
          <w:sz w:val="26"/>
          <w:szCs w:val="26"/>
        </w:rPr>
        <w:t xml:space="preserve"> </w:t>
      </w:r>
      <w:proofErr w:type="spellStart"/>
      <w:r w:rsidRPr="006A2B60">
        <w:rPr>
          <w:rFonts w:ascii="Times New Roman" w:eastAsia="Times New Roman" w:hAnsi="Times New Roman" w:cs="Times New Roman"/>
          <w:sz w:val="26"/>
          <w:szCs w:val="26"/>
        </w:rPr>
        <w:t>có</w:t>
      </w:r>
      <w:proofErr w:type="spellEnd"/>
      <w:r w:rsidRPr="006A2B60">
        <w:rPr>
          <w:rFonts w:ascii="Times New Roman" w:eastAsia="Times New Roman" w:hAnsi="Times New Roman" w:cs="Times New Roman"/>
          <w:b/>
          <w:bCs/>
          <w:sz w:val="26"/>
          <w:szCs w:val="26"/>
        </w:rPr>
        <w:t>.</w:t>
      </w:r>
    </w:p>
    <w:p w14:paraId="42F1EBB0" w14:textId="77777777" w:rsidR="001760C8" w:rsidRPr="007D0594" w:rsidRDefault="001760C8" w:rsidP="001760C8">
      <w:pPr>
        <w:pStyle w:val="ListParagraph"/>
        <w:rPr>
          <w:rFonts w:ascii="Times New Roman" w:eastAsia="Times New Roman" w:hAnsi="Times New Roman" w:cs="Times New Roman"/>
          <w:sz w:val="26"/>
          <w:szCs w:val="26"/>
        </w:rPr>
      </w:pPr>
    </w:p>
    <w:p w14:paraId="55EB9ACC" w14:textId="77777777" w:rsidR="001760C8" w:rsidRPr="007D0594" w:rsidRDefault="001760C8" w:rsidP="001760C8">
      <w:pPr>
        <w:pStyle w:val="ListParagraph"/>
        <w:widowControl w:val="0"/>
        <w:numPr>
          <w:ilvl w:val="0"/>
          <w:numId w:val="27"/>
        </w:numPr>
        <w:autoSpaceDE w:val="0"/>
        <w:autoSpaceDN w:val="0"/>
        <w:spacing w:before="120" w:after="0" w:line="288" w:lineRule="auto"/>
        <w:jc w:val="both"/>
        <w:outlineLvl w:val="1"/>
        <w:rPr>
          <w:rFonts w:ascii="Times New Roman" w:eastAsia="Times New Roman" w:hAnsi="Times New Roman" w:cs="Times New Roman"/>
          <w:sz w:val="26"/>
          <w:szCs w:val="26"/>
        </w:rPr>
      </w:pPr>
      <w:r w:rsidRPr="007D0594">
        <w:rPr>
          <w:rFonts w:ascii="Times New Roman" w:eastAsia="Times New Roman" w:hAnsi="Times New Roman" w:cs="Times New Roman"/>
          <w:b/>
          <w:bCs/>
          <w:sz w:val="26"/>
          <w:szCs w:val="26"/>
        </w:rPr>
        <w:t>Bootstrap</w:t>
      </w:r>
      <w:r>
        <w:rPr>
          <w:rFonts w:ascii="Times New Roman" w:eastAsia="Times New Roman" w:hAnsi="Times New Roman" w:cs="Times New Roman"/>
          <w:b/>
          <w:bCs/>
          <w:sz w:val="26"/>
          <w:szCs w:val="26"/>
        </w:rPr>
        <w:t xml:space="preserve">: </w:t>
      </w:r>
      <w:r w:rsidRPr="007D0594">
        <w:rPr>
          <w:rFonts w:ascii="Times New Roman" w:eastAsia="Times New Roman" w:hAnsi="Times New Roman" w:cs="Times New Roman"/>
          <w:sz w:val="26"/>
          <w:szCs w:val="26"/>
        </w:rPr>
        <w:t xml:space="preserve">Bootstrap </w:t>
      </w:r>
      <w:proofErr w:type="spellStart"/>
      <w:r w:rsidRPr="007D0594">
        <w:rPr>
          <w:rFonts w:ascii="Times New Roman" w:eastAsia="Times New Roman" w:hAnsi="Times New Roman" w:cs="Times New Roman"/>
          <w:sz w:val="26"/>
          <w:szCs w:val="26"/>
        </w:rPr>
        <w:t>là</w:t>
      </w:r>
      <w:proofErr w:type="spellEnd"/>
      <w:r w:rsidRPr="007D0594">
        <w:rPr>
          <w:rFonts w:ascii="Times New Roman" w:eastAsia="Times New Roman" w:hAnsi="Times New Roman" w:cs="Times New Roman"/>
          <w:sz w:val="26"/>
          <w:szCs w:val="26"/>
        </w:rPr>
        <w:t xml:space="preserve"> 1 framework HTML, CSS, </w:t>
      </w:r>
      <w:proofErr w:type="spellStart"/>
      <w:r w:rsidRPr="007D0594">
        <w:rPr>
          <w:rFonts w:ascii="Times New Roman" w:eastAsia="Times New Roman" w:hAnsi="Times New Roman" w:cs="Times New Roman"/>
          <w:sz w:val="26"/>
          <w:szCs w:val="26"/>
        </w:rPr>
        <w:t>và</w:t>
      </w:r>
      <w:proofErr w:type="spellEnd"/>
      <w:r w:rsidRPr="007D0594">
        <w:rPr>
          <w:rFonts w:ascii="Times New Roman" w:eastAsia="Times New Roman" w:hAnsi="Times New Roman" w:cs="Times New Roman"/>
          <w:sz w:val="26"/>
          <w:szCs w:val="26"/>
        </w:rPr>
        <w:t xml:space="preserve"> JavaScript </w:t>
      </w:r>
      <w:proofErr w:type="spellStart"/>
      <w:r w:rsidRPr="007D0594">
        <w:rPr>
          <w:rFonts w:ascii="Times New Roman" w:eastAsia="Times New Roman" w:hAnsi="Times New Roman" w:cs="Times New Roman"/>
          <w:sz w:val="26"/>
          <w:szCs w:val="26"/>
        </w:rPr>
        <w:t>cho</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phép</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người</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dùng</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dễ</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dàng</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thiết</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kế</w:t>
      </w:r>
      <w:proofErr w:type="spellEnd"/>
      <w:r w:rsidRPr="007D0594">
        <w:rPr>
          <w:rFonts w:ascii="Times New Roman" w:eastAsia="Times New Roman" w:hAnsi="Times New Roman" w:cs="Times New Roman"/>
          <w:sz w:val="26"/>
          <w:szCs w:val="26"/>
        </w:rPr>
        <w:t xml:space="preserve"> website </w:t>
      </w:r>
      <w:proofErr w:type="spellStart"/>
      <w:r w:rsidRPr="007D0594">
        <w:rPr>
          <w:rFonts w:ascii="Times New Roman" w:eastAsia="Times New Roman" w:hAnsi="Times New Roman" w:cs="Times New Roman"/>
          <w:sz w:val="26"/>
          <w:szCs w:val="26"/>
        </w:rPr>
        <w:t>theo</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một</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chuẩn</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nhất</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định</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tạo</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các</w:t>
      </w:r>
      <w:proofErr w:type="spellEnd"/>
      <w:r w:rsidRPr="007D0594">
        <w:rPr>
          <w:rFonts w:ascii="Times New Roman" w:eastAsia="Times New Roman" w:hAnsi="Times New Roman" w:cs="Times New Roman"/>
          <w:sz w:val="26"/>
          <w:szCs w:val="26"/>
        </w:rPr>
        <w:t xml:space="preserve"> website </w:t>
      </w:r>
      <w:proofErr w:type="spellStart"/>
      <w:r w:rsidRPr="007D0594">
        <w:rPr>
          <w:rFonts w:ascii="Times New Roman" w:eastAsia="Times New Roman" w:hAnsi="Times New Roman" w:cs="Times New Roman"/>
          <w:sz w:val="26"/>
          <w:szCs w:val="26"/>
        </w:rPr>
        <w:t>thân</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thiện</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với</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các</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thiết</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bị</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cầm</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tay</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như</w:t>
      </w:r>
      <w:proofErr w:type="spellEnd"/>
      <w:r w:rsidRPr="007D0594">
        <w:rPr>
          <w:rFonts w:ascii="Times New Roman" w:eastAsia="Times New Roman" w:hAnsi="Times New Roman" w:cs="Times New Roman"/>
          <w:sz w:val="26"/>
          <w:szCs w:val="26"/>
        </w:rPr>
        <w:t xml:space="preserve"> mobile, iPad, tablet, ...</w:t>
      </w:r>
    </w:p>
    <w:p w14:paraId="4A9E7879" w14:textId="77777777" w:rsidR="001760C8" w:rsidRDefault="001760C8" w:rsidP="001760C8">
      <w:pPr>
        <w:pStyle w:val="ListParagraph"/>
        <w:widowControl w:val="0"/>
        <w:autoSpaceDE w:val="0"/>
        <w:autoSpaceDN w:val="0"/>
        <w:spacing w:before="120" w:after="0" w:line="288" w:lineRule="auto"/>
        <w:ind w:left="1644"/>
        <w:jc w:val="both"/>
        <w:outlineLvl w:val="1"/>
        <w:rPr>
          <w:rFonts w:ascii="Times New Roman" w:eastAsia="Times New Roman" w:hAnsi="Times New Roman" w:cs="Times New Roman"/>
          <w:sz w:val="26"/>
          <w:szCs w:val="26"/>
        </w:rPr>
      </w:pPr>
      <w:r w:rsidRPr="007D0594">
        <w:rPr>
          <w:rFonts w:ascii="Times New Roman" w:eastAsia="Times New Roman" w:hAnsi="Times New Roman" w:cs="Times New Roman"/>
          <w:sz w:val="26"/>
          <w:szCs w:val="26"/>
        </w:rPr>
        <w:t xml:space="preserve">Bootstrap bao </w:t>
      </w:r>
      <w:proofErr w:type="spellStart"/>
      <w:r w:rsidRPr="007D0594">
        <w:rPr>
          <w:rFonts w:ascii="Times New Roman" w:eastAsia="Times New Roman" w:hAnsi="Times New Roman" w:cs="Times New Roman"/>
          <w:sz w:val="26"/>
          <w:szCs w:val="26"/>
        </w:rPr>
        <w:t>gồm</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những</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thành</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phần</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cơ</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bản</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có</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sẵn</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như</w:t>
      </w:r>
      <w:proofErr w:type="spellEnd"/>
      <w:r w:rsidRPr="007D0594">
        <w:rPr>
          <w:rFonts w:ascii="Times New Roman" w:eastAsia="Times New Roman" w:hAnsi="Times New Roman" w:cs="Times New Roman"/>
          <w:sz w:val="26"/>
          <w:szCs w:val="26"/>
        </w:rPr>
        <w:t xml:space="preserve">: typography, forms, buttons, tables, navigation, modals, image carousels </w:t>
      </w:r>
      <w:proofErr w:type="spellStart"/>
      <w:r w:rsidRPr="007D0594">
        <w:rPr>
          <w:rFonts w:ascii="Times New Roman" w:eastAsia="Times New Roman" w:hAnsi="Times New Roman" w:cs="Times New Roman"/>
          <w:sz w:val="26"/>
          <w:szCs w:val="26"/>
        </w:rPr>
        <w:t>và</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nhiều</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thứ</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khác</w:t>
      </w:r>
      <w:proofErr w:type="spellEnd"/>
      <w:r w:rsidRPr="007D0594">
        <w:rPr>
          <w:rFonts w:ascii="Times New Roman" w:eastAsia="Times New Roman" w:hAnsi="Times New Roman" w:cs="Times New Roman"/>
          <w:sz w:val="26"/>
          <w:szCs w:val="26"/>
        </w:rPr>
        <w:t xml:space="preserve">. Trong bootstrap </w:t>
      </w:r>
      <w:proofErr w:type="spellStart"/>
      <w:r w:rsidRPr="007D0594">
        <w:rPr>
          <w:rFonts w:ascii="Times New Roman" w:eastAsia="Times New Roman" w:hAnsi="Times New Roman" w:cs="Times New Roman"/>
          <w:sz w:val="26"/>
          <w:szCs w:val="26"/>
        </w:rPr>
        <w:t>có</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thêm</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nhiều</w:t>
      </w:r>
      <w:proofErr w:type="spellEnd"/>
      <w:r w:rsidRPr="007D0594">
        <w:rPr>
          <w:rFonts w:ascii="Times New Roman" w:eastAsia="Times New Roman" w:hAnsi="Times New Roman" w:cs="Times New Roman"/>
          <w:sz w:val="26"/>
          <w:szCs w:val="26"/>
        </w:rPr>
        <w:t xml:space="preserve"> Component, JavaScript </w:t>
      </w:r>
      <w:proofErr w:type="spellStart"/>
      <w:r w:rsidRPr="007D0594">
        <w:rPr>
          <w:rFonts w:ascii="Times New Roman" w:eastAsia="Times New Roman" w:hAnsi="Times New Roman" w:cs="Times New Roman"/>
          <w:sz w:val="26"/>
          <w:szCs w:val="26"/>
        </w:rPr>
        <w:t>hỗ</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trợ</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cho</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việc</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thiết</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kế</w:t>
      </w:r>
      <w:proofErr w:type="spellEnd"/>
      <w:r w:rsidRPr="007D0594">
        <w:rPr>
          <w:rFonts w:ascii="Times New Roman" w:eastAsia="Times New Roman" w:hAnsi="Times New Roman" w:cs="Times New Roman"/>
          <w:sz w:val="26"/>
          <w:szCs w:val="26"/>
        </w:rPr>
        <w:t xml:space="preserve"> responsive </w:t>
      </w:r>
      <w:proofErr w:type="spellStart"/>
      <w:r w:rsidRPr="007D0594">
        <w:rPr>
          <w:rFonts w:ascii="Times New Roman" w:eastAsia="Times New Roman" w:hAnsi="Times New Roman" w:cs="Times New Roman"/>
          <w:sz w:val="26"/>
          <w:szCs w:val="26"/>
        </w:rPr>
        <w:t>dễ</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dàng</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thuận</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tiện</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và</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nhanh</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chóng</w:t>
      </w:r>
      <w:proofErr w:type="spellEnd"/>
      <w:r w:rsidRPr="007D0594">
        <w:rPr>
          <w:rFonts w:ascii="Times New Roman" w:eastAsia="Times New Roman" w:hAnsi="Times New Roman" w:cs="Times New Roman"/>
          <w:sz w:val="26"/>
          <w:szCs w:val="26"/>
        </w:rPr>
        <w:t xml:space="preserve"> </w:t>
      </w:r>
      <w:proofErr w:type="spellStart"/>
      <w:r w:rsidRPr="007D0594">
        <w:rPr>
          <w:rFonts w:ascii="Times New Roman" w:eastAsia="Times New Roman" w:hAnsi="Times New Roman" w:cs="Times New Roman"/>
          <w:sz w:val="26"/>
          <w:szCs w:val="26"/>
        </w:rPr>
        <w:t>hơn</w:t>
      </w:r>
      <w:proofErr w:type="spellEnd"/>
      <w:r w:rsidRPr="007D0594">
        <w:rPr>
          <w:rFonts w:ascii="Times New Roman" w:eastAsia="Times New Roman" w:hAnsi="Times New Roman" w:cs="Times New Roman"/>
          <w:sz w:val="26"/>
          <w:szCs w:val="26"/>
        </w:rPr>
        <w:t>.</w:t>
      </w:r>
    </w:p>
    <w:p w14:paraId="3C80972B" w14:textId="77777777" w:rsidR="001760C8" w:rsidRDefault="001760C8" w:rsidP="001760C8">
      <w:pPr>
        <w:pStyle w:val="ListParagraph"/>
        <w:widowControl w:val="0"/>
        <w:numPr>
          <w:ilvl w:val="0"/>
          <w:numId w:val="28"/>
        </w:numPr>
        <w:autoSpaceDE w:val="0"/>
        <w:autoSpaceDN w:val="0"/>
        <w:spacing w:before="120" w:after="0" w:line="288" w:lineRule="auto"/>
        <w:jc w:val="both"/>
        <w:outlineLvl w:val="1"/>
        <w:rPr>
          <w:rFonts w:ascii="Times New Roman" w:eastAsia="Times New Roman" w:hAnsi="Times New Roman" w:cs="Times New Roman"/>
          <w:b/>
          <w:bCs/>
          <w:sz w:val="26"/>
          <w:szCs w:val="26"/>
        </w:rPr>
      </w:pPr>
      <w:proofErr w:type="spellStart"/>
      <w:r w:rsidRPr="007D0594">
        <w:rPr>
          <w:rFonts w:ascii="Times New Roman" w:eastAsia="Times New Roman" w:hAnsi="Times New Roman" w:cs="Times New Roman"/>
          <w:b/>
          <w:bCs/>
          <w:sz w:val="26"/>
          <w:szCs w:val="26"/>
        </w:rPr>
        <w:t>Ưu</w:t>
      </w:r>
      <w:proofErr w:type="spellEnd"/>
      <w:r w:rsidRPr="007D0594">
        <w:rPr>
          <w:rFonts w:ascii="Times New Roman" w:eastAsia="Times New Roman" w:hAnsi="Times New Roman" w:cs="Times New Roman"/>
          <w:b/>
          <w:bCs/>
          <w:sz w:val="26"/>
          <w:szCs w:val="26"/>
        </w:rPr>
        <w:t xml:space="preserve"> </w:t>
      </w:r>
      <w:proofErr w:type="spellStart"/>
      <w:r w:rsidRPr="007D0594">
        <w:rPr>
          <w:rFonts w:ascii="Times New Roman" w:eastAsia="Times New Roman" w:hAnsi="Times New Roman" w:cs="Times New Roman"/>
          <w:b/>
          <w:bCs/>
          <w:sz w:val="26"/>
          <w:szCs w:val="26"/>
        </w:rPr>
        <w:t>điểm</w:t>
      </w:r>
      <w:proofErr w:type="spellEnd"/>
      <w:r w:rsidRPr="007D0594">
        <w:rPr>
          <w:rFonts w:ascii="Times New Roman" w:eastAsia="Times New Roman" w:hAnsi="Times New Roman" w:cs="Times New Roman"/>
          <w:b/>
          <w:bCs/>
          <w:sz w:val="26"/>
          <w:szCs w:val="26"/>
        </w:rPr>
        <w:t>:</w:t>
      </w:r>
    </w:p>
    <w:p w14:paraId="2C3424F7" w14:textId="77777777" w:rsidR="001760C8" w:rsidRDefault="001760C8" w:rsidP="001760C8">
      <w:pPr>
        <w:pStyle w:val="ListParagraph"/>
        <w:widowControl w:val="0"/>
        <w:numPr>
          <w:ilvl w:val="0"/>
          <w:numId w:val="33"/>
        </w:numPr>
        <w:autoSpaceDE w:val="0"/>
        <w:autoSpaceDN w:val="0"/>
        <w:spacing w:before="120" w:after="0" w:line="288" w:lineRule="auto"/>
        <w:jc w:val="both"/>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B</w:t>
      </w:r>
      <w:r w:rsidRPr="00832D72">
        <w:rPr>
          <w:rFonts w:ascii="Times New Roman" w:eastAsia="Times New Roman" w:hAnsi="Times New Roman" w:cs="Times New Roman"/>
          <w:sz w:val="26"/>
          <w:szCs w:val="26"/>
        </w:rPr>
        <w:t xml:space="preserve">ootstrap </w:t>
      </w:r>
      <w:proofErr w:type="spellStart"/>
      <w:r>
        <w:rPr>
          <w:rFonts w:ascii="Times New Roman" w:eastAsia="Times New Roman" w:hAnsi="Times New Roman" w:cs="Times New Roman"/>
          <w:sz w:val="26"/>
          <w:szCs w:val="26"/>
        </w:rPr>
        <w:t>có</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sẵn</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một</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thư</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viện</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để</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lưu</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trữ</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mà</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các</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nhà</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thiết</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kế</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có</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thể</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sử</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dụng</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và</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tuỳ</w:t>
      </w:r>
      <w:proofErr w:type="spellEnd"/>
      <w:r w:rsidRPr="00832D72">
        <w:rPr>
          <w:rFonts w:ascii="Times New Roman" w:eastAsia="Times New Roman" w:hAnsi="Times New Roman" w:cs="Times New Roman"/>
          <w:sz w:val="26"/>
          <w:szCs w:val="26"/>
        </w:rPr>
        <w:t xml:space="preserve"> ý </w:t>
      </w:r>
      <w:proofErr w:type="spellStart"/>
      <w:r w:rsidRPr="00832D72">
        <w:rPr>
          <w:rFonts w:ascii="Times New Roman" w:eastAsia="Times New Roman" w:hAnsi="Times New Roman" w:cs="Times New Roman"/>
          <w:sz w:val="26"/>
          <w:szCs w:val="26"/>
        </w:rPr>
        <w:t>chỉnh</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sửa</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theo</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mục</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đích</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cá</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nhân</w:t>
      </w:r>
      <w:proofErr w:type="spellEnd"/>
      <w:r>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Boostrap</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còn</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tương</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thích</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rất</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tốt</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với</w:t>
      </w:r>
      <w:proofErr w:type="spellEnd"/>
      <w:r w:rsidRPr="00832D72">
        <w:rPr>
          <w:rFonts w:ascii="Times New Roman" w:eastAsia="Times New Roman" w:hAnsi="Times New Roman" w:cs="Times New Roman"/>
          <w:sz w:val="26"/>
          <w:szCs w:val="26"/>
        </w:rPr>
        <w:t xml:space="preserve"> HTML5, CSS3 </w:t>
      </w:r>
      <w:proofErr w:type="spellStart"/>
      <w:r w:rsidRPr="00832D72">
        <w:rPr>
          <w:rFonts w:ascii="Times New Roman" w:eastAsia="Times New Roman" w:hAnsi="Times New Roman" w:cs="Times New Roman"/>
          <w:sz w:val="26"/>
          <w:szCs w:val="26"/>
        </w:rPr>
        <w:t>và</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nhiều</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trình</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duyệt</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như</w:t>
      </w:r>
      <w:proofErr w:type="spellEnd"/>
      <w:r w:rsidRPr="00832D72">
        <w:rPr>
          <w:rFonts w:ascii="Times New Roman" w:eastAsia="Times New Roman" w:hAnsi="Times New Roman" w:cs="Times New Roman"/>
          <w:sz w:val="26"/>
          <w:szCs w:val="26"/>
        </w:rPr>
        <w:t xml:space="preserve"> chrome, </w:t>
      </w:r>
      <w:proofErr w:type="spellStart"/>
      <w:r w:rsidRPr="00832D72">
        <w:rPr>
          <w:rFonts w:ascii="Times New Roman" w:eastAsia="Times New Roman" w:hAnsi="Times New Roman" w:cs="Times New Roman"/>
          <w:sz w:val="26"/>
          <w:szCs w:val="26"/>
        </w:rPr>
        <w:t>firefox</w:t>
      </w:r>
      <w:proofErr w:type="spellEnd"/>
      <w:r w:rsidRPr="00832D72">
        <w:rPr>
          <w:rFonts w:ascii="Times New Roman" w:eastAsia="Times New Roman" w:hAnsi="Times New Roman" w:cs="Times New Roman"/>
          <w:sz w:val="26"/>
          <w:szCs w:val="26"/>
        </w:rPr>
        <w:t>, internet Explorer, safari, Opera,</w:t>
      </w:r>
      <w:r>
        <w:rPr>
          <w:rFonts w:ascii="Times New Roman" w:eastAsia="Times New Roman" w:hAnsi="Times New Roman" w:cs="Times New Roman"/>
          <w:sz w:val="26"/>
          <w:szCs w:val="26"/>
        </w:rPr>
        <w:t xml:space="preserve"> …</w:t>
      </w:r>
    </w:p>
    <w:p w14:paraId="677AD120" w14:textId="77777777" w:rsidR="001760C8" w:rsidRDefault="001760C8" w:rsidP="001760C8">
      <w:pPr>
        <w:pStyle w:val="ListParagraph"/>
        <w:widowControl w:val="0"/>
        <w:numPr>
          <w:ilvl w:val="0"/>
          <w:numId w:val="33"/>
        </w:numPr>
        <w:autoSpaceDE w:val="0"/>
        <w:autoSpaceDN w:val="0"/>
        <w:spacing w:before="120" w:after="0" w:line="288" w:lineRule="auto"/>
        <w:jc w:val="both"/>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B</w:t>
      </w:r>
      <w:r w:rsidRPr="00832D72">
        <w:rPr>
          <w:rFonts w:ascii="Times New Roman" w:eastAsia="Times New Roman" w:hAnsi="Times New Roman" w:cs="Times New Roman"/>
          <w:sz w:val="26"/>
          <w:szCs w:val="26"/>
        </w:rPr>
        <w:t xml:space="preserve">ootstrap </w:t>
      </w:r>
      <w:proofErr w:type="spellStart"/>
      <w:r w:rsidRPr="00832D72">
        <w:rPr>
          <w:rFonts w:ascii="Times New Roman" w:eastAsia="Times New Roman" w:hAnsi="Times New Roman" w:cs="Times New Roman"/>
          <w:sz w:val="26"/>
          <w:szCs w:val="26"/>
        </w:rPr>
        <w:t>có</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sử</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dụng</w:t>
      </w:r>
      <w:proofErr w:type="spellEnd"/>
      <w:r w:rsidRPr="00832D72">
        <w:rPr>
          <w:rFonts w:ascii="Times New Roman" w:eastAsia="Times New Roman" w:hAnsi="Times New Roman" w:cs="Times New Roman"/>
          <w:sz w:val="26"/>
          <w:szCs w:val="26"/>
        </w:rPr>
        <w:t xml:space="preserve"> grid system </w:t>
      </w:r>
      <w:r>
        <w:rPr>
          <w:rFonts w:ascii="Times New Roman" w:eastAsia="Times New Roman" w:hAnsi="Times New Roman" w:cs="Times New Roman"/>
          <w:sz w:val="26"/>
          <w:szCs w:val="26"/>
        </w:rPr>
        <w:t xml:space="preserve">do </w:t>
      </w:r>
      <w:proofErr w:type="spellStart"/>
      <w:r>
        <w:rPr>
          <w:rFonts w:ascii="Times New Roman" w:eastAsia="Times New Roman" w:hAnsi="Times New Roman" w:cs="Times New Roman"/>
          <w:sz w:val="26"/>
          <w:szCs w:val="26"/>
        </w:rPr>
        <w:t>đó</w:t>
      </w:r>
      <w:proofErr w:type="spellEnd"/>
      <w:r w:rsidRPr="00832D72">
        <w:rPr>
          <w:rFonts w:ascii="Times New Roman" w:eastAsia="Times New Roman" w:hAnsi="Times New Roman" w:cs="Times New Roman"/>
          <w:sz w:val="26"/>
          <w:szCs w:val="26"/>
        </w:rPr>
        <w:t xml:space="preserve"> bootstrap </w:t>
      </w:r>
      <w:proofErr w:type="spellStart"/>
      <w:r w:rsidRPr="00832D72">
        <w:rPr>
          <w:rFonts w:ascii="Times New Roman" w:eastAsia="Times New Roman" w:hAnsi="Times New Roman" w:cs="Times New Roman"/>
          <w:sz w:val="26"/>
          <w:szCs w:val="26"/>
        </w:rPr>
        <w:t>mặc</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định</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hỗ</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trợ</w:t>
      </w:r>
      <w:proofErr w:type="spellEnd"/>
      <w:r w:rsidRPr="00832D72">
        <w:rPr>
          <w:rFonts w:ascii="Times New Roman" w:eastAsia="Times New Roman" w:hAnsi="Times New Roman" w:cs="Times New Roman"/>
          <w:sz w:val="26"/>
          <w:szCs w:val="26"/>
        </w:rPr>
        <w:t xml:space="preserve"> responsive </w:t>
      </w:r>
      <w:proofErr w:type="spellStart"/>
      <w:r w:rsidRPr="00832D72">
        <w:rPr>
          <w:rFonts w:ascii="Times New Roman" w:eastAsia="Times New Roman" w:hAnsi="Times New Roman" w:cs="Times New Roman"/>
          <w:sz w:val="26"/>
          <w:szCs w:val="26"/>
        </w:rPr>
        <w:t>và</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viết</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theo</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hướng</w:t>
      </w:r>
      <w:proofErr w:type="spellEnd"/>
      <w:r w:rsidRPr="00832D72">
        <w:rPr>
          <w:rFonts w:ascii="Times New Roman" w:eastAsia="Times New Roman" w:hAnsi="Times New Roman" w:cs="Times New Roman"/>
          <w:sz w:val="26"/>
          <w:szCs w:val="26"/>
        </w:rPr>
        <w:t xml:space="preserve"> mobile first </w:t>
      </w:r>
      <w:proofErr w:type="spellStart"/>
      <w:r w:rsidRPr="00832D72">
        <w:rPr>
          <w:rFonts w:ascii="Times New Roman" w:eastAsia="Times New Roman" w:hAnsi="Times New Roman" w:cs="Times New Roman"/>
          <w:sz w:val="26"/>
          <w:szCs w:val="26"/>
        </w:rPr>
        <w:t>ưu</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tiên</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giao</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diện</w:t>
      </w:r>
      <w:proofErr w:type="spellEnd"/>
      <w:r w:rsidRPr="00832D72">
        <w:rPr>
          <w:rFonts w:ascii="Times New Roman" w:eastAsia="Times New Roman" w:hAnsi="Times New Roman" w:cs="Times New Roman"/>
          <w:sz w:val="26"/>
          <w:szCs w:val="26"/>
        </w:rPr>
        <w:t xml:space="preserve"> mobile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giúp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cải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thiện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hiệu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suất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trang</w:t>
      </w:r>
      <w:proofErr w:type="spellEnd"/>
      <w:r>
        <w:rPr>
          <w:rFonts w:ascii="Times New Roman" w:eastAsia="Times New Roman" w:hAnsi="Times New Roman" w:cs="Times New Roman"/>
          <w:sz w:val="26"/>
          <w:szCs w:val="26"/>
        </w:rPr>
        <w:t xml:space="preserve"> web </w:t>
      </w:r>
      <w:proofErr w:type="spellStart"/>
      <w:r>
        <w:rPr>
          <w:rFonts w:ascii="Times New Roman" w:eastAsia="Times New Roman" w:hAnsi="Times New Roman" w:cs="Times New Roman"/>
          <w:sz w:val="26"/>
          <w:szCs w:val="26"/>
        </w:rPr>
        <w:t>khi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người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dùng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truy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bằng</w:t>
      </w:r>
      <w:proofErr w:type="spellEnd"/>
      <w:r>
        <w:rPr>
          <w:rFonts w:ascii="Times New Roman" w:eastAsia="Times New Roman" w:hAnsi="Times New Roman" w:cs="Times New Roman"/>
          <w:sz w:val="26"/>
          <w:szCs w:val="26"/>
        </w:rPr>
        <w:t xml:space="preserve"> mobile.</w:t>
      </w:r>
    </w:p>
    <w:p w14:paraId="6DB597B5" w14:textId="77777777" w:rsidR="001760C8" w:rsidRDefault="001760C8" w:rsidP="001760C8">
      <w:pPr>
        <w:pStyle w:val="ListParagraph"/>
        <w:widowControl w:val="0"/>
        <w:numPr>
          <w:ilvl w:val="0"/>
          <w:numId w:val="33"/>
        </w:numPr>
        <w:autoSpaceDE w:val="0"/>
        <w:autoSpaceDN w:val="0"/>
        <w:spacing w:before="120" w:after="0" w:line="288" w:lineRule="auto"/>
        <w:jc w:val="both"/>
        <w:outlineLvl w:val="1"/>
        <w:rPr>
          <w:rFonts w:ascii="Times New Roman" w:eastAsia="Times New Roman" w:hAnsi="Times New Roman" w:cs="Times New Roman"/>
          <w:sz w:val="26"/>
          <w:szCs w:val="26"/>
        </w:rPr>
      </w:pPr>
      <w:r w:rsidRPr="00832D72">
        <w:rPr>
          <w:rFonts w:ascii="Times New Roman" w:eastAsia="Times New Roman" w:hAnsi="Times New Roman" w:cs="Times New Roman"/>
          <w:sz w:val="26"/>
          <w:szCs w:val="26"/>
        </w:rPr>
        <w:t xml:space="preserve">Bootstrap </w:t>
      </w:r>
      <w:proofErr w:type="spellStart"/>
      <w:r w:rsidRPr="00832D72">
        <w:rPr>
          <w:rFonts w:ascii="Times New Roman" w:eastAsia="Times New Roman" w:hAnsi="Times New Roman" w:cs="Times New Roman"/>
          <w:sz w:val="26"/>
          <w:szCs w:val="26"/>
        </w:rPr>
        <w:t>được</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tạo</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ra</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trên</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nền</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tảng</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các</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mã</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nguồn</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mở</w:t>
      </w:r>
      <w:proofErr w:type="spellEnd"/>
      <w:r w:rsidRPr="00832D7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do </w:t>
      </w:r>
      <w:proofErr w:type="spellStart"/>
      <w:r>
        <w:rPr>
          <w:rFonts w:ascii="Times New Roman" w:eastAsia="Times New Roman" w:hAnsi="Times New Roman" w:cs="Times New Roman"/>
          <w:sz w:val="26"/>
          <w:szCs w:val="26"/>
        </w:rPr>
        <w:t>đó</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có</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lợi</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thế</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tùy</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biến</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dễ</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dàng</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phù</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hợp</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cho</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nhiều</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loại</w:t>
      </w:r>
      <w:proofErr w:type="spellEnd"/>
      <w:r w:rsidRPr="00832D72">
        <w:rPr>
          <w:rFonts w:ascii="Times New Roman" w:eastAsia="Times New Roman" w:hAnsi="Times New Roman" w:cs="Times New Roman"/>
          <w:sz w:val="26"/>
          <w:szCs w:val="26"/>
        </w:rPr>
        <w:t xml:space="preserve"> website</w:t>
      </w:r>
      <w:r>
        <w:rPr>
          <w:rFonts w:ascii="Times New Roman" w:eastAsia="Times New Roman" w:hAnsi="Times New Roman" w:cs="Times New Roman"/>
          <w:sz w:val="26"/>
          <w:szCs w:val="26"/>
        </w:rPr>
        <w:t>.</w:t>
      </w:r>
    </w:p>
    <w:p w14:paraId="6A89E7D9" w14:textId="77777777" w:rsidR="001760C8" w:rsidRDefault="001760C8" w:rsidP="001760C8">
      <w:pPr>
        <w:pStyle w:val="ListParagraph"/>
        <w:widowControl w:val="0"/>
        <w:numPr>
          <w:ilvl w:val="0"/>
          <w:numId w:val="33"/>
        </w:numPr>
        <w:autoSpaceDE w:val="0"/>
        <w:autoSpaceDN w:val="0"/>
        <w:spacing w:before="120" w:after="0" w:line="288" w:lineRule="auto"/>
        <w:jc w:val="both"/>
        <w:outlineLvl w:val="1"/>
        <w:rPr>
          <w:rFonts w:ascii="Times New Roman" w:eastAsia="Times New Roman" w:hAnsi="Times New Roman" w:cs="Times New Roman"/>
          <w:sz w:val="26"/>
          <w:szCs w:val="26"/>
        </w:rPr>
      </w:pPr>
      <w:r w:rsidRPr="00832D72">
        <w:rPr>
          <w:rFonts w:ascii="Times New Roman" w:eastAsia="Times New Roman" w:hAnsi="Times New Roman" w:cs="Times New Roman"/>
          <w:sz w:val="26"/>
          <w:szCs w:val="26"/>
        </w:rPr>
        <w:t xml:space="preserve">Bootstrap </w:t>
      </w:r>
      <w:proofErr w:type="spellStart"/>
      <w:r w:rsidRPr="00832D72">
        <w:rPr>
          <w:rFonts w:ascii="Times New Roman" w:eastAsia="Times New Roman" w:hAnsi="Times New Roman" w:cs="Times New Roman"/>
          <w:sz w:val="26"/>
          <w:szCs w:val="26"/>
        </w:rPr>
        <w:t>là</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một</w:t>
      </w:r>
      <w:proofErr w:type="spellEnd"/>
      <w:r w:rsidRPr="00832D72">
        <w:rPr>
          <w:rFonts w:ascii="Times New Roman" w:eastAsia="Times New Roman" w:hAnsi="Times New Roman" w:cs="Times New Roman"/>
          <w:sz w:val="26"/>
          <w:szCs w:val="26"/>
        </w:rPr>
        <w:t xml:space="preserve"> Framework </w:t>
      </w:r>
      <w:proofErr w:type="spellStart"/>
      <w:r w:rsidRPr="00832D72">
        <w:rPr>
          <w:rFonts w:ascii="Times New Roman" w:eastAsia="Times New Roman" w:hAnsi="Times New Roman" w:cs="Times New Roman"/>
          <w:sz w:val="26"/>
          <w:szCs w:val="26"/>
        </w:rPr>
        <w:t>có</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rất</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nhiều</w:t>
      </w:r>
      <w:proofErr w:type="spellEnd"/>
      <w:r w:rsidRPr="00832D72">
        <w:rPr>
          <w:rFonts w:ascii="Times New Roman" w:eastAsia="Times New Roman" w:hAnsi="Times New Roman" w:cs="Times New Roman"/>
          <w:sz w:val="26"/>
          <w:szCs w:val="26"/>
        </w:rPr>
        <w:t xml:space="preserve"> block </w:t>
      </w:r>
      <w:proofErr w:type="spellStart"/>
      <w:r w:rsidRPr="00832D72">
        <w:rPr>
          <w:rFonts w:ascii="Times New Roman" w:eastAsia="Times New Roman" w:hAnsi="Times New Roman" w:cs="Times New Roman"/>
          <w:sz w:val="26"/>
          <w:szCs w:val="26"/>
        </w:rPr>
        <w:t>được</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xây</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dựng</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sẵn</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và</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miễn</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phí</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dễ</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dàng</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triển</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khai</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và</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tiết</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kiệm</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thời</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gian</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khi</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xây</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dựng</w:t>
      </w:r>
      <w:proofErr w:type="spellEnd"/>
      <w:r w:rsidRPr="00832D72">
        <w:rPr>
          <w:rFonts w:ascii="Times New Roman" w:eastAsia="Times New Roman" w:hAnsi="Times New Roman" w:cs="Times New Roman"/>
          <w:sz w:val="26"/>
          <w:szCs w:val="26"/>
        </w:rPr>
        <w:t xml:space="preserve"> </w:t>
      </w:r>
      <w:proofErr w:type="spellStart"/>
      <w:r w:rsidRPr="00832D72">
        <w:rPr>
          <w:rFonts w:ascii="Times New Roman" w:eastAsia="Times New Roman" w:hAnsi="Times New Roman" w:cs="Times New Roman"/>
          <w:sz w:val="26"/>
          <w:szCs w:val="26"/>
        </w:rPr>
        <w:t>trang</w:t>
      </w:r>
      <w:proofErr w:type="spellEnd"/>
      <w:r w:rsidRPr="00832D72">
        <w:rPr>
          <w:rFonts w:ascii="Times New Roman" w:eastAsia="Times New Roman" w:hAnsi="Times New Roman" w:cs="Times New Roman"/>
          <w:sz w:val="26"/>
          <w:szCs w:val="26"/>
        </w:rPr>
        <w:t xml:space="preserve"> web.</w:t>
      </w:r>
    </w:p>
    <w:p w14:paraId="47905BA7" w14:textId="77777777" w:rsidR="001760C8" w:rsidRDefault="001760C8" w:rsidP="001760C8">
      <w:pPr>
        <w:pStyle w:val="ListParagraph"/>
        <w:widowControl w:val="0"/>
        <w:numPr>
          <w:ilvl w:val="0"/>
          <w:numId w:val="28"/>
        </w:numPr>
        <w:autoSpaceDE w:val="0"/>
        <w:autoSpaceDN w:val="0"/>
        <w:spacing w:before="120" w:after="0" w:line="288" w:lineRule="auto"/>
        <w:jc w:val="both"/>
        <w:outlineLvl w:val="1"/>
        <w:rPr>
          <w:rFonts w:ascii="Times New Roman" w:eastAsia="Times New Roman" w:hAnsi="Times New Roman" w:cs="Times New Roman"/>
          <w:b/>
          <w:bCs/>
          <w:sz w:val="26"/>
          <w:szCs w:val="26"/>
        </w:rPr>
      </w:pPr>
      <w:r w:rsidRPr="003F2705">
        <w:rPr>
          <w:rFonts w:ascii="Times New Roman" w:eastAsia="Times New Roman" w:hAnsi="Times New Roman" w:cs="Times New Roman"/>
          <w:b/>
          <w:bCs/>
          <w:sz w:val="26"/>
          <w:szCs w:val="26"/>
        </w:rPr>
        <w:t xml:space="preserve">Nhược </w:t>
      </w:r>
      <w:proofErr w:type="spellStart"/>
      <w:r w:rsidRPr="003F2705">
        <w:rPr>
          <w:rFonts w:ascii="Times New Roman" w:eastAsia="Times New Roman" w:hAnsi="Times New Roman" w:cs="Times New Roman"/>
          <w:b/>
          <w:bCs/>
          <w:sz w:val="26"/>
          <w:szCs w:val="26"/>
        </w:rPr>
        <w:t>điểm</w:t>
      </w:r>
      <w:proofErr w:type="spellEnd"/>
      <w:r w:rsidRPr="003F2705">
        <w:rPr>
          <w:rFonts w:ascii="Times New Roman" w:eastAsia="Times New Roman" w:hAnsi="Times New Roman" w:cs="Times New Roman"/>
          <w:b/>
          <w:bCs/>
          <w:sz w:val="26"/>
          <w:szCs w:val="26"/>
        </w:rPr>
        <w:t>:</w:t>
      </w:r>
    </w:p>
    <w:p w14:paraId="0818FE1F" w14:textId="77777777" w:rsidR="001760C8" w:rsidRDefault="001760C8" w:rsidP="001760C8">
      <w:pPr>
        <w:pStyle w:val="ListParagraph"/>
        <w:widowControl w:val="0"/>
        <w:numPr>
          <w:ilvl w:val="0"/>
          <w:numId w:val="34"/>
        </w:numPr>
        <w:autoSpaceDE w:val="0"/>
        <w:autoSpaceDN w:val="0"/>
        <w:spacing w:before="120" w:after="0" w:line="288" w:lineRule="auto"/>
        <w:jc w:val="both"/>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Pr="003F2705">
        <w:rPr>
          <w:rFonts w:ascii="Times New Roman" w:eastAsia="Times New Roman" w:hAnsi="Times New Roman" w:cs="Times New Roman"/>
          <w:sz w:val="26"/>
          <w:szCs w:val="26"/>
        </w:rPr>
        <w:t xml:space="preserve">ác framework </w:t>
      </w:r>
      <w:proofErr w:type="spellStart"/>
      <w:r w:rsidRPr="003F2705">
        <w:rPr>
          <w:rFonts w:ascii="Times New Roman" w:eastAsia="Times New Roman" w:hAnsi="Times New Roman" w:cs="Times New Roman"/>
          <w:sz w:val="26"/>
          <w:szCs w:val="26"/>
        </w:rPr>
        <w:t>có</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sẵn</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nhiều</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chức</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năng</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tổng</w:t>
      </w:r>
      <w:proofErr w:type="spellEnd"/>
      <w:r w:rsidRPr="003F2705">
        <w:rPr>
          <w:rFonts w:ascii="Times New Roman" w:eastAsia="Times New Roman" w:hAnsi="Times New Roman" w:cs="Times New Roman"/>
          <w:sz w:val="26"/>
          <w:szCs w:val="26"/>
        </w:rPr>
        <w:t xml:space="preserve"> dung </w:t>
      </w:r>
      <w:proofErr w:type="spellStart"/>
      <w:r w:rsidRPr="003F2705">
        <w:rPr>
          <w:rFonts w:ascii="Times New Roman" w:eastAsia="Times New Roman" w:hAnsi="Times New Roman" w:cs="Times New Roman"/>
          <w:sz w:val="26"/>
          <w:szCs w:val="26"/>
        </w:rPr>
        <w:t>lượng</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lên</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gần</w:t>
      </w:r>
      <w:proofErr w:type="spellEnd"/>
      <w:r w:rsidRPr="003F2705">
        <w:rPr>
          <w:rFonts w:ascii="Times New Roman" w:eastAsia="Times New Roman" w:hAnsi="Times New Roman" w:cs="Times New Roman"/>
          <w:sz w:val="26"/>
          <w:szCs w:val="26"/>
        </w:rPr>
        <w:t xml:space="preserve"> </w:t>
      </w:r>
      <w:r w:rsidRPr="003F2705">
        <w:rPr>
          <w:rFonts w:ascii="Times New Roman" w:eastAsia="Times New Roman" w:hAnsi="Times New Roman" w:cs="Times New Roman"/>
          <w:sz w:val="26"/>
          <w:szCs w:val="26"/>
        </w:rPr>
        <w:lastRenderedPageBreak/>
        <w:t>7MB</w:t>
      </w:r>
      <w:r>
        <w:rPr>
          <w:rFonts w:ascii="Times New Roman" w:eastAsia="Times New Roman" w:hAnsi="Times New Roman" w:cs="Times New Roman"/>
          <w:sz w:val="26"/>
          <w:szCs w:val="26"/>
        </w:rPr>
        <w:t>.</w:t>
      </w:r>
    </w:p>
    <w:p w14:paraId="41D9A6AE" w14:textId="77777777" w:rsidR="001760C8" w:rsidRDefault="001760C8" w:rsidP="001760C8">
      <w:pPr>
        <w:pStyle w:val="ListParagraph"/>
        <w:widowControl w:val="0"/>
        <w:numPr>
          <w:ilvl w:val="0"/>
          <w:numId w:val="34"/>
        </w:numPr>
        <w:autoSpaceDE w:val="0"/>
        <w:autoSpaceDN w:val="0"/>
        <w:spacing w:before="120" w:after="0" w:line="288" w:lineRule="auto"/>
        <w:jc w:val="both"/>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Bootstrap </w:t>
      </w:r>
      <w:proofErr w:type="spellStart"/>
      <w:r>
        <w:rPr>
          <w:rFonts w:ascii="Times New Roman" w:eastAsia="Times New Roman" w:hAnsi="Times New Roman" w:cs="Times New Roman"/>
          <w:sz w:val="26"/>
          <w:szCs w:val="26"/>
        </w:rPr>
        <w:t>làm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cho</w:t>
      </w:r>
      <w:proofErr w:type="spellEnd"/>
      <w:r>
        <w:rPr>
          <w:rFonts w:ascii="Times New Roman" w:eastAsia="Times New Roman" w:hAnsi="Times New Roman" w:cs="Times New Roman"/>
          <w:sz w:val="26"/>
          <w:szCs w:val="26"/>
        </w:rPr>
        <w:t xml:space="preserve"> website </w:t>
      </w:r>
      <w:proofErr w:type="spellStart"/>
      <w:r w:rsidRPr="003F2705">
        <w:rPr>
          <w:rFonts w:ascii="Times New Roman" w:eastAsia="Times New Roman" w:hAnsi="Times New Roman" w:cs="Times New Roman"/>
          <w:sz w:val="26"/>
          <w:szCs w:val="26"/>
        </w:rPr>
        <w:t>phải</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tải</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nhiều</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dòng</w:t>
      </w:r>
      <w:proofErr w:type="spellEnd"/>
      <w:r w:rsidRPr="003F2705">
        <w:rPr>
          <w:rFonts w:ascii="Times New Roman" w:eastAsia="Times New Roman" w:hAnsi="Times New Roman" w:cs="Times New Roman"/>
          <w:sz w:val="26"/>
          <w:szCs w:val="26"/>
        </w:rPr>
        <w:t xml:space="preserve"> code </w:t>
      </w:r>
      <w:proofErr w:type="spellStart"/>
      <w:r w:rsidRPr="003F2705">
        <w:rPr>
          <w:rFonts w:ascii="Times New Roman" w:eastAsia="Times New Roman" w:hAnsi="Times New Roman" w:cs="Times New Roman"/>
          <w:sz w:val="26"/>
          <w:szCs w:val="26"/>
        </w:rPr>
        <w:t>không</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cần</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thiết</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khi</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mà</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chỉ</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cần</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chưa</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đến</w:t>
      </w:r>
      <w:proofErr w:type="spellEnd"/>
      <w:r w:rsidRPr="003F2705">
        <w:rPr>
          <w:rFonts w:ascii="Times New Roman" w:eastAsia="Times New Roman" w:hAnsi="Times New Roman" w:cs="Times New Roman"/>
          <w:sz w:val="26"/>
          <w:szCs w:val="26"/>
        </w:rPr>
        <w:t xml:space="preserve"> 10% </w:t>
      </w:r>
      <w:proofErr w:type="spellStart"/>
      <w:r w:rsidRPr="003F2705">
        <w:rPr>
          <w:rFonts w:ascii="Times New Roman" w:eastAsia="Times New Roman" w:hAnsi="Times New Roman" w:cs="Times New Roman"/>
          <w:sz w:val="26"/>
          <w:szCs w:val="26"/>
        </w:rPr>
        <w:t>những</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gì</w:t>
      </w:r>
      <w:proofErr w:type="spellEnd"/>
      <w:r w:rsidRPr="003F27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b</w:t>
      </w:r>
      <w:r w:rsidRPr="003F2705">
        <w:rPr>
          <w:rFonts w:ascii="Times New Roman" w:eastAsia="Times New Roman" w:hAnsi="Times New Roman" w:cs="Times New Roman"/>
          <w:sz w:val="26"/>
          <w:szCs w:val="26"/>
        </w:rPr>
        <w:t xml:space="preserve">ootstrap </w:t>
      </w:r>
      <w:proofErr w:type="spellStart"/>
      <w:r w:rsidRPr="003F2705">
        <w:rPr>
          <w:rFonts w:ascii="Times New Roman" w:eastAsia="Times New Roman" w:hAnsi="Times New Roman" w:cs="Times New Roman"/>
          <w:sz w:val="26"/>
          <w:szCs w:val="26"/>
        </w:rPr>
        <w:t>cung</w:t>
      </w:r>
      <w:proofErr w:type="spellEnd"/>
      <w:r w:rsidRPr="003F2705">
        <w:rPr>
          <w:rFonts w:ascii="Times New Roman" w:eastAsia="Times New Roman" w:hAnsi="Times New Roman" w:cs="Times New Roman"/>
          <w:sz w:val="26"/>
          <w:szCs w:val="26"/>
        </w:rPr>
        <w:t xml:space="preserve"> </w:t>
      </w:r>
      <w:proofErr w:type="spellStart"/>
      <w:r w:rsidRPr="003F2705">
        <w:rPr>
          <w:rFonts w:ascii="Times New Roman" w:eastAsia="Times New Roman" w:hAnsi="Times New Roman" w:cs="Times New Roman"/>
          <w:sz w:val="26"/>
          <w:szCs w:val="26"/>
        </w:rPr>
        <w:t>cấp</w:t>
      </w:r>
      <w:proofErr w:type="spellEnd"/>
      <w:r>
        <w:rPr>
          <w:rFonts w:ascii="Times New Roman" w:eastAsia="Times New Roman" w:hAnsi="Times New Roman" w:cs="Times New Roman"/>
          <w:sz w:val="26"/>
          <w:szCs w:val="26"/>
        </w:rPr>
        <w:t>.</w:t>
      </w:r>
    </w:p>
    <w:p w14:paraId="55DC3C9F" w14:textId="77777777" w:rsidR="001760C8" w:rsidRDefault="001760C8" w:rsidP="001760C8">
      <w:pPr>
        <w:pStyle w:val="ListParagraph"/>
        <w:widowControl w:val="0"/>
        <w:numPr>
          <w:ilvl w:val="1"/>
          <w:numId w:val="43"/>
        </w:numPr>
        <w:autoSpaceDE w:val="0"/>
        <w:autoSpaceDN w:val="0"/>
        <w:spacing w:before="120" w:after="0" w:line="288" w:lineRule="auto"/>
        <w:jc w:val="both"/>
        <w:outlineLvl w:val="1"/>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 </w:t>
      </w:r>
      <w:proofErr w:type="spellStart"/>
      <w:r w:rsidRPr="00DE2D06">
        <w:rPr>
          <w:rFonts w:ascii="Times New Roman" w:eastAsia="Times New Roman" w:hAnsi="Times New Roman" w:cs="Times New Roman"/>
          <w:b/>
          <w:bCs/>
          <w:sz w:val="26"/>
          <w:szCs w:val="26"/>
        </w:rPr>
        <w:t>Ngôn</w:t>
      </w:r>
      <w:proofErr w:type="spellEnd"/>
      <w:r w:rsidRPr="00DE2D06">
        <w:rPr>
          <w:rFonts w:ascii="Times New Roman" w:eastAsia="Times New Roman" w:hAnsi="Times New Roman" w:cs="Times New Roman"/>
          <w:b/>
          <w:bCs/>
          <w:sz w:val="26"/>
          <w:szCs w:val="26"/>
        </w:rPr>
        <w:t xml:space="preserve"> </w:t>
      </w:r>
      <w:proofErr w:type="spellStart"/>
      <w:r w:rsidRPr="00DE2D06">
        <w:rPr>
          <w:rFonts w:ascii="Times New Roman" w:eastAsia="Times New Roman" w:hAnsi="Times New Roman" w:cs="Times New Roman"/>
          <w:b/>
          <w:bCs/>
          <w:sz w:val="26"/>
          <w:szCs w:val="26"/>
        </w:rPr>
        <w:t>ngữ</w:t>
      </w:r>
      <w:proofErr w:type="spellEnd"/>
      <w:r w:rsidRPr="00DE2D06">
        <w:rPr>
          <w:rFonts w:ascii="Times New Roman" w:eastAsia="Times New Roman" w:hAnsi="Times New Roman" w:cs="Times New Roman"/>
          <w:b/>
          <w:bCs/>
          <w:sz w:val="26"/>
          <w:szCs w:val="26"/>
        </w:rPr>
        <w:t xml:space="preserve"> PHP </w:t>
      </w:r>
    </w:p>
    <w:p w14:paraId="7D0E90AD" w14:textId="77777777" w:rsidR="001760C8" w:rsidRPr="007D67FE" w:rsidRDefault="001760C8" w:rsidP="001760C8">
      <w:pPr>
        <w:pStyle w:val="ListParagraph"/>
        <w:widowControl w:val="0"/>
        <w:numPr>
          <w:ilvl w:val="2"/>
          <w:numId w:val="49"/>
        </w:numPr>
        <w:autoSpaceDE w:val="0"/>
        <w:autoSpaceDN w:val="0"/>
        <w:spacing w:before="120" w:after="0" w:line="288" w:lineRule="auto"/>
        <w:jc w:val="both"/>
        <w:outlineLvl w:val="1"/>
        <w:rPr>
          <w:rFonts w:ascii="Times New Roman" w:eastAsia="Times New Roman" w:hAnsi="Times New Roman" w:cs="Times New Roman"/>
          <w:b/>
          <w:bCs/>
          <w:sz w:val="26"/>
          <w:szCs w:val="26"/>
        </w:rPr>
      </w:pPr>
      <w:proofErr w:type="spellStart"/>
      <w:r w:rsidRPr="007D67FE">
        <w:rPr>
          <w:rFonts w:ascii="Times New Roman" w:eastAsia="Times New Roman" w:hAnsi="Times New Roman" w:cs="Times New Roman"/>
          <w:b/>
          <w:bCs/>
          <w:sz w:val="26"/>
          <w:szCs w:val="26"/>
        </w:rPr>
        <w:t>Khái</w:t>
      </w:r>
      <w:proofErr w:type="spellEnd"/>
      <w:r w:rsidRPr="007D67FE">
        <w:rPr>
          <w:rFonts w:ascii="Times New Roman" w:eastAsia="Times New Roman" w:hAnsi="Times New Roman" w:cs="Times New Roman"/>
          <w:b/>
          <w:bCs/>
          <w:sz w:val="26"/>
          <w:szCs w:val="26"/>
        </w:rPr>
        <w:t xml:space="preserve"> </w:t>
      </w:r>
      <w:proofErr w:type="spellStart"/>
      <w:r w:rsidRPr="007D67FE">
        <w:rPr>
          <w:rFonts w:ascii="Times New Roman" w:eastAsia="Times New Roman" w:hAnsi="Times New Roman" w:cs="Times New Roman"/>
          <w:b/>
          <w:bCs/>
          <w:sz w:val="26"/>
          <w:szCs w:val="26"/>
        </w:rPr>
        <w:t>niệm</w:t>
      </w:r>
      <w:proofErr w:type="spellEnd"/>
      <w:r w:rsidRPr="007D67FE">
        <w:rPr>
          <w:rFonts w:ascii="Times New Roman" w:eastAsia="Times New Roman" w:hAnsi="Times New Roman" w:cs="Times New Roman"/>
          <w:b/>
          <w:bCs/>
          <w:sz w:val="26"/>
          <w:szCs w:val="26"/>
        </w:rPr>
        <w:t>:</w:t>
      </w:r>
    </w:p>
    <w:p w14:paraId="32D132C9" w14:textId="77777777" w:rsidR="001760C8" w:rsidRPr="005F6B71" w:rsidRDefault="001760C8" w:rsidP="001760C8">
      <w:pPr>
        <w:widowControl w:val="0"/>
        <w:autoSpaceDE w:val="0"/>
        <w:autoSpaceDN w:val="0"/>
        <w:spacing w:before="120" w:after="0" w:line="288" w:lineRule="auto"/>
        <w:jc w:val="both"/>
        <w:outlineLvl w:val="1"/>
        <w:rPr>
          <w:rFonts w:ascii="Times New Roman" w:hAnsi="Times New Roman" w:cs="Times New Roman"/>
          <w:sz w:val="26"/>
          <w:szCs w:val="26"/>
        </w:rPr>
      </w:pPr>
      <w:r w:rsidRPr="005F6B71">
        <w:rPr>
          <w:rFonts w:ascii="Times New Roman" w:eastAsia="Times New Roman" w:hAnsi="Times New Roman" w:cs="Times New Roman"/>
          <w:sz w:val="26"/>
          <w:szCs w:val="26"/>
        </w:rPr>
        <w:t xml:space="preserve">PHP </w:t>
      </w:r>
      <w:proofErr w:type="spellStart"/>
      <w:r w:rsidRPr="005F6B71">
        <w:rPr>
          <w:rFonts w:ascii="Times New Roman" w:eastAsia="Times New Roman" w:hAnsi="Times New Roman" w:cs="Times New Roman"/>
          <w:sz w:val="26"/>
          <w:szCs w:val="26"/>
        </w:rPr>
        <w:t>là</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cụm</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từ</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viết</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tắt</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của</w:t>
      </w:r>
      <w:proofErr w:type="spellEnd"/>
      <w:r w:rsidRPr="005F6B71">
        <w:rPr>
          <w:rFonts w:ascii="Times New Roman" w:eastAsia="Times New Roman" w:hAnsi="Times New Roman" w:cs="Times New Roman"/>
          <w:sz w:val="26"/>
          <w:szCs w:val="26"/>
        </w:rPr>
        <w:t xml:space="preserve"> Hypertext Preprocessor </w:t>
      </w:r>
      <w:proofErr w:type="spellStart"/>
      <w:r w:rsidRPr="005F6B71">
        <w:rPr>
          <w:rFonts w:ascii="Times New Roman" w:eastAsia="Times New Roman" w:hAnsi="Times New Roman" w:cs="Times New Roman"/>
          <w:sz w:val="26"/>
          <w:szCs w:val="26"/>
        </w:rPr>
        <w:t>được</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tạo</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ra</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bởi</w:t>
      </w:r>
      <w:proofErr w:type="spellEnd"/>
      <w:r w:rsidRPr="005F6B71">
        <w:rPr>
          <w:rFonts w:ascii="Times New Roman" w:eastAsia="Times New Roman" w:hAnsi="Times New Roman" w:cs="Times New Roman"/>
          <w:sz w:val="26"/>
          <w:szCs w:val="26"/>
        </w:rPr>
        <w:t xml:space="preserve"> Rasmus Lerdorf </w:t>
      </w:r>
      <w:proofErr w:type="spellStart"/>
      <w:r w:rsidRPr="005F6B71">
        <w:rPr>
          <w:rFonts w:ascii="Times New Roman" w:eastAsia="Times New Roman" w:hAnsi="Times New Roman" w:cs="Times New Roman"/>
          <w:sz w:val="26"/>
          <w:szCs w:val="26"/>
        </w:rPr>
        <w:t>vào</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năm</w:t>
      </w:r>
      <w:proofErr w:type="spellEnd"/>
      <w:r w:rsidRPr="005F6B71">
        <w:rPr>
          <w:rFonts w:ascii="Times New Roman" w:eastAsia="Times New Roman" w:hAnsi="Times New Roman" w:cs="Times New Roman"/>
          <w:sz w:val="26"/>
          <w:szCs w:val="26"/>
        </w:rPr>
        <w:t xml:space="preserve"> 1994. PHP </w:t>
      </w:r>
      <w:proofErr w:type="spellStart"/>
      <w:r w:rsidRPr="005F6B71">
        <w:rPr>
          <w:rFonts w:ascii="Times New Roman" w:eastAsia="Times New Roman" w:hAnsi="Times New Roman" w:cs="Times New Roman"/>
          <w:sz w:val="26"/>
          <w:szCs w:val="26"/>
        </w:rPr>
        <w:t>là</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một</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ngôn</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ngữ</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lập</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trình</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kịch</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bản</w:t>
      </w:r>
      <w:proofErr w:type="spellEnd"/>
      <w:r w:rsidRPr="005F6B71">
        <w:rPr>
          <w:rFonts w:ascii="Times New Roman" w:eastAsia="Times New Roman" w:hAnsi="Times New Roman" w:cs="Times New Roman"/>
          <w:sz w:val="26"/>
          <w:szCs w:val="26"/>
        </w:rPr>
        <w:t xml:space="preserve"> hay </w:t>
      </w:r>
      <w:proofErr w:type="spellStart"/>
      <w:r w:rsidRPr="005F6B71">
        <w:rPr>
          <w:rFonts w:ascii="Times New Roman" w:eastAsia="Times New Roman" w:hAnsi="Times New Roman" w:cs="Times New Roman"/>
          <w:sz w:val="26"/>
          <w:szCs w:val="26"/>
        </w:rPr>
        <w:t>một</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loại</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mã</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lệnh</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chủ</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yếu</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được</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dùng</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trong</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mục</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đích</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phát</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triển</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các</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ứng</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dụng</w:t>
      </w:r>
      <w:proofErr w:type="spellEnd"/>
      <w:r w:rsidRPr="005F6B71">
        <w:rPr>
          <w:rFonts w:ascii="Times New Roman" w:eastAsia="Times New Roman" w:hAnsi="Times New Roman" w:cs="Times New Roman"/>
          <w:sz w:val="26"/>
          <w:szCs w:val="26"/>
        </w:rPr>
        <w:t xml:space="preserve"> website, </w:t>
      </w:r>
      <w:proofErr w:type="spellStart"/>
      <w:r w:rsidRPr="005F6B71">
        <w:rPr>
          <w:rFonts w:ascii="Times New Roman" w:eastAsia="Times New Roman" w:hAnsi="Times New Roman" w:cs="Times New Roman"/>
          <w:sz w:val="26"/>
          <w:szCs w:val="26"/>
        </w:rPr>
        <w:t>các</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trang</w:t>
      </w:r>
      <w:proofErr w:type="spellEnd"/>
      <w:r w:rsidRPr="005F6B71">
        <w:rPr>
          <w:rFonts w:ascii="Times New Roman" w:eastAsia="Times New Roman" w:hAnsi="Times New Roman" w:cs="Times New Roman"/>
          <w:sz w:val="26"/>
          <w:szCs w:val="26"/>
        </w:rPr>
        <w:t xml:space="preserve"> web </w:t>
      </w:r>
      <w:proofErr w:type="spellStart"/>
      <w:r w:rsidRPr="005F6B71">
        <w:rPr>
          <w:rFonts w:ascii="Times New Roman" w:eastAsia="Times New Roman" w:hAnsi="Times New Roman" w:cs="Times New Roman"/>
          <w:sz w:val="26"/>
          <w:szCs w:val="26"/>
        </w:rPr>
        <w:t>tĩnh</w:t>
      </w:r>
      <w:proofErr w:type="spellEnd"/>
      <w:r w:rsidRPr="005F6B71">
        <w:rPr>
          <w:rFonts w:ascii="Times New Roman" w:eastAsia="Times New Roman" w:hAnsi="Times New Roman" w:cs="Times New Roman"/>
          <w:sz w:val="26"/>
          <w:szCs w:val="26"/>
        </w:rPr>
        <w:t xml:space="preserve"> hay </w:t>
      </w:r>
      <w:proofErr w:type="spellStart"/>
      <w:r w:rsidRPr="005F6B71">
        <w:rPr>
          <w:rFonts w:ascii="Times New Roman" w:eastAsia="Times New Roman" w:hAnsi="Times New Roman" w:cs="Times New Roman"/>
          <w:sz w:val="26"/>
          <w:szCs w:val="26"/>
        </w:rPr>
        <w:t>trang</w:t>
      </w:r>
      <w:proofErr w:type="spellEnd"/>
      <w:r w:rsidRPr="005F6B71">
        <w:rPr>
          <w:rFonts w:ascii="Times New Roman" w:eastAsia="Times New Roman" w:hAnsi="Times New Roman" w:cs="Times New Roman"/>
          <w:sz w:val="26"/>
          <w:szCs w:val="26"/>
        </w:rPr>
        <w:t xml:space="preserve"> web </w:t>
      </w:r>
      <w:proofErr w:type="spellStart"/>
      <w:r w:rsidRPr="005F6B71">
        <w:rPr>
          <w:rFonts w:ascii="Times New Roman" w:eastAsia="Times New Roman" w:hAnsi="Times New Roman" w:cs="Times New Roman"/>
          <w:sz w:val="26"/>
          <w:szCs w:val="26"/>
        </w:rPr>
        <w:t>động</w:t>
      </w:r>
      <w:proofErr w:type="spellEnd"/>
      <w:r w:rsidRPr="005F6B71">
        <w:rPr>
          <w:rFonts w:ascii="Times New Roman" w:eastAsia="Times New Roman" w:hAnsi="Times New Roman" w:cs="Times New Roman"/>
          <w:sz w:val="26"/>
          <w:szCs w:val="26"/>
        </w:rPr>
        <w:t xml:space="preserve">. Do </w:t>
      </w:r>
      <w:proofErr w:type="spellStart"/>
      <w:r w:rsidRPr="005F6B71">
        <w:rPr>
          <w:rFonts w:ascii="Times New Roman" w:eastAsia="Times New Roman" w:hAnsi="Times New Roman" w:cs="Times New Roman"/>
          <w:sz w:val="26"/>
          <w:szCs w:val="26"/>
        </w:rPr>
        <w:t>được</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tối</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ưu</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hóa</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cho</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các</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ứng</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dụng</w:t>
      </w:r>
      <w:proofErr w:type="spellEnd"/>
      <w:r w:rsidRPr="005F6B71">
        <w:rPr>
          <w:rFonts w:ascii="Times New Roman" w:eastAsia="Times New Roman" w:hAnsi="Times New Roman" w:cs="Times New Roman"/>
          <w:sz w:val="26"/>
          <w:szCs w:val="26"/>
        </w:rPr>
        <w:t xml:space="preserve"> web, </w:t>
      </w:r>
      <w:proofErr w:type="spellStart"/>
      <w:r w:rsidRPr="005F6B71">
        <w:rPr>
          <w:rFonts w:ascii="Times New Roman" w:eastAsia="Times New Roman" w:hAnsi="Times New Roman" w:cs="Times New Roman"/>
          <w:sz w:val="26"/>
          <w:szCs w:val="26"/>
        </w:rPr>
        <w:t>tốc</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độ</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nhanh</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nhỏ</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gọn</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cú</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pháp</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giống</w:t>
      </w:r>
      <w:proofErr w:type="spellEnd"/>
      <w:r w:rsidRPr="005F6B71">
        <w:rPr>
          <w:rFonts w:ascii="Times New Roman" w:eastAsia="Times New Roman" w:hAnsi="Times New Roman" w:cs="Times New Roman"/>
          <w:sz w:val="26"/>
          <w:szCs w:val="26"/>
        </w:rPr>
        <w:t xml:space="preserve"> C </w:t>
      </w:r>
      <w:proofErr w:type="spellStart"/>
      <w:r w:rsidRPr="005F6B71">
        <w:rPr>
          <w:rFonts w:ascii="Times New Roman" w:eastAsia="Times New Roman" w:hAnsi="Times New Roman" w:cs="Times New Roman"/>
          <w:sz w:val="26"/>
          <w:szCs w:val="26"/>
        </w:rPr>
        <w:t>và</w:t>
      </w:r>
      <w:proofErr w:type="spellEnd"/>
      <w:r w:rsidRPr="005F6B71">
        <w:rPr>
          <w:rFonts w:ascii="Times New Roman" w:eastAsia="Times New Roman" w:hAnsi="Times New Roman" w:cs="Times New Roman"/>
          <w:sz w:val="26"/>
          <w:szCs w:val="26"/>
        </w:rPr>
        <w:t xml:space="preserve"> Java. </w:t>
      </w:r>
      <w:proofErr w:type="spellStart"/>
      <w:r w:rsidRPr="005F6B71">
        <w:rPr>
          <w:rFonts w:ascii="Times New Roman" w:eastAsia="Times New Roman" w:hAnsi="Times New Roman" w:cs="Times New Roman"/>
          <w:sz w:val="26"/>
          <w:szCs w:val="26"/>
        </w:rPr>
        <w:t>Ngôn</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ngữ</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các</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thư</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viện</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tài</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liệu</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gốc</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của</w:t>
      </w:r>
      <w:proofErr w:type="spellEnd"/>
      <w:r w:rsidRPr="005F6B71">
        <w:rPr>
          <w:rFonts w:ascii="Times New Roman" w:eastAsia="Times New Roman" w:hAnsi="Times New Roman" w:cs="Times New Roman"/>
          <w:sz w:val="26"/>
          <w:szCs w:val="26"/>
        </w:rPr>
        <w:t xml:space="preserve"> PHP </w:t>
      </w:r>
      <w:proofErr w:type="spellStart"/>
      <w:r w:rsidRPr="005F6B71">
        <w:rPr>
          <w:rFonts w:ascii="Times New Roman" w:eastAsia="Times New Roman" w:hAnsi="Times New Roman" w:cs="Times New Roman"/>
          <w:sz w:val="26"/>
          <w:szCs w:val="26"/>
        </w:rPr>
        <w:t>được</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xây</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dựng</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bởi</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cộng</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đồng</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và</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có</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sự</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đóng</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góp</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rất</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lớn</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của</w:t>
      </w:r>
      <w:proofErr w:type="spellEnd"/>
      <w:r w:rsidRPr="005F6B71">
        <w:rPr>
          <w:rFonts w:ascii="Times New Roman" w:eastAsia="Times New Roman" w:hAnsi="Times New Roman" w:cs="Times New Roman"/>
          <w:sz w:val="26"/>
          <w:szCs w:val="26"/>
        </w:rPr>
        <w:t xml:space="preserve"> Zend Inc. </w:t>
      </w:r>
      <w:proofErr w:type="spellStart"/>
      <w:r w:rsidRPr="005F6B71">
        <w:rPr>
          <w:rFonts w:ascii="Times New Roman" w:eastAsia="Times New Roman" w:hAnsi="Times New Roman" w:cs="Times New Roman"/>
          <w:sz w:val="26"/>
          <w:szCs w:val="26"/>
        </w:rPr>
        <w:t>đã</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tạo</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ra</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một</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môi</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trường</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chuyên</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nghiệp</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cho</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phép</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phát</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triển</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ứng</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dụng</w:t>
      </w:r>
      <w:proofErr w:type="spellEnd"/>
      <w:r w:rsidRPr="005F6B71">
        <w:rPr>
          <w:rFonts w:ascii="Times New Roman" w:eastAsia="Times New Roman" w:hAnsi="Times New Roman" w:cs="Times New Roman"/>
          <w:sz w:val="26"/>
          <w:szCs w:val="26"/>
        </w:rPr>
        <w:t xml:space="preserve"> ở </w:t>
      </w:r>
      <w:proofErr w:type="spellStart"/>
      <w:r w:rsidRPr="005F6B71">
        <w:rPr>
          <w:rFonts w:ascii="Times New Roman" w:eastAsia="Times New Roman" w:hAnsi="Times New Roman" w:cs="Times New Roman"/>
          <w:sz w:val="26"/>
          <w:szCs w:val="26"/>
        </w:rPr>
        <w:t>quy</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mô</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lớn</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Những</w:t>
      </w:r>
      <w:proofErr w:type="spellEnd"/>
      <w:r w:rsidRPr="005F6B71">
        <w:rPr>
          <w:rFonts w:ascii="Times New Roman" w:eastAsia="Times New Roman" w:hAnsi="Times New Roman" w:cs="Times New Roman"/>
          <w:sz w:val="26"/>
          <w:szCs w:val="26"/>
        </w:rPr>
        <w:t xml:space="preserve"> website </w:t>
      </w:r>
      <w:proofErr w:type="spellStart"/>
      <w:r w:rsidRPr="005F6B71">
        <w:rPr>
          <w:rFonts w:ascii="Times New Roman" w:eastAsia="Times New Roman" w:hAnsi="Times New Roman" w:cs="Times New Roman"/>
          <w:sz w:val="26"/>
          <w:szCs w:val="26"/>
        </w:rPr>
        <w:t>lớn</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trên</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thế</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giới</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như</w:t>
      </w:r>
      <w:proofErr w:type="spellEnd"/>
      <w:r w:rsidRPr="005F6B71">
        <w:rPr>
          <w:rFonts w:ascii="Times New Roman" w:eastAsia="Times New Roman" w:hAnsi="Times New Roman" w:cs="Times New Roman"/>
          <w:sz w:val="26"/>
          <w:szCs w:val="26"/>
        </w:rPr>
        <w:t xml:space="preserve"> Google, Facebook, Yahoo, YouTube, Wikipedia, Flickr, .... </w:t>
      </w:r>
      <w:proofErr w:type="spellStart"/>
      <w:r w:rsidRPr="005F6B71">
        <w:rPr>
          <w:rFonts w:ascii="Times New Roman" w:eastAsia="Times New Roman" w:hAnsi="Times New Roman" w:cs="Times New Roman"/>
          <w:sz w:val="26"/>
          <w:szCs w:val="26"/>
        </w:rPr>
        <w:t>đều</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được</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viết</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bằng</w:t>
      </w:r>
      <w:proofErr w:type="spellEnd"/>
      <w:r w:rsidRPr="005F6B71">
        <w:rPr>
          <w:rFonts w:ascii="Times New Roman" w:eastAsia="Times New Roman" w:hAnsi="Times New Roman" w:cs="Times New Roman"/>
          <w:sz w:val="26"/>
          <w:szCs w:val="26"/>
        </w:rPr>
        <w:t xml:space="preserve"> PHP </w:t>
      </w:r>
      <w:proofErr w:type="spellStart"/>
      <w:r w:rsidRPr="005F6B71">
        <w:rPr>
          <w:rFonts w:ascii="Times New Roman" w:eastAsia="Times New Roman" w:hAnsi="Times New Roman" w:cs="Times New Roman"/>
          <w:sz w:val="26"/>
          <w:szCs w:val="26"/>
        </w:rPr>
        <w:t>hoặc</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sử</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dụng</w:t>
      </w:r>
      <w:proofErr w:type="spellEnd"/>
      <w:r w:rsidRPr="005F6B71">
        <w:rPr>
          <w:rFonts w:ascii="Times New Roman" w:eastAsia="Times New Roman" w:hAnsi="Times New Roman" w:cs="Times New Roman"/>
          <w:sz w:val="26"/>
          <w:szCs w:val="26"/>
        </w:rPr>
        <w:t xml:space="preserve"> PHP </w:t>
      </w:r>
      <w:proofErr w:type="spellStart"/>
      <w:r w:rsidRPr="005F6B71">
        <w:rPr>
          <w:rFonts w:ascii="Times New Roman" w:eastAsia="Times New Roman" w:hAnsi="Times New Roman" w:cs="Times New Roman"/>
          <w:sz w:val="26"/>
          <w:szCs w:val="26"/>
        </w:rPr>
        <w:t>để</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phát</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triển</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các</w:t>
      </w:r>
      <w:proofErr w:type="spellEnd"/>
      <w:r w:rsidRPr="005F6B71">
        <w:rPr>
          <w:rFonts w:ascii="Times New Roman" w:eastAsia="Times New Roman" w:hAnsi="Times New Roman" w:cs="Times New Roman"/>
          <w:sz w:val="26"/>
          <w:szCs w:val="26"/>
        </w:rPr>
        <w:t xml:space="preserve"> module </w:t>
      </w:r>
      <w:proofErr w:type="spellStart"/>
      <w:r w:rsidRPr="005F6B71">
        <w:rPr>
          <w:rFonts w:ascii="Times New Roman" w:eastAsia="Times New Roman" w:hAnsi="Times New Roman" w:cs="Times New Roman"/>
          <w:sz w:val="26"/>
          <w:szCs w:val="26"/>
        </w:rPr>
        <w:t>bên</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trong</w:t>
      </w:r>
      <w:proofErr w:type="spellEnd"/>
      <w:r w:rsidRPr="005F6B71">
        <w:rPr>
          <w:rFonts w:ascii="Times New Roman" w:eastAsia="Times New Roman" w:hAnsi="Times New Roman" w:cs="Times New Roman"/>
          <w:sz w:val="26"/>
          <w:szCs w:val="26"/>
        </w:rPr>
        <w:t xml:space="preserve"> </w:t>
      </w:r>
      <w:proofErr w:type="spellStart"/>
      <w:r w:rsidRPr="005F6B71">
        <w:rPr>
          <w:rFonts w:ascii="Times New Roman" w:eastAsia="Times New Roman" w:hAnsi="Times New Roman" w:cs="Times New Roman"/>
          <w:sz w:val="26"/>
          <w:szCs w:val="26"/>
        </w:rPr>
        <w:t>chúng</w:t>
      </w:r>
      <w:proofErr w:type="spellEnd"/>
      <w:r w:rsidRPr="005F6B71">
        <w:rPr>
          <w:rFonts w:ascii="Times New Roman" w:eastAsia="Times New Roman" w:hAnsi="Times New Roman" w:cs="Times New Roman"/>
          <w:sz w:val="26"/>
          <w:szCs w:val="26"/>
        </w:rPr>
        <w:t>.</w:t>
      </w:r>
      <w:r w:rsidRPr="009D4060">
        <w:t xml:space="preserve"> </w:t>
      </w:r>
    </w:p>
    <w:p w14:paraId="1E961F44" w14:textId="77777777" w:rsidR="001760C8" w:rsidRDefault="001760C8" w:rsidP="001760C8">
      <w:pPr>
        <w:pStyle w:val="ListParagraph"/>
        <w:widowControl w:val="0"/>
        <w:numPr>
          <w:ilvl w:val="0"/>
          <w:numId w:val="28"/>
        </w:numPr>
        <w:autoSpaceDE w:val="0"/>
        <w:autoSpaceDN w:val="0"/>
        <w:spacing w:before="120" w:after="0" w:line="288" w:lineRule="auto"/>
        <w:jc w:val="both"/>
        <w:outlineLvl w:val="1"/>
        <w:rPr>
          <w:rFonts w:ascii="Times New Roman" w:hAnsi="Times New Roman" w:cs="Times New Roman"/>
          <w:b/>
          <w:bCs/>
          <w:sz w:val="26"/>
          <w:szCs w:val="26"/>
        </w:rPr>
      </w:pPr>
      <w:proofErr w:type="spellStart"/>
      <w:r w:rsidRPr="009D4060">
        <w:rPr>
          <w:rFonts w:ascii="Times New Roman" w:hAnsi="Times New Roman" w:cs="Times New Roman"/>
          <w:b/>
          <w:bCs/>
          <w:sz w:val="26"/>
          <w:szCs w:val="26"/>
        </w:rPr>
        <w:t>Ưu</w:t>
      </w:r>
      <w:proofErr w:type="spellEnd"/>
      <w:r w:rsidRPr="009D4060">
        <w:rPr>
          <w:rFonts w:ascii="Times New Roman" w:hAnsi="Times New Roman" w:cs="Times New Roman"/>
          <w:b/>
          <w:bCs/>
          <w:sz w:val="26"/>
          <w:szCs w:val="26"/>
        </w:rPr>
        <w:t xml:space="preserve"> </w:t>
      </w:r>
      <w:proofErr w:type="spellStart"/>
      <w:r w:rsidRPr="009D4060">
        <w:rPr>
          <w:rFonts w:ascii="Times New Roman" w:hAnsi="Times New Roman" w:cs="Times New Roman"/>
          <w:b/>
          <w:bCs/>
          <w:sz w:val="26"/>
          <w:szCs w:val="26"/>
        </w:rPr>
        <w:t>điểm</w:t>
      </w:r>
      <w:proofErr w:type="spellEnd"/>
      <w:r>
        <w:rPr>
          <w:rFonts w:ascii="Times New Roman" w:hAnsi="Times New Roman" w:cs="Times New Roman"/>
          <w:b/>
          <w:bCs/>
          <w:sz w:val="26"/>
          <w:szCs w:val="26"/>
        </w:rPr>
        <w:t>:</w:t>
      </w:r>
    </w:p>
    <w:p w14:paraId="003A29CE" w14:textId="77777777" w:rsidR="001760C8" w:rsidRDefault="001760C8" w:rsidP="001760C8">
      <w:pPr>
        <w:pStyle w:val="ListParagraph"/>
        <w:widowControl w:val="0"/>
        <w:numPr>
          <w:ilvl w:val="0"/>
          <w:numId w:val="44"/>
        </w:numPr>
        <w:autoSpaceDE w:val="0"/>
        <w:autoSpaceDN w:val="0"/>
        <w:spacing w:before="120" w:after="0" w:line="288" w:lineRule="auto"/>
        <w:jc w:val="both"/>
        <w:outlineLvl w:val="1"/>
        <w:rPr>
          <w:rFonts w:ascii="Times New Roman" w:hAnsi="Times New Roman" w:cs="Times New Roman"/>
          <w:sz w:val="26"/>
          <w:szCs w:val="26"/>
        </w:rPr>
      </w:pPr>
      <w:proofErr w:type="spellStart"/>
      <w:r w:rsidRPr="009D4060">
        <w:rPr>
          <w:rFonts w:ascii="Times New Roman" w:hAnsi="Times New Roman" w:cs="Times New Roman"/>
          <w:b/>
          <w:bCs/>
          <w:sz w:val="26"/>
          <w:szCs w:val="26"/>
        </w:rPr>
        <w:t>Tính</w:t>
      </w:r>
      <w:proofErr w:type="spellEnd"/>
      <w:r w:rsidRPr="009D4060">
        <w:rPr>
          <w:rFonts w:ascii="Times New Roman" w:hAnsi="Times New Roman" w:cs="Times New Roman"/>
          <w:b/>
          <w:bCs/>
          <w:sz w:val="26"/>
          <w:szCs w:val="26"/>
        </w:rPr>
        <w:t xml:space="preserve"> </w:t>
      </w:r>
      <w:proofErr w:type="spellStart"/>
      <w:r w:rsidRPr="009D4060">
        <w:rPr>
          <w:rFonts w:ascii="Times New Roman" w:hAnsi="Times New Roman" w:cs="Times New Roman"/>
          <w:b/>
          <w:bCs/>
          <w:sz w:val="26"/>
          <w:szCs w:val="26"/>
        </w:rPr>
        <w:t>đơn</w:t>
      </w:r>
      <w:proofErr w:type="spellEnd"/>
      <w:r w:rsidRPr="009D4060">
        <w:rPr>
          <w:rFonts w:ascii="Times New Roman" w:hAnsi="Times New Roman" w:cs="Times New Roman"/>
          <w:b/>
          <w:bCs/>
          <w:sz w:val="26"/>
          <w:szCs w:val="26"/>
        </w:rPr>
        <w:t xml:space="preserve"> </w:t>
      </w:r>
      <w:proofErr w:type="spellStart"/>
      <w:r w:rsidRPr="009D4060">
        <w:rPr>
          <w:rFonts w:ascii="Times New Roman" w:hAnsi="Times New Roman" w:cs="Times New Roman"/>
          <w:b/>
          <w:bCs/>
          <w:sz w:val="26"/>
          <w:szCs w:val="26"/>
        </w:rPr>
        <w:t>giản</w:t>
      </w:r>
      <w:proofErr w:type="spellEnd"/>
      <w:r w:rsidRPr="009D4060">
        <w:rPr>
          <w:rFonts w:ascii="Times New Roman" w:hAnsi="Times New Roman" w:cs="Times New Roman"/>
          <w:b/>
          <w:bCs/>
          <w:sz w:val="26"/>
          <w:szCs w:val="26"/>
        </w:rPr>
        <w:t xml:space="preserve"> </w:t>
      </w:r>
      <w:proofErr w:type="spellStart"/>
      <w:r w:rsidRPr="009D4060">
        <w:rPr>
          <w:rFonts w:ascii="Times New Roman" w:hAnsi="Times New Roman" w:cs="Times New Roman"/>
          <w:b/>
          <w:bCs/>
          <w:sz w:val="26"/>
          <w:szCs w:val="26"/>
        </w:rPr>
        <w:t>và</w:t>
      </w:r>
      <w:proofErr w:type="spellEnd"/>
      <w:r w:rsidRPr="009D4060">
        <w:rPr>
          <w:rFonts w:ascii="Times New Roman" w:hAnsi="Times New Roman" w:cs="Times New Roman"/>
          <w:b/>
          <w:bCs/>
          <w:sz w:val="26"/>
          <w:szCs w:val="26"/>
        </w:rPr>
        <w:t xml:space="preserve"> </w:t>
      </w:r>
      <w:proofErr w:type="spellStart"/>
      <w:r w:rsidRPr="009D4060">
        <w:rPr>
          <w:rFonts w:ascii="Times New Roman" w:hAnsi="Times New Roman" w:cs="Times New Roman"/>
          <w:b/>
          <w:bCs/>
          <w:sz w:val="26"/>
          <w:szCs w:val="26"/>
        </w:rPr>
        <w:t>linh</w:t>
      </w:r>
      <w:proofErr w:type="spellEnd"/>
      <w:r w:rsidRPr="009D4060">
        <w:rPr>
          <w:rFonts w:ascii="Times New Roman" w:hAnsi="Times New Roman" w:cs="Times New Roman"/>
          <w:b/>
          <w:bCs/>
          <w:sz w:val="26"/>
          <w:szCs w:val="26"/>
        </w:rPr>
        <w:t xml:space="preserve"> </w:t>
      </w:r>
      <w:proofErr w:type="spellStart"/>
      <w:r w:rsidRPr="009D4060">
        <w:rPr>
          <w:rFonts w:ascii="Times New Roman" w:hAnsi="Times New Roman" w:cs="Times New Roman"/>
          <w:b/>
          <w:bCs/>
          <w:sz w:val="26"/>
          <w:szCs w:val="26"/>
        </w:rPr>
        <w:t>động</w:t>
      </w:r>
      <w:proofErr w:type="spellEnd"/>
      <w:r w:rsidRPr="009D4060">
        <w:rPr>
          <w:rFonts w:ascii="Times New Roman" w:hAnsi="Times New Roman" w:cs="Times New Roman"/>
          <w:b/>
          <w:bCs/>
          <w:sz w:val="26"/>
          <w:szCs w:val="26"/>
        </w:rPr>
        <w:t xml:space="preserve">: </w:t>
      </w:r>
      <w:r w:rsidRPr="009D4060">
        <w:rPr>
          <w:rFonts w:ascii="Times New Roman" w:hAnsi="Times New Roman" w:cs="Times New Roman"/>
          <w:sz w:val="26"/>
          <w:szCs w:val="26"/>
        </w:rPr>
        <w:t xml:space="preserve">PHP </w:t>
      </w:r>
      <w:proofErr w:type="spellStart"/>
      <w:r w:rsidRPr="009D4060">
        <w:rPr>
          <w:rFonts w:ascii="Times New Roman" w:hAnsi="Times New Roman" w:cs="Times New Roman"/>
          <w:sz w:val="26"/>
          <w:szCs w:val="26"/>
        </w:rPr>
        <w:t>sử</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dụng</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mã</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nguồn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mở</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nên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việc</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cài</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đặt</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và</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sử</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dụng</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nó</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rất</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dễ</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dàng</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Ngôn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ngữ</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này</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phù</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hợp</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với</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cả</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những</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người</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hoàn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toàn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mới</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với</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nghề</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lập</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trình</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viên</w:t>
      </w:r>
      <w:proofErr w:type="spellEnd"/>
      <w:r w:rsidRPr="009D4060">
        <w:rPr>
          <w:rFonts w:ascii="Times New Roman" w:hAnsi="Times New Roman" w:cs="Times New Roman"/>
          <w:sz w:val="26"/>
          <w:szCs w:val="26"/>
        </w:rPr>
        <w:t>.</w:t>
      </w:r>
    </w:p>
    <w:p w14:paraId="52627CDB" w14:textId="77777777" w:rsidR="001760C8" w:rsidRDefault="001760C8" w:rsidP="001760C8">
      <w:pPr>
        <w:pStyle w:val="ListParagraph"/>
        <w:widowControl w:val="0"/>
        <w:numPr>
          <w:ilvl w:val="0"/>
          <w:numId w:val="44"/>
        </w:numPr>
        <w:autoSpaceDE w:val="0"/>
        <w:autoSpaceDN w:val="0"/>
        <w:spacing w:before="120" w:after="0" w:line="288" w:lineRule="auto"/>
        <w:jc w:val="both"/>
        <w:outlineLvl w:val="1"/>
        <w:rPr>
          <w:rFonts w:ascii="Times New Roman" w:hAnsi="Times New Roman" w:cs="Times New Roman"/>
          <w:sz w:val="26"/>
          <w:szCs w:val="26"/>
        </w:rPr>
      </w:pPr>
      <w:proofErr w:type="spellStart"/>
      <w:r w:rsidRPr="009D4060">
        <w:rPr>
          <w:rFonts w:ascii="Times New Roman" w:hAnsi="Times New Roman" w:cs="Times New Roman"/>
          <w:b/>
          <w:bCs/>
          <w:sz w:val="26"/>
          <w:szCs w:val="26"/>
        </w:rPr>
        <w:t>Cộng</w:t>
      </w:r>
      <w:proofErr w:type="spellEnd"/>
      <w:r w:rsidRPr="009D4060">
        <w:rPr>
          <w:rFonts w:ascii="Times New Roman" w:hAnsi="Times New Roman" w:cs="Times New Roman"/>
          <w:b/>
          <w:bCs/>
          <w:sz w:val="26"/>
          <w:szCs w:val="26"/>
        </w:rPr>
        <w:t xml:space="preserve"> </w:t>
      </w:r>
      <w:proofErr w:type="spellStart"/>
      <w:r w:rsidRPr="009D4060">
        <w:rPr>
          <w:rFonts w:ascii="Times New Roman" w:hAnsi="Times New Roman" w:cs="Times New Roman"/>
          <w:b/>
          <w:bCs/>
          <w:sz w:val="26"/>
          <w:szCs w:val="26"/>
        </w:rPr>
        <w:t>đồng</w:t>
      </w:r>
      <w:proofErr w:type="spellEnd"/>
      <w:r w:rsidRPr="009D4060">
        <w:rPr>
          <w:rFonts w:ascii="Times New Roman" w:hAnsi="Times New Roman" w:cs="Times New Roman"/>
          <w:b/>
          <w:bCs/>
          <w:sz w:val="26"/>
          <w:szCs w:val="26"/>
        </w:rPr>
        <w:t xml:space="preserve"> </w:t>
      </w:r>
      <w:proofErr w:type="spellStart"/>
      <w:r w:rsidRPr="009D4060">
        <w:rPr>
          <w:rFonts w:ascii="Times New Roman" w:hAnsi="Times New Roman" w:cs="Times New Roman"/>
          <w:b/>
          <w:bCs/>
          <w:sz w:val="26"/>
          <w:szCs w:val="26"/>
        </w:rPr>
        <w:t>hỗ</w:t>
      </w:r>
      <w:proofErr w:type="spellEnd"/>
      <w:r w:rsidRPr="009D4060">
        <w:rPr>
          <w:rFonts w:ascii="Times New Roman" w:hAnsi="Times New Roman" w:cs="Times New Roman"/>
          <w:b/>
          <w:bCs/>
          <w:sz w:val="26"/>
          <w:szCs w:val="26"/>
        </w:rPr>
        <w:t xml:space="preserve"> </w:t>
      </w:r>
      <w:proofErr w:type="spellStart"/>
      <w:r w:rsidRPr="009D4060">
        <w:rPr>
          <w:rFonts w:ascii="Times New Roman" w:hAnsi="Times New Roman" w:cs="Times New Roman"/>
          <w:b/>
          <w:bCs/>
          <w:sz w:val="26"/>
          <w:szCs w:val="26"/>
        </w:rPr>
        <w:t>trợ</w:t>
      </w:r>
      <w:proofErr w:type="spellEnd"/>
      <w:r w:rsidRPr="009D4060">
        <w:rPr>
          <w:rFonts w:ascii="Times New Roman" w:hAnsi="Times New Roman" w:cs="Times New Roman"/>
          <w:b/>
          <w:bCs/>
          <w:sz w:val="26"/>
          <w:szCs w:val="26"/>
        </w:rPr>
        <w:t xml:space="preserve"> </w:t>
      </w:r>
      <w:proofErr w:type="spellStart"/>
      <w:r w:rsidRPr="009D4060">
        <w:rPr>
          <w:rFonts w:ascii="Times New Roman" w:hAnsi="Times New Roman" w:cs="Times New Roman"/>
          <w:b/>
          <w:bCs/>
          <w:sz w:val="26"/>
          <w:szCs w:val="26"/>
        </w:rPr>
        <w:t>lớn</w:t>
      </w:r>
      <w:proofErr w:type="spellEnd"/>
      <w:r w:rsidRPr="009D4060">
        <w:rPr>
          <w:rFonts w:ascii="Times New Roman" w:hAnsi="Times New Roman" w:cs="Times New Roman"/>
          <w:b/>
          <w:bCs/>
          <w:sz w:val="26"/>
          <w:szCs w:val="26"/>
        </w:rPr>
        <w:t>:</w:t>
      </w:r>
      <w:r w:rsidRPr="009D4060">
        <w:rPr>
          <w:rFonts w:ascii="Times New Roman" w:hAnsi="Times New Roman" w:cs="Times New Roman"/>
          <w:sz w:val="26"/>
          <w:szCs w:val="26"/>
        </w:rPr>
        <w:t xml:space="preserve"> PHP </w:t>
      </w:r>
      <w:proofErr w:type="spellStart"/>
      <w:r w:rsidRPr="009D4060">
        <w:rPr>
          <w:rFonts w:ascii="Times New Roman" w:hAnsi="Times New Roman" w:cs="Times New Roman"/>
          <w:sz w:val="26"/>
          <w:szCs w:val="26"/>
        </w:rPr>
        <w:t>là</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một</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ngôn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ngữ</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phổ</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biến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nên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các</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diễn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đàn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đội</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nhóm</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chuyên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sâu</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của</w:t>
      </w:r>
      <w:proofErr w:type="spellEnd"/>
      <w:r w:rsidRPr="009D4060">
        <w:rPr>
          <w:rFonts w:ascii="Times New Roman" w:hAnsi="Times New Roman" w:cs="Times New Roman"/>
          <w:sz w:val="26"/>
          <w:szCs w:val="26"/>
        </w:rPr>
        <w:t xml:space="preserve"> PHP </w:t>
      </w:r>
      <w:proofErr w:type="spellStart"/>
      <w:r w:rsidRPr="009D4060">
        <w:rPr>
          <w:rFonts w:ascii="Times New Roman" w:hAnsi="Times New Roman" w:cs="Times New Roman"/>
          <w:sz w:val="26"/>
          <w:szCs w:val="26"/>
        </w:rPr>
        <w:t>thuộc</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hàng</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ngũ</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đầu</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của</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ngành</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Bên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cạnh</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đó</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thị</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trường</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tuyển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dụng</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cho</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công</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việc</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này</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cũng</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chưa</w:t>
      </w:r>
      <w:proofErr w:type="spellEnd"/>
      <w:r w:rsidRPr="009D4060">
        <w:rPr>
          <w:rFonts w:ascii="Times New Roman" w:hAnsi="Times New Roman" w:cs="Times New Roman"/>
          <w:sz w:val="26"/>
          <w:szCs w:val="26"/>
        </w:rPr>
        <w:t xml:space="preserve"> bao </w:t>
      </w:r>
      <w:proofErr w:type="spellStart"/>
      <w:r w:rsidRPr="009D4060">
        <w:rPr>
          <w:rFonts w:ascii="Times New Roman" w:hAnsi="Times New Roman" w:cs="Times New Roman"/>
          <w:sz w:val="26"/>
          <w:szCs w:val="26"/>
        </w:rPr>
        <w:t>giờ</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giảm</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nhiệt</w:t>
      </w:r>
      <w:proofErr w:type="spellEnd"/>
      <w:r w:rsidRPr="009D4060">
        <w:rPr>
          <w:rFonts w:ascii="Times New Roman" w:hAnsi="Times New Roman" w:cs="Times New Roman"/>
          <w:sz w:val="26"/>
          <w:szCs w:val="26"/>
        </w:rPr>
        <w:t>.</w:t>
      </w:r>
    </w:p>
    <w:p w14:paraId="275CC02B" w14:textId="77777777" w:rsidR="001760C8" w:rsidRDefault="001760C8" w:rsidP="001760C8">
      <w:pPr>
        <w:pStyle w:val="ListParagraph"/>
        <w:widowControl w:val="0"/>
        <w:numPr>
          <w:ilvl w:val="0"/>
          <w:numId w:val="44"/>
        </w:numPr>
        <w:autoSpaceDE w:val="0"/>
        <w:autoSpaceDN w:val="0"/>
        <w:spacing w:before="120" w:after="0" w:line="288" w:lineRule="auto"/>
        <w:jc w:val="both"/>
        <w:outlineLvl w:val="1"/>
        <w:rPr>
          <w:rFonts w:ascii="Times New Roman" w:hAnsi="Times New Roman" w:cs="Times New Roman"/>
          <w:sz w:val="26"/>
          <w:szCs w:val="26"/>
        </w:rPr>
      </w:pPr>
      <w:r w:rsidRPr="009D4060">
        <w:rPr>
          <w:rFonts w:ascii="Times New Roman" w:hAnsi="Times New Roman" w:cs="Times New Roman"/>
          <w:b/>
          <w:bCs/>
          <w:sz w:val="26"/>
          <w:szCs w:val="26"/>
        </w:rPr>
        <w:t xml:space="preserve">CSDL </w:t>
      </w:r>
      <w:proofErr w:type="spellStart"/>
      <w:r w:rsidRPr="009D4060">
        <w:rPr>
          <w:rFonts w:ascii="Times New Roman" w:hAnsi="Times New Roman" w:cs="Times New Roman"/>
          <w:b/>
          <w:bCs/>
          <w:sz w:val="26"/>
          <w:szCs w:val="26"/>
        </w:rPr>
        <w:t>đa</w:t>
      </w:r>
      <w:proofErr w:type="spellEnd"/>
      <w:r w:rsidRPr="009D4060">
        <w:rPr>
          <w:rFonts w:ascii="Times New Roman" w:hAnsi="Times New Roman" w:cs="Times New Roman"/>
          <w:b/>
          <w:bCs/>
          <w:sz w:val="26"/>
          <w:szCs w:val="26"/>
        </w:rPr>
        <w:t xml:space="preserve"> </w:t>
      </w:r>
      <w:proofErr w:type="spellStart"/>
      <w:r w:rsidRPr="009D4060">
        <w:rPr>
          <w:rFonts w:ascii="Times New Roman" w:hAnsi="Times New Roman" w:cs="Times New Roman"/>
          <w:b/>
          <w:bCs/>
          <w:sz w:val="26"/>
          <w:szCs w:val="26"/>
        </w:rPr>
        <w:t>dạng</w:t>
      </w:r>
      <w:proofErr w:type="spellEnd"/>
      <w:r w:rsidRPr="009D4060">
        <w:rPr>
          <w:rFonts w:ascii="Times New Roman" w:hAnsi="Times New Roman" w:cs="Times New Roman"/>
          <w:b/>
          <w:bCs/>
          <w:sz w:val="26"/>
          <w:szCs w:val="26"/>
        </w:rPr>
        <w:t>:</w:t>
      </w:r>
      <w:r w:rsidRPr="009D4060">
        <w:rPr>
          <w:rFonts w:ascii="Times New Roman" w:hAnsi="Times New Roman" w:cs="Times New Roman"/>
          <w:sz w:val="26"/>
          <w:szCs w:val="26"/>
        </w:rPr>
        <w:t xml:space="preserve"> PHP </w:t>
      </w:r>
      <w:proofErr w:type="spellStart"/>
      <w:r w:rsidRPr="009D4060">
        <w:rPr>
          <w:rFonts w:ascii="Times New Roman" w:hAnsi="Times New Roman" w:cs="Times New Roman"/>
          <w:sz w:val="26"/>
          <w:szCs w:val="26"/>
        </w:rPr>
        <w:t>cho</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phép</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kết</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nối</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với</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hầu</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hết</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các</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loại</w:t>
      </w:r>
      <w:proofErr w:type="spellEnd"/>
      <w:r w:rsidRPr="009D4060">
        <w:rPr>
          <w:rFonts w:ascii="Times New Roman" w:hAnsi="Times New Roman" w:cs="Times New Roman"/>
          <w:sz w:val="26"/>
          <w:szCs w:val="26"/>
        </w:rPr>
        <w:t xml:space="preserve"> CSDL </w:t>
      </w:r>
      <w:proofErr w:type="spellStart"/>
      <w:r w:rsidRPr="009D4060">
        <w:rPr>
          <w:rFonts w:ascii="Times New Roman" w:hAnsi="Times New Roman" w:cs="Times New Roman"/>
          <w:sz w:val="26"/>
          <w:szCs w:val="26"/>
        </w:rPr>
        <w:t>như</w:t>
      </w:r>
      <w:proofErr w:type="spellEnd"/>
      <w:r w:rsidRPr="009D4060">
        <w:rPr>
          <w:rFonts w:ascii="Times New Roman" w:hAnsi="Times New Roman" w:cs="Times New Roman"/>
          <w:sz w:val="26"/>
          <w:szCs w:val="26"/>
        </w:rPr>
        <w:t xml:space="preserve"> MySQL,</w:t>
      </w:r>
      <w:r>
        <w:rPr>
          <w:rFonts w:ascii="Times New Roman" w:hAnsi="Times New Roman" w:cs="Times New Roman"/>
          <w:sz w:val="26"/>
          <w:szCs w:val="26"/>
        </w:rPr>
        <w:t xml:space="preserve"> </w:t>
      </w:r>
      <w:r w:rsidRPr="009D4060">
        <w:rPr>
          <w:rFonts w:ascii="Times New Roman" w:hAnsi="Times New Roman" w:cs="Times New Roman"/>
          <w:sz w:val="26"/>
          <w:szCs w:val="26"/>
        </w:rPr>
        <w:t>MS-SQL, SQLite,</w:t>
      </w:r>
      <w:r>
        <w:rPr>
          <w:rFonts w:ascii="Times New Roman" w:hAnsi="Times New Roman" w:cs="Times New Roman"/>
          <w:sz w:val="26"/>
          <w:szCs w:val="26"/>
        </w:rPr>
        <w:t xml:space="preserve"> …</w:t>
      </w:r>
      <w:r w:rsidRPr="009D4060">
        <w:rPr>
          <w:rFonts w:ascii="Times New Roman" w:hAnsi="Times New Roman" w:cs="Times New Roman"/>
          <w:sz w:val="26"/>
          <w:szCs w:val="26"/>
        </w:rPr>
        <w:t xml:space="preserve">. </w:t>
      </w:r>
      <w:r>
        <w:rPr>
          <w:rFonts w:ascii="Times New Roman" w:hAnsi="Times New Roman" w:cs="Times New Roman"/>
          <w:sz w:val="26"/>
          <w:szCs w:val="26"/>
        </w:rPr>
        <w:t xml:space="preserve">Do </w:t>
      </w:r>
      <w:proofErr w:type="spellStart"/>
      <w:r>
        <w:rPr>
          <w:rFonts w:ascii="Times New Roman" w:hAnsi="Times New Roman" w:cs="Times New Roman"/>
          <w:sz w:val="26"/>
          <w:szCs w:val="26"/>
        </w:rPr>
        <w:t>đó</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sẽ</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không</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bị</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giới</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hạn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và</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có</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thể</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chọn</w:t>
      </w:r>
      <w:proofErr w:type="spellEnd"/>
      <w:r w:rsidRPr="009D4060">
        <w:rPr>
          <w:rFonts w:ascii="Times New Roman" w:hAnsi="Times New Roman" w:cs="Times New Roman"/>
          <w:sz w:val="26"/>
          <w:szCs w:val="26"/>
        </w:rPr>
        <w:t xml:space="preserve"> CSDL </w:t>
      </w:r>
      <w:proofErr w:type="spellStart"/>
      <w:r w:rsidRPr="009D4060">
        <w:rPr>
          <w:rFonts w:ascii="Times New Roman" w:hAnsi="Times New Roman" w:cs="Times New Roman"/>
          <w:sz w:val="26"/>
          <w:szCs w:val="26"/>
        </w:rPr>
        <w:t>tối</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ưu</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nhất</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cho</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ứng</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dụng</w:t>
      </w:r>
      <w:proofErr w:type="spellEnd"/>
      <w:r w:rsidRPr="009D4060">
        <w:rPr>
          <w:rFonts w:ascii="Times New Roman" w:hAnsi="Times New Roman" w:cs="Times New Roman"/>
          <w:sz w:val="26"/>
          <w:szCs w:val="26"/>
        </w:rPr>
        <w:t>.</w:t>
      </w:r>
    </w:p>
    <w:p w14:paraId="2C44F4FC" w14:textId="77777777" w:rsidR="001760C8" w:rsidRDefault="001760C8" w:rsidP="001760C8">
      <w:pPr>
        <w:pStyle w:val="ListParagraph"/>
        <w:widowControl w:val="0"/>
        <w:numPr>
          <w:ilvl w:val="0"/>
          <w:numId w:val="44"/>
        </w:numPr>
        <w:autoSpaceDE w:val="0"/>
        <w:autoSpaceDN w:val="0"/>
        <w:spacing w:before="120" w:after="0" w:line="288" w:lineRule="auto"/>
        <w:jc w:val="both"/>
        <w:outlineLvl w:val="1"/>
        <w:rPr>
          <w:rFonts w:ascii="Times New Roman" w:hAnsi="Times New Roman" w:cs="Times New Roman"/>
          <w:sz w:val="26"/>
          <w:szCs w:val="26"/>
        </w:rPr>
      </w:pPr>
      <w:r w:rsidRPr="009D4060">
        <w:rPr>
          <w:rFonts w:ascii="Times New Roman" w:hAnsi="Times New Roman" w:cs="Times New Roman"/>
          <w:b/>
          <w:bCs/>
          <w:sz w:val="26"/>
          <w:szCs w:val="26"/>
        </w:rPr>
        <w:t xml:space="preserve">Thư </w:t>
      </w:r>
      <w:proofErr w:type="spellStart"/>
      <w:r w:rsidRPr="009D4060">
        <w:rPr>
          <w:rFonts w:ascii="Times New Roman" w:hAnsi="Times New Roman" w:cs="Times New Roman"/>
          <w:b/>
          <w:bCs/>
          <w:sz w:val="26"/>
          <w:szCs w:val="26"/>
        </w:rPr>
        <w:t>viện</w:t>
      </w:r>
      <w:proofErr w:type="spellEnd"/>
      <w:r w:rsidRPr="009D4060">
        <w:rPr>
          <w:rFonts w:ascii="Times New Roman" w:hAnsi="Times New Roman" w:cs="Times New Roman"/>
          <w:b/>
          <w:bCs/>
          <w:sz w:val="26"/>
          <w:szCs w:val="26"/>
        </w:rPr>
        <w:t xml:space="preserve"> </w:t>
      </w:r>
      <w:proofErr w:type="spellStart"/>
      <w:r w:rsidRPr="009D4060">
        <w:rPr>
          <w:rFonts w:ascii="Times New Roman" w:hAnsi="Times New Roman" w:cs="Times New Roman"/>
          <w:b/>
          <w:bCs/>
          <w:sz w:val="26"/>
          <w:szCs w:val="26"/>
        </w:rPr>
        <w:t>phong</w:t>
      </w:r>
      <w:proofErr w:type="spellEnd"/>
      <w:r w:rsidRPr="009D4060">
        <w:rPr>
          <w:rFonts w:ascii="Times New Roman" w:hAnsi="Times New Roman" w:cs="Times New Roman"/>
          <w:b/>
          <w:bCs/>
          <w:sz w:val="26"/>
          <w:szCs w:val="26"/>
        </w:rPr>
        <w:t xml:space="preserve"> </w:t>
      </w:r>
      <w:proofErr w:type="spellStart"/>
      <w:r w:rsidRPr="009D4060">
        <w:rPr>
          <w:rFonts w:ascii="Times New Roman" w:hAnsi="Times New Roman" w:cs="Times New Roman"/>
          <w:b/>
          <w:bCs/>
          <w:sz w:val="26"/>
          <w:szCs w:val="26"/>
        </w:rPr>
        <w:t>phú</w:t>
      </w:r>
      <w:proofErr w:type="spellEnd"/>
      <w:r w:rsidRPr="009D4060">
        <w:rPr>
          <w:rFonts w:ascii="Times New Roman" w:hAnsi="Times New Roman" w:cs="Times New Roman"/>
          <w:b/>
          <w:bCs/>
          <w:sz w:val="26"/>
          <w:szCs w:val="26"/>
        </w:rPr>
        <w:t>:</w:t>
      </w:r>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Nhiều</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sách</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hướng</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dẫn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và</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các</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tài</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liệu</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tham</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khảo</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có</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sẵn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cung</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cấp</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các</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kiến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thức</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hữu</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ích</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cho</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các</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lập</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trình</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viên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mới</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làm</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quen</w:t>
      </w:r>
      <w:proofErr w:type="spellEnd"/>
      <w:r w:rsidRPr="009D4060">
        <w:rPr>
          <w:rFonts w:ascii="Times New Roman" w:hAnsi="Times New Roman" w:cs="Times New Roman"/>
          <w:sz w:val="26"/>
          <w:szCs w:val="26"/>
        </w:rPr>
        <w:t xml:space="preserve"> </w:t>
      </w:r>
      <w:proofErr w:type="spellStart"/>
      <w:r w:rsidRPr="009D4060">
        <w:rPr>
          <w:rFonts w:ascii="Times New Roman" w:hAnsi="Times New Roman" w:cs="Times New Roman"/>
          <w:sz w:val="26"/>
          <w:szCs w:val="26"/>
        </w:rPr>
        <w:t>dần</w:t>
      </w:r>
      <w:proofErr w:type="spellEnd"/>
      <w:r w:rsidRPr="009D4060">
        <w:rPr>
          <w:rFonts w:ascii="Times New Roman" w:hAnsi="Times New Roman" w:cs="Times New Roman"/>
          <w:sz w:val="26"/>
          <w:szCs w:val="26"/>
        </w:rPr>
        <w:t>.</w:t>
      </w:r>
    </w:p>
    <w:p w14:paraId="6C772656" w14:textId="77777777" w:rsidR="001760C8" w:rsidRDefault="001760C8" w:rsidP="001760C8">
      <w:pPr>
        <w:pStyle w:val="ListParagraph"/>
        <w:widowControl w:val="0"/>
        <w:numPr>
          <w:ilvl w:val="0"/>
          <w:numId w:val="28"/>
        </w:numPr>
        <w:autoSpaceDE w:val="0"/>
        <w:autoSpaceDN w:val="0"/>
        <w:spacing w:before="120" w:after="0" w:line="288" w:lineRule="auto"/>
        <w:jc w:val="both"/>
        <w:outlineLvl w:val="1"/>
        <w:rPr>
          <w:rFonts w:ascii="Times New Roman" w:hAnsi="Times New Roman" w:cs="Times New Roman"/>
          <w:b/>
          <w:bCs/>
          <w:sz w:val="26"/>
          <w:szCs w:val="26"/>
        </w:rPr>
      </w:pPr>
      <w:r w:rsidRPr="009D4060">
        <w:rPr>
          <w:rFonts w:ascii="Times New Roman" w:hAnsi="Times New Roman" w:cs="Times New Roman"/>
          <w:b/>
          <w:bCs/>
          <w:sz w:val="26"/>
          <w:szCs w:val="26"/>
        </w:rPr>
        <w:t xml:space="preserve">Nhược </w:t>
      </w:r>
      <w:proofErr w:type="spellStart"/>
      <w:r w:rsidRPr="009D4060">
        <w:rPr>
          <w:rFonts w:ascii="Times New Roman" w:hAnsi="Times New Roman" w:cs="Times New Roman"/>
          <w:b/>
          <w:bCs/>
          <w:sz w:val="26"/>
          <w:szCs w:val="26"/>
        </w:rPr>
        <w:t>điểm</w:t>
      </w:r>
      <w:proofErr w:type="spellEnd"/>
      <w:r w:rsidRPr="009D4060">
        <w:rPr>
          <w:rFonts w:ascii="Times New Roman" w:hAnsi="Times New Roman" w:cs="Times New Roman"/>
          <w:b/>
          <w:bCs/>
          <w:sz w:val="26"/>
          <w:szCs w:val="26"/>
        </w:rPr>
        <w:t>:</w:t>
      </w:r>
    </w:p>
    <w:p w14:paraId="32069353" w14:textId="77777777" w:rsidR="001760C8" w:rsidRPr="00AC6249" w:rsidRDefault="001760C8" w:rsidP="001760C8">
      <w:pPr>
        <w:pStyle w:val="ListParagraph"/>
        <w:widowControl w:val="0"/>
        <w:numPr>
          <w:ilvl w:val="0"/>
          <w:numId w:val="45"/>
        </w:numPr>
        <w:autoSpaceDE w:val="0"/>
        <w:autoSpaceDN w:val="0"/>
        <w:spacing w:before="120" w:after="0" w:line="288" w:lineRule="auto"/>
        <w:jc w:val="both"/>
        <w:outlineLvl w:val="1"/>
        <w:rPr>
          <w:rFonts w:ascii="Times New Roman" w:hAnsi="Times New Roman" w:cs="Times New Roman"/>
          <w:sz w:val="26"/>
          <w:szCs w:val="26"/>
        </w:rPr>
      </w:pPr>
      <w:proofErr w:type="spellStart"/>
      <w:r w:rsidRPr="00AC6249">
        <w:rPr>
          <w:rFonts w:ascii="Times New Roman" w:hAnsi="Times New Roman" w:cs="Times New Roman"/>
          <w:b/>
          <w:bCs/>
          <w:sz w:val="26"/>
          <w:szCs w:val="26"/>
        </w:rPr>
        <w:t>Bản</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chất</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mã</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nguồn</w:t>
      </w:r>
      <w:proofErr w:type="spellEnd"/>
      <w:r w:rsidRPr="00AC6249">
        <w:rPr>
          <w:rFonts w:ascii="Times New Roman" w:hAnsi="Times New Roman" w:cs="Times New Roman"/>
          <w:b/>
          <w:bCs/>
          <w:sz w:val="26"/>
          <w:szCs w:val="26"/>
        </w:rPr>
        <w:t xml:space="preserve"> PHP: </w:t>
      </w:r>
      <w:proofErr w:type="spellStart"/>
      <w:r w:rsidRPr="00AC6249">
        <w:rPr>
          <w:rFonts w:ascii="Times New Roman" w:hAnsi="Times New Roman" w:cs="Times New Roman"/>
          <w:sz w:val="26"/>
          <w:szCs w:val="26"/>
        </w:rPr>
        <w:t>Ngôn</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ngữ</w:t>
      </w:r>
      <w:proofErr w:type="spellEnd"/>
      <w:r w:rsidRPr="00AC6249">
        <w:rPr>
          <w:rFonts w:ascii="Times New Roman" w:hAnsi="Times New Roman" w:cs="Times New Roman"/>
          <w:sz w:val="26"/>
          <w:szCs w:val="26"/>
        </w:rPr>
        <w:t xml:space="preserve"> PHP </w:t>
      </w:r>
      <w:proofErr w:type="spellStart"/>
      <w:r w:rsidRPr="00AC6249">
        <w:rPr>
          <w:rFonts w:ascii="Times New Roman" w:hAnsi="Times New Roman" w:cs="Times New Roman"/>
          <w:sz w:val="26"/>
          <w:szCs w:val="26"/>
        </w:rPr>
        <w:t>có</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mã</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nguồn</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mở</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Điều</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này</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có</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nghĩa</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là</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các</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lỗ</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hổng</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của</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mã</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nguồn</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sẽ</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bị</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công</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khai</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ngay</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sau</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khi</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chúng</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được</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tìm</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thấy</w:t>
      </w:r>
      <w:proofErr w:type="spellEnd"/>
      <w:r w:rsidRPr="00AC6249">
        <w:rPr>
          <w:rFonts w:ascii="Times New Roman" w:hAnsi="Times New Roman" w:cs="Times New Roman"/>
          <w:sz w:val="26"/>
          <w:szCs w:val="26"/>
        </w:rPr>
        <w:t xml:space="preserve">. Do </w:t>
      </w:r>
      <w:proofErr w:type="spellStart"/>
      <w:r w:rsidRPr="00AC6249">
        <w:rPr>
          <w:rFonts w:ascii="Times New Roman" w:hAnsi="Times New Roman" w:cs="Times New Roman"/>
          <w:sz w:val="26"/>
          <w:szCs w:val="26"/>
        </w:rPr>
        <w:t>đó</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trước</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khi</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kịp</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sửa</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chữa</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các</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lỗ</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hổng</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có</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thể</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bị</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khai</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thác</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cho</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các</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mục</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đích</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xấu</w:t>
      </w:r>
      <w:proofErr w:type="spellEnd"/>
      <w:r w:rsidRPr="00AC6249">
        <w:rPr>
          <w:rFonts w:ascii="Times New Roman" w:hAnsi="Times New Roman" w:cs="Times New Roman"/>
          <w:sz w:val="26"/>
          <w:szCs w:val="26"/>
        </w:rPr>
        <w:t>.</w:t>
      </w:r>
    </w:p>
    <w:p w14:paraId="414EA826" w14:textId="77777777" w:rsidR="001760C8" w:rsidRPr="007D67FE" w:rsidRDefault="001760C8" w:rsidP="001760C8">
      <w:pPr>
        <w:pStyle w:val="ListParagraph"/>
        <w:widowControl w:val="0"/>
        <w:numPr>
          <w:ilvl w:val="0"/>
          <w:numId w:val="45"/>
        </w:numPr>
        <w:autoSpaceDE w:val="0"/>
        <w:autoSpaceDN w:val="0"/>
        <w:spacing w:before="120" w:after="0" w:line="288" w:lineRule="auto"/>
        <w:jc w:val="both"/>
        <w:outlineLvl w:val="1"/>
        <w:rPr>
          <w:rFonts w:ascii="Times New Roman" w:hAnsi="Times New Roman" w:cs="Times New Roman"/>
          <w:b/>
          <w:bCs/>
          <w:sz w:val="26"/>
          <w:szCs w:val="26"/>
        </w:rPr>
      </w:pPr>
      <w:proofErr w:type="spellStart"/>
      <w:r w:rsidRPr="00AC6249">
        <w:rPr>
          <w:rFonts w:ascii="Times New Roman" w:hAnsi="Times New Roman" w:cs="Times New Roman"/>
          <w:b/>
          <w:bCs/>
          <w:sz w:val="26"/>
          <w:szCs w:val="26"/>
        </w:rPr>
        <w:t>Một</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số</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ứng</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dụng</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bằng</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ngôn</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ngữ</w:t>
      </w:r>
      <w:proofErr w:type="spellEnd"/>
      <w:r w:rsidRPr="00AC6249">
        <w:rPr>
          <w:rFonts w:ascii="Times New Roman" w:hAnsi="Times New Roman" w:cs="Times New Roman"/>
          <w:b/>
          <w:bCs/>
          <w:sz w:val="26"/>
          <w:szCs w:val="26"/>
        </w:rPr>
        <w:t xml:space="preserve"> PHP </w:t>
      </w:r>
      <w:proofErr w:type="spellStart"/>
      <w:r w:rsidRPr="00AC6249">
        <w:rPr>
          <w:rFonts w:ascii="Times New Roman" w:hAnsi="Times New Roman" w:cs="Times New Roman"/>
          <w:b/>
          <w:bCs/>
          <w:sz w:val="26"/>
          <w:szCs w:val="26"/>
        </w:rPr>
        <w:t>được</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thiết</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kế</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bởi</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người</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thiếu</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kinh</w:t>
      </w:r>
      <w:proofErr w:type="spellEnd"/>
      <w:r w:rsidRPr="00AC6249">
        <w:rPr>
          <w:rFonts w:ascii="Times New Roman" w:hAnsi="Times New Roman" w:cs="Times New Roman"/>
          <w:b/>
          <w:bCs/>
          <w:sz w:val="26"/>
          <w:szCs w:val="26"/>
        </w:rPr>
        <w:t xml:space="preserve"> </w:t>
      </w:r>
      <w:proofErr w:type="spellStart"/>
      <w:r w:rsidRPr="00AC6249">
        <w:rPr>
          <w:rFonts w:ascii="Times New Roman" w:hAnsi="Times New Roman" w:cs="Times New Roman"/>
          <w:b/>
          <w:bCs/>
          <w:sz w:val="26"/>
          <w:szCs w:val="26"/>
        </w:rPr>
        <w:t>nghiệm</w:t>
      </w:r>
      <w:proofErr w:type="spellEnd"/>
      <w:r w:rsidRPr="00AC6249">
        <w:rPr>
          <w:rFonts w:ascii="Times New Roman" w:hAnsi="Times New Roman" w:cs="Times New Roman"/>
          <w:b/>
          <w:bCs/>
          <w:sz w:val="26"/>
          <w:szCs w:val="26"/>
        </w:rPr>
        <w:t xml:space="preserve">: </w:t>
      </w:r>
      <w:proofErr w:type="spellStart"/>
      <w:r>
        <w:rPr>
          <w:rFonts w:ascii="Times New Roman" w:hAnsi="Times New Roman" w:cs="Times New Roman"/>
          <w:sz w:val="26"/>
          <w:szCs w:val="26"/>
        </w:rPr>
        <w:t>Vì</w:t>
      </w:r>
      <w:proofErr w:type="spellEnd"/>
      <w:r w:rsidRPr="00AC6249">
        <w:rPr>
          <w:rFonts w:ascii="Times New Roman" w:hAnsi="Times New Roman" w:cs="Times New Roman"/>
          <w:sz w:val="26"/>
          <w:szCs w:val="26"/>
        </w:rPr>
        <w:t xml:space="preserve"> PHP </w:t>
      </w:r>
      <w:proofErr w:type="spellStart"/>
      <w:r w:rsidRPr="00AC6249">
        <w:rPr>
          <w:rFonts w:ascii="Times New Roman" w:hAnsi="Times New Roman" w:cs="Times New Roman"/>
          <w:sz w:val="26"/>
          <w:szCs w:val="26"/>
        </w:rPr>
        <w:t>phù</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hợp</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với</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lập</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trình</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viên</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lastRenderedPageBreak/>
        <w:t>mới</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vào</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nghề</w:t>
      </w:r>
      <w:proofErr w:type="spellEnd"/>
      <w:r w:rsidRPr="00AC6249">
        <w:rPr>
          <w:rFonts w:ascii="Times New Roman" w:hAnsi="Times New Roman" w:cs="Times New Roman"/>
          <w:sz w:val="26"/>
          <w:szCs w:val="26"/>
        </w:rPr>
        <w:t xml:space="preserve">. Cho </w:t>
      </w:r>
      <w:proofErr w:type="spellStart"/>
      <w:r w:rsidRPr="00AC6249">
        <w:rPr>
          <w:rFonts w:ascii="Times New Roman" w:hAnsi="Times New Roman" w:cs="Times New Roman"/>
          <w:sz w:val="26"/>
          <w:szCs w:val="26"/>
        </w:rPr>
        <w:t>nên</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một</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số</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trang</w:t>
      </w:r>
      <w:proofErr w:type="spellEnd"/>
      <w:r w:rsidRPr="00AC6249">
        <w:rPr>
          <w:rFonts w:ascii="Times New Roman" w:hAnsi="Times New Roman" w:cs="Times New Roman"/>
          <w:sz w:val="26"/>
          <w:szCs w:val="26"/>
        </w:rPr>
        <w:t xml:space="preserve"> web </w:t>
      </w:r>
      <w:proofErr w:type="spellStart"/>
      <w:r w:rsidRPr="00AC6249">
        <w:rPr>
          <w:rFonts w:ascii="Times New Roman" w:hAnsi="Times New Roman" w:cs="Times New Roman"/>
          <w:sz w:val="26"/>
          <w:szCs w:val="26"/>
        </w:rPr>
        <w:t>và</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ứng</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dụng</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được</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phát</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triển</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bởi</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những</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người</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còn</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thiếu</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kinh</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nghiệm</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cũng</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sẽ</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đem</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đến</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hiệu</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suất</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và</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bảo</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mật</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kém</w:t>
      </w:r>
      <w:proofErr w:type="spellEnd"/>
      <w:r w:rsidRPr="00AC6249">
        <w:rPr>
          <w:rFonts w:ascii="Times New Roman" w:hAnsi="Times New Roman" w:cs="Times New Roman"/>
          <w:sz w:val="26"/>
          <w:szCs w:val="26"/>
        </w:rPr>
        <w:t xml:space="preserve"> </w:t>
      </w:r>
      <w:proofErr w:type="spellStart"/>
      <w:r w:rsidRPr="00AC6249">
        <w:rPr>
          <w:rFonts w:ascii="Times New Roman" w:hAnsi="Times New Roman" w:cs="Times New Roman"/>
          <w:sz w:val="26"/>
          <w:szCs w:val="26"/>
        </w:rPr>
        <w:t>hơn</w:t>
      </w:r>
      <w:proofErr w:type="spellEnd"/>
      <w:r w:rsidRPr="00AC6249">
        <w:rPr>
          <w:rFonts w:ascii="Times New Roman" w:hAnsi="Times New Roman" w:cs="Times New Roman"/>
          <w:sz w:val="26"/>
          <w:szCs w:val="26"/>
        </w:rPr>
        <w:t>.</w:t>
      </w:r>
    </w:p>
    <w:p w14:paraId="0195A136" w14:textId="77777777" w:rsidR="001760C8" w:rsidRDefault="001760C8" w:rsidP="001760C8">
      <w:pPr>
        <w:pStyle w:val="ListParagraph"/>
        <w:widowControl w:val="0"/>
        <w:numPr>
          <w:ilvl w:val="2"/>
          <w:numId w:val="54"/>
        </w:numPr>
        <w:autoSpaceDE w:val="0"/>
        <w:autoSpaceDN w:val="0"/>
        <w:spacing w:before="120" w:after="0" w:line="288" w:lineRule="auto"/>
        <w:jc w:val="both"/>
        <w:outlineLvl w:val="1"/>
        <w:rPr>
          <w:rFonts w:ascii="Times New Roman" w:hAnsi="Times New Roman" w:cs="Times New Roman"/>
          <w:b/>
          <w:bCs/>
          <w:sz w:val="26"/>
          <w:szCs w:val="26"/>
        </w:rPr>
      </w:pPr>
      <w:proofErr w:type="spellStart"/>
      <w:r>
        <w:rPr>
          <w:rFonts w:ascii="Times New Roman" w:hAnsi="Times New Roman" w:cs="Times New Roman"/>
          <w:b/>
          <w:bCs/>
          <w:sz w:val="26"/>
          <w:szCs w:val="26"/>
        </w:rPr>
        <w:t>Cách</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thức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thực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của</w:t>
      </w:r>
      <w:proofErr w:type="spellEnd"/>
      <w:r>
        <w:rPr>
          <w:rFonts w:ascii="Times New Roman" w:hAnsi="Times New Roman" w:cs="Times New Roman"/>
          <w:b/>
          <w:bCs/>
          <w:sz w:val="26"/>
          <w:szCs w:val="26"/>
        </w:rPr>
        <w:t xml:space="preserve"> PHP</w:t>
      </w:r>
    </w:p>
    <w:p w14:paraId="64563B34" w14:textId="77777777" w:rsidR="001760C8" w:rsidRPr="007D67FE" w:rsidRDefault="001760C8" w:rsidP="001760C8">
      <w:pPr>
        <w:pStyle w:val="ListParagraph"/>
        <w:widowControl w:val="0"/>
        <w:numPr>
          <w:ilvl w:val="0"/>
          <w:numId w:val="55"/>
        </w:numPr>
        <w:autoSpaceDE w:val="0"/>
        <w:autoSpaceDN w:val="0"/>
        <w:spacing w:before="120" w:after="0" w:line="288" w:lineRule="auto"/>
        <w:jc w:val="both"/>
        <w:outlineLvl w:val="1"/>
        <w:rPr>
          <w:rFonts w:ascii="Times New Roman" w:hAnsi="Times New Roman" w:cs="Times New Roman"/>
          <w:b/>
          <w:bCs/>
          <w:sz w:val="26"/>
          <w:szCs w:val="26"/>
        </w:rPr>
      </w:pPr>
      <w:proofErr w:type="spellStart"/>
      <w:r w:rsidRPr="007D67FE">
        <w:rPr>
          <w:rFonts w:ascii="Times New Roman" w:hAnsi="Times New Roman" w:cs="Times New Roman"/>
          <w:b/>
          <w:bCs/>
          <w:sz w:val="26"/>
          <w:szCs w:val="26"/>
        </w:rPr>
        <w:t>Kết</w:t>
      </w:r>
      <w:proofErr w:type="spellEnd"/>
      <w:r w:rsidRPr="007D67FE">
        <w:rPr>
          <w:rFonts w:ascii="Times New Roman" w:hAnsi="Times New Roman" w:cs="Times New Roman"/>
          <w:b/>
          <w:bCs/>
          <w:sz w:val="26"/>
          <w:szCs w:val="26"/>
        </w:rPr>
        <w:t xml:space="preserve"> </w:t>
      </w:r>
      <w:proofErr w:type="spellStart"/>
      <w:r w:rsidRPr="007D67FE">
        <w:rPr>
          <w:rFonts w:ascii="Times New Roman" w:hAnsi="Times New Roman" w:cs="Times New Roman"/>
          <w:b/>
          <w:bCs/>
          <w:sz w:val="26"/>
          <w:szCs w:val="26"/>
        </w:rPr>
        <w:t>nối</w:t>
      </w:r>
      <w:proofErr w:type="spellEnd"/>
      <w:r w:rsidRPr="007D67FE">
        <w:rPr>
          <w:rFonts w:ascii="Times New Roman" w:hAnsi="Times New Roman" w:cs="Times New Roman"/>
          <w:b/>
          <w:bCs/>
          <w:sz w:val="26"/>
          <w:szCs w:val="26"/>
        </w:rPr>
        <w:t xml:space="preserve"> </w:t>
      </w:r>
      <w:proofErr w:type="spellStart"/>
      <w:r w:rsidRPr="007D67FE">
        <w:rPr>
          <w:rFonts w:ascii="Times New Roman" w:hAnsi="Times New Roman" w:cs="Times New Roman"/>
          <w:b/>
          <w:bCs/>
          <w:sz w:val="26"/>
          <w:szCs w:val="26"/>
        </w:rPr>
        <w:t>với</w:t>
      </w:r>
      <w:proofErr w:type="spellEnd"/>
      <w:r w:rsidRPr="007D67FE">
        <w:rPr>
          <w:rFonts w:ascii="Times New Roman" w:hAnsi="Times New Roman" w:cs="Times New Roman"/>
          <w:b/>
          <w:bCs/>
          <w:sz w:val="26"/>
          <w:szCs w:val="26"/>
        </w:rPr>
        <w:t xml:space="preserve"> web server</w:t>
      </w:r>
    </w:p>
    <w:p w14:paraId="5B2A28A2" w14:textId="77777777" w:rsidR="001760C8" w:rsidRPr="007D67FE" w:rsidRDefault="001760C8" w:rsidP="001760C8">
      <w:pPr>
        <w:widowControl w:val="0"/>
        <w:autoSpaceDE w:val="0"/>
        <w:autoSpaceDN w:val="0"/>
        <w:spacing w:before="120" w:after="0" w:line="288" w:lineRule="auto"/>
        <w:jc w:val="both"/>
        <w:outlineLvl w:val="1"/>
        <w:rPr>
          <w:rFonts w:ascii="Times New Roman" w:hAnsi="Times New Roman" w:cs="Times New Roman"/>
          <w:b/>
          <w:bCs/>
          <w:sz w:val="26"/>
          <w:szCs w:val="26"/>
        </w:rPr>
      </w:pPr>
      <w:r w:rsidRPr="007D67FE">
        <w:rPr>
          <w:rFonts w:ascii="Times New Roman" w:hAnsi="Times New Roman" w:cs="Times New Roman"/>
          <w:sz w:val="26"/>
          <w:szCs w:val="26"/>
        </w:rPr>
        <w:t xml:space="preserve">PHP </w:t>
      </w:r>
      <w:proofErr w:type="spellStart"/>
      <w:r w:rsidRPr="007D67FE">
        <w:rPr>
          <w:rFonts w:ascii="Times New Roman" w:hAnsi="Times New Roman" w:cs="Times New Roman"/>
          <w:sz w:val="26"/>
          <w:szCs w:val="26"/>
        </w:rPr>
        <w:t>không</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được</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thiết</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kế</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để</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trực</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tiếp</w:t>
      </w:r>
      <w:proofErr w:type="spellEnd"/>
      <w:r w:rsidRPr="007D67FE">
        <w:rPr>
          <w:rFonts w:ascii="Times New Roman" w:hAnsi="Times New Roman" w:cs="Times New Roman"/>
          <w:sz w:val="26"/>
          <w:szCs w:val="26"/>
        </w:rPr>
        <w:t xml:space="preserve"> handle request </w:t>
      </w:r>
      <w:proofErr w:type="spellStart"/>
      <w:r w:rsidRPr="007D67FE">
        <w:rPr>
          <w:rFonts w:ascii="Times New Roman" w:hAnsi="Times New Roman" w:cs="Times New Roman"/>
          <w:sz w:val="26"/>
          <w:szCs w:val="26"/>
        </w:rPr>
        <w:t>mà</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thông</w:t>
      </w:r>
      <w:proofErr w:type="spellEnd"/>
      <w:r w:rsidRPr="007D67FE">
        <w:rPr>
          <w:rFonts w:ascii="Times New Roman" w:hAnsi="Times New Roman" w:cs="Times New Roman"/>
          <w:sz w:val="26"/>
          <w:szCs w:val="26"/>
        </w:rPr>
        <w:t xml:space="preserve"> qua Web Server (Thông </w:t>
      </w:r>
      <w:proofErr w:type="spellStart"/>
      <w:r w:rsidRPr="007D67FE">
        <w:rPr>
          <w:rFonts w:ascii="Times New Roman" w:hAnsi="Times New Roman" w:cs="Times New Roman"/>
          <w:sz w:val="26"/>
          <w:szCs w:val="26"/>
        </w:rPr>
        <w:t>thường</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là</w:t>
      </w:r>
      <w:proofErr w:type="spellEnd"/>
      <w:r w:rsidRPr="007D67FE">
        <w:rPr>
          <w:rFonts w:ascii="Times New Roman" w:hAnsi="Times New Roman" w:cs="Times New Roman"/>
          <w:sz w:val="26"/>
          <w:szCs w:val="26"/>
        </w:rPr>
        <w:t xml:space="preserve"> Apache </w:t>
      </w:r>
      <w:proofErr w:type="spellStart"/>
      <w:r w:rsidRPr="007D67FE">
        <w:rPr>
          <w:rFonts w:ascii="Times New Roman" w:hAnsi="Times New Roman" w:cs="Times New Roman"/>
          <w:sz w:val="26"/>
          <w:szCs w:val="26"/>
        </w:rPr>
        <w:t>hoặc</w:t>
      </w:r>
      <w:proofErr w:type="spellEnd"/>
      <w:r w:rsidRPr="007D67FE">
        <w:rPr>
          <w:rFonts w:ascii="Times New Roman" w:hAnsi="Times New Roman" w:cs="Times New Roman"/>
          <w:sz w:val="26"/>
          <w:szCs w:val="26"/>
        </w:rPr>
        <w:t xml:space="preserve"> Nginx). Khi client (Web Browser / HTTP Client) </w:t>
      </w:r>
      <w:proofErr w:type="spellStart"/>
      <w:r w:rsidRPr="007D67FE">
        <w:rPr>
          <w:rFonts w:ascii="Times New Roman" w:hAnsi="Times New Roman" w:cs="Times New Roman"/>
          <w:sz w:val="26"/>
          <w:szCs w:val="26"/>
        </w:rPr>
        <w:t>gửi</w:t>
      </w:r>
      <w:proofErr w:type="spellEnd"/>
      <w:r w:rsidRPr="007D67FE">
        <w:rPr>
          <w:rFonts w:ascii="Times New Roman" w:hAnsi="Times New Roman" w:cs="Times New Roman"/>
          <w:sz w:val="26"/>
          <w:szCs w:val="26"/>
        </w:rPr>
        <w:t xml:space="preserve"> request </w:t>
      </w:r>
      <w:proofErr w:type="spellStart"/>
      <w:r w:rsidRPr="007D67FE">
        <w:rPr>
          <w:rFonts w:ascii="Times New Roman" w:hAnsi="Times New Roman" w:cs="Times New Roman"/>
          <w:sz w:val="26"/>
          <w:szCs w:val="26"/>
        </w:rPr>
        <w:t>lên</w:t>
      </w:r>
      <w:proofErr w:type="spellEnd"/>
      <w:r w:rsidRPr="007D67FE">
        <w:rPr>
          <w:rFonts w:ascii="Times New Roman" w:hAnsi="Times New Roman" w:cs="Times New Roman"/>
          <w:sz w:val="26"/>
          <w:szCs w:val="26"/>
        </w:rPr>
        <w:t xml:space="preserve"> Web Server. Web Server </w:t>
      </w:r>
      <w:proofErr w:type="spellStart"/>
      <w:r w:rsidRPr="007D67FE">
        <w:rPr>
          <w:rFonts w:ascii="Times New Roman" w:hAnsi="Times New Roman" w:cs="Times New Roman"/>
          <w:sz w:val="26"/>
          <w:szCs w:val="26"/>
        </w:rPr>
        <w:t>sẽ</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kết</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nối</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với</w:t>
      </w:r>
      <w:proofErr w:type="spellEnd"/>
      <w:r w:rsidRPr="007D67FE">
        <w:rPr>
          <w:rFonts w:ascii="Times New Roman" w:hAnsi="Times New Roman" w:cs="Times New Roman"/>
          <w:sz w:val="26"/>
          <w:szCs w:val="26"/>
        </w:rPr>
        <w:t xml:space="preserve"> PHP </w:t>
      </w:r>
      <w:proofErr w:type="spellStart"/>
      <w:r w:rsidRPr="007D67FE">
        <w:rPr>
          <w:rFonts w:ascii="Times New Roman" w:hAnsi="Times New Roman" w:cs="Times New Roman"/>
          <w:sz w:val="26"/>
          <w:szCs w:val="26"/>
        </w:rPr>
        <w:t>và</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tạo</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ra</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một</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tiến</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trình</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độc</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lập</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để</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xử</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lý</w:t>
      </w:r>
      <w:proofErr w:type="spellEnd"/>
      <w:r w:rsidRPr="007D67FE">
        <w:rPr>
          <w:rFonts w:ascii="Times New Roman" w:hAnsi="Times New Roman" w:cs="Times New Roman"/>
          <w:sz w:val="26"/>
          <w:szCs w:val="26"/>
        </w:rPr>
        <w:t xml:space="preserve"> request </w:t>
      </w:r>
      <w:proofErr w:type="spellStart"/>
      <w:r w:rsidRPr="007D67FE">
        <w:rPr>
          <w:rFonts w:ascii="Times New Roman" w:hAnsi="Times New Roman" w:cs="Times New Roman"/>
          <w:sz w:val="26"/>
          <w:szCs w:val="26"/>
        </w:rPr>
        <w:t>đó</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Những</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tiến</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trình</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đó</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có</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thể</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là</w:t>
      </w:r>
      <w:proofErr w:type="spellEnd"/>
      <w:r w:rsidRPr="007D67FE">
        <w:rPr>
          <w:rFonts w:ascii="Times New Roman" w:hAnsi="Times New Roman" w:cs="Times New Roman"/>
          <w:sz w:val="26"/>
          <w:szCs w:val="26"/>
        </w:rPr>
        <w:t xml:space="preserve"> Process (</w:t>
      </w:r>
      <w:proofErr w:type="spellStart"/>
      <w:r w:rsidRPr="007D67FE">
        <w:rPr>
          <w:rFonts w:ascii="Times New Roman" w:hAnsi="Times New Roman" w:cs="Times New Roman"/>
          <w:sz w:val="26"/>
          <w:szCs w:val="26"/>
        </w:rPr>
        <w:t>với</w:t>
      </w:r>
      <w:proofErr w:type="spellEnd"/>
      <w:r w:rsidRPr="007D67FE">
        <w:rPr>
          <w:rFonts w:ascii="Times New Roman" w:hAnsi="Times New Roman" w:cs="Times New Roman"/>
          <w:sz w:val="26"/>
          <w:szCs w:val="26"/>
        </w:rPr>
        <w:t xml:space="preserve"> Apache) </w:t>
      </w:r>
      <w:proofErr w:type="spellStart"/>
      <w:r w:rsidRPr="007D67FE">
        <w:rPr>
          <w:rFonts w:ascii="Times New Roman" w:hAnsi="Times New Roman" w:cs="Times New Roman"/>
          <w:sz w:val="26"/>
          <w:szCs w:val="26"/>
        </w:rPr>
        <w:t>hoặc</w:t>
      </w:r>
      <w:proofErr w:type="spellEnd"/>
      <w:r w:rsidRPr="007D67FE">
        <w:rPr>
          <w:rFonts w:ascii="Times New Roman" w:hAnsi="Times New Roman" w:cs="Times New Roman"/>
          <w:sz w:val="26"/>
          <w:szCs w:val="26"/>
        </w:rPr>
        <w:t xml:space="preserve"> thread (</w:t>
      </w:r>
      <w:proofErr w:type="spellStart"/>
      <w:r w:rsidRPr="007D67FE">
        <w:rPr>
          <w:rFonts w:ascii="Times New Roman" w:hAnsi="Times New Roman" w:cs="Times New Roman"/>
          <w:sz w:val="26"/>
          <w:szCs w:val="26"/>
        </w:rPr>
        <w:t>với</w:t>
      </w:r>
      <w:proofErr w:type="spellEnd"/>
      <w:r w:rsidRPr="007D67FE">
        <w:rPr>
          <w:rFonts w:ascii="Times New Roman" w:hAnsi="Times New Roman" w:cs="Times New Roman"/>
          <w:sz w:val="26"/>
          <w:szCs w:val="26"/>
        </w:rPr>
        <w:t xml:space="preserve"> Nginx / PHP-FPM). Tuy </w:t>
      </w:r>
      <w:proofErr w:type="spellStart"/>
      <w:r w:rsidRPr="007D67FE">
        <w:rPr>
          <w:rFonts w:ascii="Times New Roman" w:hAnsi="Times New Roman" w:cs="Times New Roman"/>
          <w:sz w:val="26"/>
          <w:szCs w:val="26"/>
        </w:rPr>
        <w:t>nhiên</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dù</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là</w:t>
      </w:r>
      <w:proofErr w:type="spellEnd"/>
      <w:r w:rsidRPr="007D67FE">
        <w:rPr>
          <w:rFonts w:ascii="Times New Roman" w:hAnsi="Times New Roman" w:cs="Times New Roman"/>
          <w:sz w:val="26"/>
          <w:szCs w:val="26"/>
        </w:rPr>
        <w:t xml:space="preserve"> process hay thread </w:t>
      </w:r>
      <w:proofErr w:type="spellStart"/>
      <w:r w:rsidRPr="007D67FE">
        <w:rPr>
          <w:rFonts w:ascii="Times New Roman" w:hAnsi="Times New Roman" w:cs="Times New Roman"/>
          <w:sz w:val="26"/>
          <w:szCs w:val="26"/>
        </w:rPr>
        <w:t>thì</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có</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một</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đặc</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điểm</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là</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những</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tiến</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trình</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đó</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không</w:t>
      </w:r>
      <w:proofErr w:type="spellEnd"/>
      <w:r w:rsidRPr="007D67FE">
        <w:rPr>
          <w:rFonts w:ascii="Times New Roman" w:hAnsi="Times New Roman" w:cs="Times New Roman"/>
          <w:sz w:val="26"/>
          <w:szCs w:val="26"/>
        </w:rPr>
        <w:t xml:space="preserve"> chia </w:t>
      </w:r>
      <w:proofErr w:type="spellStart"/>
      <w:r w:rsidRPr="007D67FE">
        <w:rPr>
          <w:rFonts w:ascii="Times New Roman" w:hAnsi="Times New Roman" w:cs="Times New Roman"/>
          <w:sz w:val="26"/>
          <w:szCs w:val="26"/>
        </w:rPr>
        <w:t>sẻ</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tài</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nguyên</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với</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nhau</w:t>
      </w:r>
      <w:proofErr w:type="spellEnd"/>
      <w:r w:rsidRPr="007D67FE">
        <w:rPr>
          <w:rFonts w:ascii="Times New Roman" w:hAnsi="Times New Roman" w:cs="Times New Roman"/>
          <w:sz w:val="26"/>
          <w:szCs w:val="26"/>
        </w:rPr>
        <w:t xml:space="preserve">. Nghĩa </w:t>
      </w:r>
      <w:proofErr w:type="spellStart"/>
      <w:r w:rsidRPr="007D67FE">
        <w:rPr>
          <w:rFonts w:ascii="Times New Roman" w:hAnsi="Times New Roman" w:cs="Times New Roman"/>
          <w:sz w:val="26"/>
          <w:szCs w:val="26"/>
        </w:rPr>
        <w:t>là</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hai</w:t>
      </w:r>
      <w:proofErr w:type="spellEnd"/>
      <w:r w:rsidRPr="007D67FE">
        <w:rPr>
          <w:rFonts w:ascii="Times New Roman" w:hAnsi="Times New Roman" w:cs="Times New Roman"/>
          <w:sz w:val="26"/>
          <w:szCs w:val="26"/>
        </w:rPr>
        <w:t xml:space="preserve"> request </w:t>
      </w:r>
      <w:proofErr w:type="spellStart"/>
      <w:r w:rsidRPr="007D67FE">
        <w:rPr>
          <w:rFonts w:ascii="Times New Roman" w:hAnsi="Times New Roman" w:cs="Times New Roman"/>
          <w:sz w:val="26"/>
          <w:szCs w:val="26"/>
        </w:rPr>
        <w:t>của</w:t>
      </w:r>
      <w:proofErr w:type="spellEnd"/>
      <w:r w:rsidRPr="007D67FE">
        <w:rPr>
          <w:rFonts w:ascii="Times New Roman" w:hAnsi="Times New Roman" w:cs="Times New Roman"/>
          <w:sz w:val="26"/>
          <w:szCs w:val="26"/>
        </w:rPr>
        <w:t xml:space="preserve"> 2 client </w:t>
      </w:r>
      <w:proofErr w:type="spellStart"/>
      <w:r w:rsidRPr="007D67FE">
        <w:rPr>
          <w:rFonts w:ascii="Times New Roman" w:hAnsi="Times New Roman" w:cs="Times New Roman"/>
          <w:sz w:val="26"/>
          <w:szCs w:val="26"/>
        </w:rPr>
        <w:t>gửi</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lên</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thì</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tạo</w:t>
      </w:r>
      <w:proofErr w:type="spellEnd"/>
      <w:r w:rsidRPr="007D67FE">
        <w:rPr>
          <w:rFonts w:ascii="Times New Roman" w:hAnsi="Times New Roman" w:cs="Times New Roman"/>
          <w:sz w:val="26"/>
          <w:szCs w:val="26"/>
        </w:rPr>
        <w:t xml:space="preserve"> 2 </w:t>
      </w:r>
      <w:proofErr w:type="spellStart"/>
      <w:r w:rsidRPr="007D67FE">
        <w:rPr>
          <w:rFonts w:ascii="Times New Roman" w:hAnsi="Times New Roman" w:cs="Times New Roman"/>
          <w:sz w:val="26"/>
          <w:szCs w:val="26"/>
        </w:rPr>
        <w:t>tiến</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trình</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hoàn</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toàn</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tách</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biệt</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tài</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nguyên</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xử</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lý</w:t>
      </w:r>
      <w:proofErr w:type="spellEnd"/>
      <w:r w:rsidRPr="007D67FE">
        <w:rPr>
          <w:rFonts w:ascii="Times New Roman" w:hAnsi="Times New Roman" w:cs="Times New Roman"/>
          <w:sz w:val="26"/>
          <w:szCs w:val="26"/>
        </w:rPr>
        <w:t xml:space="preserve">. Tài </w:t>
      </w:r>
      <w:proofErr w:type="spellStart"/>
      <w:r w:rsidRPr="007D67FE">
        <w:rPr>
          <w:rFonts w:ascii="Times New Roman" w:hAnsi="Times New Roman" w:cs="Times New Roman"/>
          <w:sz w:val="26"/>
          <w:szCs w:val="26"/>
        </w:rPr>
        <w:t>nguyên</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tách</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biệt</w:t>
      </w:r>
      <w:proofErr w:type="spellEnd"/>
      <w:r w:rsidRPr="007D67FE">
        <w:rPr>
          <w:rFonts w:ascii="Times New Roman" w:hAnsi="Times New Roman" w:cs="Times New Roman"/>
          <w:sz w:val="26"/>
          <w:szCs w:val="26"/>
        </w:rPr>
        <w:t xml:space="preserve"> bao </w:t>
      </w:r>
      <w:proofErr w:type="spellStart"/>
      <w:r w:rsidRPr="007D67FE">
        <w:rPr>
          <w:rFonts w:ascii="Times New Roman" w:hAnsi="Times New Roman" w:cs="Times New Roman"/>
          <w:sz w:val="26"/>
          <w:szCs w:val="26"/>
        </w:rPr>
        <w:t>gồm</w:t>
      </w:r>
      <w:proofErr w:type="spellEnd"/>
      <w:r w:rsidRPr="007D67FE">
        <w:rPr>
          <w:rFonts w:ascii="Times New Roman" w:hAnsi="Times New Roman" w:cs="Times New Roman"/>
          <w:sz w:val="26"/>
          <w:szCs w:val="26"/>
        </w:rPr>
        <w:t xml:space="preserve">: RAM, CPU, </w:t>
      </w:r>
      <w:proofErr w:type="spellStart"/>
      <w:r w:rsidRPr="007D67FE">
        <w:rPr>
          <w:rFonts w:ascii="Times New Roman" w:hAnsi="Times New Roman" w:cs="Times New Roman"/>
          <w:sz w:val="26"/>
          <w:szCs w:val="26"/>
        </w:rPr>
        <w:t>kết</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nối</w:t>
      </w:r>
      <w:proofErr w:type="spellEnd"/>
      <w:r w:rsidRPr="007D67FE">
        <w:rPr>
          <w:rFonts w:ascii="Times New Roman" w:hAnsi="Times New Roman" w:cs="Times New Roman"/>
          <w:sz w:val="26"/>
          <w:szCs w:val="26"/>
        </w:rPr>
        <w:t xml:space="preserve">… Sau </w:t>
      </w:r>
      <w:proofErr w:type="spellStart"/>
      <w:r w:rsidRPr="007D67FE">
        <w:rPr>
          <w:rFonts w:ascii="Times New Roman" w:hAnsi="Times New Roman" w:cs="Times New Roman"/>
          <w:sz w:val="26"/>
          <w:szCs w:val="26"/>
        </w:rPr>
        <w:t>khi</w:t>
      </w:r>
      <w:proofErr w:type="spellEnd"/>
      <w:r w:rsidRPr="007D67FE">
        <w:rPr>
          <w:rFonts w:ascii="Times New Roman" w:hAnsi="Times New Roman" w:cs="Times New Roman"/>
          <w:sz w:val="26"/>
          <w:szCs w:val="26"/>
        </w:rPr>
        <w:t xml:space="preserve"> request </w:t>
      </w:r>
      <w:proofErr w:type="spellStart"/>
      <w:r w:rsidRPr="007D67FE">
        <w:rPr>
          <w:rFonts w:ascii="Times New Roman" w:hAnsi="Times New Roman" w:cs="Times New Roman"/>
          <w:sz w:val="26"/>
          <w:szCs w:val="26"/>
        </w:rPr>
        <w:t>hoàn</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thành</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kết</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quả</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trả</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về</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cho</w:t>
      </w:r>
      <w:proofErr w:type="spellEnd"/>
      <w:r w:rsidRPr="007D67FE">
        <w:rPr>
          <w:rFonts w:ascii="Times New Roman" w:hAnsi="Times New Roman" w:cs="Times New Roman"/>
          <w:sz w:val="26"/>
          <w:szCs w:val="26"/>
        </w:rPr>
        <w:t xml:space="preserve"> Web Server </w:t>
      </w:r>
      <w:proofErr w:type="spellStart"/>
      <w:r w:rsidRPr="007D67FE">
        <w:rPr>
          <w:rFonts w:ascii="Times New Roman" w:hAnsi="Times New Roman" w:cs="Times New Roman"/>
          <w:sz w:val="26"/>
          <w:szCs w:val="26"/>
        </w:rPr>
        <w:t>và</w:t>
      </w:r>
      <w:proofErr w:type="spellEnd"/>
      <w:r w:rsidRPr="007D67FE">
        <w:rPr>
          <w:rFonts w:ascii="Times New Roman" w:hAnsi="Times New Roman" w:cs="Times New Roman"/>
          <w:sz w:val="26"/>
          <w:szCs w:val="26"/>
        </w:rPr>
        <w:t xml:space="preserve"> client </w:t>
      </w:r>
      <w:proofErr w:type="spellStart"/>
      <w:r w:rsidRPr="007D67FE">
        <w:rPr>
          <w:rFonts w:ascii="Times New Roman" w:hAnsi="Times New Roman" w:cs="Times New Roman"/>
          <w:sz w:val="26"/>
          <w:szCs w:val="26"/>
        </w:rPr>
        <w:t>thì</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tiến</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trình</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đó</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kết</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thúc</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Những</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tài</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nguyên</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đã</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được</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cấp</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phát</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Bộ</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nhớ</w:t>
      </w:r>
      <w:proofErr w:type="spellEnd"/>
      <w:r w:rsidRPr="007D67FE">
        <w:rPr>
          <w:rFonts w:ascii="Times New Roman" w:hAnsi="Times New Roman" w:cs="Times New Roman"/>
          <w:sz w:val="26"/>
          <w:szCs w:val="26"/>
        </w:rPr>
        <w:t xml:space="preserve">, CPU, </w:t>
      </w:r>
      <w:proofErr w:type="spellStart"/>
      <w:r w:rsidRPr="007D67FE">
        <w:rPr>
          <w:rFonts w:ascii="Times New Roman" w:hAnsi="Times New Roman" w:cs="Times New Roman"/>
          <w:sz w:val="26"/>
          <w:szCs w:val="26"/>
        </w:rPr>
        <w:t>kết</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nối</w:t>
      </w:r>
      <w:proofErr w:type="spellEnd"/>
      <w:r w:rsidRPr="007D67FE">
        <w:rPr>
          <w:rFonts w:ascii="Times New Roman" w:hAnsi="Times New Roman" w:cs="Times New Roman"/>
          <w:sz w:val="26"/>
          <w:szCs w:val="26"/>
        </w:rPr>
        <w:t xml:space="preserve"> I/O </w:t>
      </w:r>
      <w:proofErr w:type="spellStart"/>
      <w:r w:rsidRPr="007D67FE">
        <w:rPr>
          <w:rFonts w:ascii="Times New Roman" w:hAnsi="Times New Roman" w:cs="Times New Roman"/>
          <w:sz w:val="26"/>
          <w:szCs w:val="26"/>
        </w:rPr>
        <w:t>khác</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được</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giải</w:t>
      </w:r>
      <w:proofErr w:type="spellEnd"/>
      <w:r w:rsidRPr="007D67FE">
        <w:rPr>
          <w:rFonts w:ascii="Times New Roman" w:hAnsi="Times New Roman" w:cs="Times New Roman"/>
          <w:sz w:val="26"/>
          <w:szCs w:val="26"/>
        </w:rPr>
        <w:t xml:space="preserve"> </w:t>
      </w:r>
      <w:proofErr w:type="spellStart"/>
      <w:r w:rsidRPr="007D67FE">
        <w:rPr>
          <w:rFonts w:ascii="Times New Roman" w:hAnsi="Times New Roman" w:cs="Times New Roman"/>
          <w:sz w:val="26"/>
          <w:szCs w:val="26"/>
        </w:rPr>
        <w:t>phóng</w:t>
      </w:r>
      <w:proofErr w:type="spellEnd"/>
      <w:r w:rsidRPr="007D67FE">
        <w:rPr>
          <w:rFonts w:ascii="Times New Roman" w:hAnsi="Times New Roman" w:cs="Times New Roman"/>
          <w:b/>
          <w:bCs/>
          <w:sz w:val="26"/>
          <w:szCs w:val="26"/>
        </w:rPr>
        <w:t>.</w:t>
      </w:r>
    </w:p>
    <w:p w14:paraId="7B65C5FC" w14:textId="77777777" w:rsidR="001760C8" w:rsidRPr="007D67FE" w:rsidRDefault="001760C8" w:rsidP="001760C8">
      <w:pPr>
        <w:widowControl w:val="0"/>
        <w:autoSpaceDE w:val="0"/>
        <w:autoSpaceDN w:val="0"/>
        <w:spacing w:before="120" w:after="0" w:line="288" w:lineRule="auto"/>
        <w:jc w:val="both"/>
        <w:outlineLvl w:val="1"/>
        <w:rPr>
          <w:rFonts w:ascii="Times New Roman" w:hAnsi="Times New Roman" w:cs="Times New Roman"/>
          <w:b/>
          <w:bCs/>
          <w:sz w:val="26"/>
          <w:szCs w:val="26"/>
        </w:rPr>
      </w:pPr>
      <w:r>
        <w:rPr>
          <w:noProof/>
          <w:color w:val="000000"/>
          <w:sz w:val="26"/>
          <w:szCs w:val="26"/>
        </w:rPr>
        <w:drawing>
          <wp:anchor distT="0" distB="0" distL="114300" distR="114300" simplePos="0" relativeHeight="251659264" behindDoc="0" locked="0" layoutInCell="1" allowOverlap="1" wp14:anchorId="7C7EC7DC" wp14:editId="26C64201">
            <wp:simplePos x="0" y="0"/>
            <wp:positionH relativeFrom="margin">
              <wp:align>center</wp:align>
            </wp:positionH>
            <wp:positionV relativeFrom="paragraph">
              <wp:posOffset>245745</wp:posOffset>
            </wp:positionV>
            <wp:extent cx="4473575" cy="2106295"/>
            <wp:effectExtent l="0" t="0" r="3175" b="8255"/>
            <wp:wrapSquare wrapText="bothSides"/>
            <wp:docPr id="47" name="image37.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7.jpg" descr="Diagram&#10;&#10;Description automatically generated"/>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473575" cy="2106295"/>
                    </a:xfrm>
                    <a:prstGeom prst="rect">
                      <a:avLst/>
                    </a:prstGeom>
                    <a:ln/>
                  </pic:spPr>
                </pic:pic>
              </a:graphicData>
            </a:graphic>
          </wp:anchor>
        </w:drawing>
      </w:r>
    </w:p>
    <w:p w14:paraId="0A694D69" w14:textId="77777777" w:rsidR="001760C8" w:rsidRPr="007D67FE" w:rsidRDefault="001760C8" w:rsidP="001760C8">
      <w:pPr>
        <w:widowControl w:val="0"/>
        <w:autoSpaceDE w:val="0"/>
        <w:autoSpaceDN w:val="0"/>
        <w:spacing w:before="120" w:after="0" w:line="288" w:lineRule="auto"/>
        <w:ind w:left="1112"/>
        <w:jc w:val="both"/>
        <w:outlineLvl w:val="1"/>
        <w:rPr>
          <w:rFonts w:ascii="Times New Roman" w:hAnsi="Times New Roman" w:cs="Times New Roman"/>
          <w:b/>
          <w:bCs/>
          <w:sz w:val="26"/>
          <w:szCs w:val="26"/>
        </w:rPr>
      </w:pPr>
    </w:p>
    <w:p w14:paraId="04CB682D" w14:textId="77777777" w:rsidR="001760C8" w:rsidRDefault="001760C8" w:rsidP="001760C8">
      <w:pPr>
        <w:pStyle w:val="ListParagraph"/>
        <w:widowControl w:val="0"/>
        <w:autoSpaceDE w:val="0"/>
        <w:autoSpaceDN w:val="0"/>
        <w:spacing w:before="120" w:after="0" w:line="288" w:lineRule="auto"/>
        <w:ind w:left="1066"/>
        <w:jc w:val="both"/>
        <w:outlineLvl w:val="1"/>
      </w:pPr>
    </w:p>
    <w:p w14:paraId="0A682E37" w14:textId="77777777" w:rsidR="001760C8" w:rsidRPr="009D4060" w:rsidRDefault="001760C8" w:rsidP="001760C8">
      <w:pPr>
        <w:widowControl w:val="0"/>
        <w:autoSpaceDE w:val="0"/>
        <w:autoSpaceDN w:val="0"/>
        <w:spacing w:before="120" w:after="0" w:line="288" w:lineRule="auto"/>
        <w:jc w:val="both"/>
        <w:outlineLvl w:val="1"/>
        <w:rPr>
          <w:b/>
          <w:bCs/>
        </w:rPr>
      </w:pPr>
    </w:p>
    <w:p w14:paraId="59C1995E" w14:textId="77777777" w:rsidR="001760C8" w:rsidRPr="007D0594" w:rsidRDefault="001760C8" w:rsidP="001760C8">
      <w:pPr>
        <w:widowControl w:val="0"/>
        <w:autoSpaceDE w:val="0"/>
        <w:autoSpaceDN w:val="0"/>
        <w:spacing w:before="120" w:after="0" w:line="288" w:lineRule="auto"/>
        <w:jc w:val="both"/>
        <w:outlineLvl w:val="1"/>
        <w:rPr>
          <w:rFonts w:ascii="Times New Roman" w:eastAsia="Times New Roman" w:hAnsi="Times New Roman" w:cs="Times New Roman"/>
          <w:b/>
          <w:bCs/>
          <w:sz w:val="26"/>
          <w:szCs w:val="26"/>
        </w:rPr>
      </w:pPr>
    </w:p>
    <w:p w14:paraId="73259D7C" w14:textId="77777777" w:rsidR="001760C8" w:rsidRPr="00BC45D1" w:rsidRDefault="001760C8" w:rsidP="001760C8">
      <w:pPr>
        <w:pStyle w:val="ListParagraph"/>
        <w:widowControl w:val="0"/>
        <w:autoSpaceDE w:val="0"/>
        <w:autoSpaceDN w:val="0"/>
        <w:spacing w:before="120" w:after="0" w:line="288" w:lineRule="auto"/>
        <w:ind w:left="1644"/>
        <w:jc w:val="both"/>
        <w:outlineLvl w:val="1"/>
        <w:rPr>
          <w:rFonts w:ascii="Times New Roman" w:eastAsia="Times New Roman" w:hAnsi="Times New Roman" w:cs="Times New Roman"/>
          <w:b/>
          <w:bCs/>
          <w:sz w:val="26"/>
          <w:szCs w:val="26"/>
        </w:rPr>
      </w:pPr>
    </w:p>
    <w:p w14:paraId="0517A54C" w14:textId="77777777" w:rsidR="001760C8" w:rsidRDefault="001760C8" w:rsidP="001760C8">
      <w:pPr>
        <w:widowControl w:val="0"/>
        <w:autoSpaceDE w:val="0"/>
        <w:autoSpaceDN w:val="0"/>
        <w:spacing w:before="120" w:after="0" w:line="288" w:lineRule="auto"/>
        <w:jc w:val="both"/>
        <w:outlineLvl w:val="1"/>
        <w:rPr>
          <w:rFonts w:ascii="Times New Roman" w:eastAsia="Times New Roman" w:hAnsi="Times New Roman" w:cs="Times New Roman"/>
          <w:b/>
          <w:bCs/>
          <w:sz w:val="26"/>
          <w:szCs w:val="26"/>
        </w:rPr>
      </w:pPr>
    </w:p>
    <w:p w14:paraId="772D02D6" w14:textId="77777777" w:rsidR="001760C8" w:rsidRDefault="001760C8" w:rsidP="001760C8">
      <w:pPr>
        <w:widowControl w:val="0"/>
        <w:autoSpaceDE w:val="0"/>
        <w:autoSpaceDN w:val="0"/>
        <w:spacing w:before="120" w:after="0" w:line="288" w:lineRule="auto"/>
        <w:jc w:val="both"/>
        <w:outlineLvl w:val="1"/>
        <w:rPr>
          <w:rFonts w:ascii="Times New Roman" w:eastAsia="Times New Roman" w:hAnsi="Times New Roman" w:cs="Times New Roman"/>
          <w:b/>
          <w:bCs/>
          <w:sz w:val="26"/>
          <w:szCs w:val="26"/>
        </w:rPr>
      </w:pPr>
    </w:p>
    <w:p w14:paraId="14D2CEB8" w14:textId="77777777" w:rsidR="001760C8" w:rsidRPr="007D67FE" w:rsidRDefault="001760C8" w:rsidP="001760C8">
      <w:pPr>
        <w:widowControl w:val="0"/>
        <w:autoSpaceDE w:val="0"/>
        <w:autoSpaceDN w:val="0"/>
        <w:spacing w:before="120" w:after="0" w:line="288" w:lineRule="auto"/>
        <w:jc w:val="center"/>
        <w:outlineLvl w:val="1"/>
        <w:rPr>
          <w:rFonts w:ascii="Times New Roman" w:eastAsia="Times New Roman" w:hAnsi="Times New Roman" w:cs="Times New Roman"/>
          <w:i/>
          <w:iCs/>
          <w:sz w:val="24"/>
          <w:szCs w:val="24"/>
        </w:rPr>
      </w:pPr>
      <w:proofErr w:type="spellStart"/>
      <w:r w:rsidRPr="007D67FE">
        <w:rPr>
          <w:rFonts w:ascii="Times New Roman" w:eastAsia="Times New Roman" w:hAnsi="Times New Roman" w:cs="Times New Roman"/>
          <w:i/>
          <w:iCs/>
          <w:sz w:val="24"/>
          <w:szCs w:val="24"/>
        </w:rPr>
        <w:t>Hình</w:t>
      </w:r>
      <w:proofErr w:type="spellEnd"/>
      <w:r w:rsidRPr="007D67FE">
        <w:rPr>
          <w:rFonts w:ascii="Times New Roman" w:eastAsia="Times New Roman" w:hAnsi="Times New Roman" w:cs="Times New Roman"/>
          <w:i/>
          <w:iCs/>
          <w:sz w:val="24"/>
          <w:szCs w:val="24"/>
        </w:rPr>
        <w:t xml:space="preserve"> 1</w:t>
      </w:r>
      <w:ins w:id="6" w:author="Microsoft Word" w:date="2024-04-30T14:36:00Z" w16du:dateUtc="2024-04-30T07:36:00Z">
        <w:r>
          <w:rPr>
            <w:rFonts w:ascii="Times New Roman" w:eastAsia="Times New Roman" w:hAnsi="Times New Roman" w:cs="Times New Roman"/>
            <w:i/>
            <w:iCs/>
            <w:sz w:val="24"/>
            <w:szCs w:val="24"/>
          </w:rPr>
          <w:t>:</w:t>
        </w:r>
      </w:ins>
      <w:r w:rsidRPr="007D67FE">
        <w:rPr>
          <w:rFonts w:ascii="Times New Roman" w:eastAsia="Times New Roman" w:hAnsi="Times New Roman" w:cs="Times New Roman"/>
          <w:i/>
          <w:iCs/>
          <w:sz w:val="24"/>
          <w:szCs w:val="24"/>
        </w:rPr>
        <w:t xml:space="preserve"> </w:t>
      </w:r>
      <w:proofErr w:type="spellStart"/>
      <w:r w:rsidRPr="007D67FE">
        <w:rPr>
          <w:rFonts w:ascii="Times New Roman" w:eastAsia="Times New Roman" w:hAnsi="Times New Roman" w:cs="Times New Roman"/>
          <w:i/>
          <w:iCs/>
          <w:sz w:val="24"/>
          <w:szCs w:val="24"/>
        </w:rPr>
        <w:t>Kết</w:t>
      </w:r>
      <w:proofErr w:type="spellEnd"/>
      <w:r w:rsidRPr="007D67FE">
        <w:rPr>
          <w:rFonts w:ascii="Times New Roman" w:eastAsia="Times New Roman" w:hAnsi="Times New Roman" w:cs="Times New Roman"/>
          <w:i/>
          <w:iCs/>
          <w:sz w:val="24"/>
          <w:szCs w:val="24"/>
        </w:rPr>
        <w:t xml:space="preserve"> </w:t>
      </w:r>
      <w:proofErr w:type="spellStart"/>
      <w:r w:rsidRPr="007D67FE">
        <w:rPr>
          <w:rFonts w:ascii="Times New Roman" w:eastAsia="Times New Roman" w:hAnsi="Times New Roman" w:cs="Times New Roman"/>
          <w:i/>
          <w:iCs/>
          <w:sz w:val="24"/>
          <w:szCs w:val="24"/>
        </w:rPr>
        <w:t>nối</w:t>
      </w:r>
      <w:proofErr w:type="spellEnd"/>
      <w:r w:rsidRPr="007D67FE">
        <w:rPr>
          <w:rFonts w:ascii="Times New Roman" w:eastAsia="Times New Roman" w:hAnsi="Times New Roman" w:cs="Times New Roman"/>
          <w:i/>
          <w:iCs/>
          <w:sz w:val="24"/>
          <w:szCs w:val="24"/>
        </w:rPr>
        <w:t xml:space="preserve"> </w:t>
      </w:r>
      <w:proofErr w:type="spellStart"/>
      <w:r w:rsidRPr="007D67FE">
        <w:rPr>
          <w:rFonts w:ascii="Times New Roman" w:eastAsia="Times New Roman" w:hAnsi="Times New Roman" w:cs="Times New Roman"/>
          <w:i/>
          <w:iCs/>
          <w:sz w:val="24"/>
          <w:szCs w:val="24"/>
        </w:rPr>
        <w:t>với</w:t>
      </w:r>
      <w:proofErr w:type="spellEnd"/>
      <w:r w:rsidRPr="007D67FE">
        <w:rPr>
          <w:rFonts w:ascii="Times New Roman" w:eastAsia="Times New Roman" w:hAnsi="Times New Roman" w:cs="Times New Roman"/>
          <w:i/>
          <w:iCs/>
          <w:sz w:val="24"/>
          <w:szCs w:val="24"/>
        </w:rPr>
        <w:t xml:space="preserve"> web server</w:t>
      </w:r>
    </w:p>
    <w:p w14:paraId="76512FCC" w14:textId="77777777" w:rsidR="001760C8" w:rsidRDefault="001760C8" w:rsidP="001760C8">
      <w:pPr>
        <w:pStyle w:val="ListParagraph"/>
        <w:widowControl w:val="0"/>
        <w:numPr>
          <w:ilvl w:val="0"/>
          <w:numId w:val="55"/>
        </w:numPr>
        <w:autoSpaceDE w:val="0"/>
        <w:autoSpaceDN w:val="0"/>
        <w:spacing w:before="120" w:after="0" w:line="288" w:lineRule="auto"/>
        <w:jc w:val="both"/>
        <w:outlineLvl w:val="1"/>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Kết</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nối</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với</w:t>
      </w:r>
      <w:proofErr w:type="spellEnd"/>
      <w:r>
        <w:rPr>
          <w:rFonts w:ascii="Times New Roman" w:eastAsia="Times New Roman" w:hAnsi="Times New Roman" w:cs="Times New Roman"/>
          <w:b/>
          <w:bCs/>
          <w:sz w:val="26"/>
          <w:szCs w:val="26"/>
        </w:rPr>
        <w:t xml:space="preserve"> PHP Extension</w:t>
      </w:r>
    </w:p>
    <w:p w14:paraId="23A3A5D7" w14:textId="77777777" w:rsidR="001760C8" w:rsidRDefault="001760C8" w:rsidP="001760C8">
      <w:pPr>
        <w:widowControl w:val="0"/>
        <w:autoSpaceDE w:val="0"/>
        <w:autoSpaceDN w:val="0"/>
        <w:spacing w:before="120" w:after="0" w:line="288" w:lineRule="auto"/>
        <w:jc w:val="both"/>
        <w:outlineLvl w:val="1"/>
        <w:rPr>
          <w:rFonts w:ascii="Times New Roman" w:eastAsia="Times New Roman" w:hAnsi="Times New Roman" w:cs="Times New Roman"/>
          <w:sz w:val="26"/>
          <w:szCs w:val="26"/>
        </w:rPr>
      </w:pPr>
      <w:r w:rsidRPr="007D67FE">
        <w:rPr>
          <w:rFonts w:ascii="Times New Roman" w:eastAsia="Times New Roman" w:hAnsi="Times New Roman" w:cs="Times New Roman"/>
          <w:sz w:val="26"/>
          <w:szCs w:val="26"/>
        </w:rPr>
        <w:t xml:space="preserve">PHP </w:t>
      </w:r>
      <w:proofErr w:type="spellStart"/>
      <w:r w:rsidRPr="007D67FE">
        <w:rPr>
          <w:rFonts w:ascii="Times New Roman" w:eastAsia="Times New Roman" w:hAnsi="Times New Roman" w:cs="Times New Roman"/>
          <w:sz w:val="26"/>
          <w:szCs w:val="26"/>
        </w:rPr>
        <w:t>không</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thiết</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kế</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dưới</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máy</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ảo</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như</w:t>
      </w:r>
      <w:proofErr w:type="spellEnd"/>
      <w:r w:rsidRPr="007D67FE">
        <w:rPr>
          <w:rFonts w:ascii="Times New Roman" w:eastAsia="Times New Roman" w:hAnsi="Times New Roman" w:cs="Times New Roman"/>
          <w:sz w:val="26"/>
          <w:szCs w:val="26"/>
        </w:rPr>
        <w:t xml:space="preserve"> JAVA, PHP </w:t>
      </w:r>
      <w:proofErr w:type="spellStart"/>
      <w:r w:rsidRPr="007D67FE">
        <w:rPr>
          <w:rFonts w:ascii="Times New Roman" w:eastAsia="Times New Roman" w:hAnsi="Times New Roman" w:cs="Times New Roman"/>
          <w:sz w:val="26"/>
          <w:szCs w:val="26"/>
        </w:rPr>
        <w:t>chạy</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trên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nền</w:t>
      </w:r>
      <w:proofErr w:type="spellEnd"/>
      <w:r w:rsidRPr="007D67FE">
        <w:rPr>
          <w:rFonts w:ascii="Times New Roman" w:eastAsia="Times New Roman" w:hAnsi="Times New Roman" w:cs="Times New Roman"/>
          <w:sz w:val="26"/>
          <w:szCs w:val="26"/>
        </w:rPr>
        <w:t xml:space="preserve"> Zend Engine. Zend Engine </w:t>
      </w:r>
      <w:proofErr w:type="spellStart"/>
      <w:r w:rsidRPr="007D67FE">
        <w:rPr>
          <w:rFonts w:ascii="Times New Roman" w:eastAsia="Times New Roman" w:hAnsi="Times New Roman" w:cs="Times New Roman"/>
          <w:sz w:val="26"/>
          <w:szCs w:val="26"/>
        </w:rPr>
        <w:t>đảm</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nhận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việc</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thông</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dịch</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mã</w:t>
      </w:r>
      <w:proofErr w:type="spellEnd"/>
      <w:r w:rsidRPr="007D67FE">
        <w:rPr>
          <w:rFonts w:ascii="Times New Roman" w:eastAsia="Times New Roman" w:hAnsi="Times New Roman" w:cs="Times New Roman"/>
          <w:sz w:val="26"/>
          <w:szCs w:val="26"/>
        </w:rPr>
        <w:t xml:space="preserve"> PHP </w:t>
      </w:r>
      <w:proofErr w:type="spellStart"/>
      <w:r w:rsidRPr="007D67FE">
        <w:rPr>
          <w:rFonts w:ascii="Times New Roman" w:eastAsia="Times New Roman" w:hAnsi="Times New Roman" w:cs="Times New Roman"/>
          <w:sz w:val="26"/>
          <w:szCs w:val="26"/>
        </w:rPr>
        <w:t>thành</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mã</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máy</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và</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thực</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thi</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nó</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Toàn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bộ</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việc</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quản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lý</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tài</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nguyên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của</w:t>
      </w:r>
      <w:proofErr w:type="spellEnd"/>
      <w:r w:rsidRPr="007D67FE">
        <w:rPr>
          <w:rFonts w:ascii="Times New Roman" w:eastAsia="Times New Roman" w:hAnsi="Times New Roman" w:cs="Times New Roman"/>
          <w:sz w:val="26"/>
          <w:szCs w:val="26"/>
        </w:rPr>
        <w:t xml:space="preserve"> PHP </w:t>
      </w:r>
      <w:proofErr w:type="spellStart"/>
      <w:r w:rsidRPr="007D67FE">
        <w:rPr>
          <w:rFonts w:ascii="Times New Roman" w:eastAsia="Times New Roman" w:hAnsi="Times New Roman" w:cs="Times New Roman"/>
          <w:sz w:val="26"/>
          <w:szCs w:val="26"/>
        </w:rPr>
        <w:t>được</w:t>
      </w:r>
      <w:proofErr w:type="spellEnd"/>
      <w:r w:rsidRPr="007D67FE">
        <w:rPr>
          <w:rFonts w:ascii="Times New Roman" w:eastAsia="Times New Roman" w:hAnsi="Times New Roman" w:cs="Times New Roman"/>
          <w:sz w:val="26"/>
          <w:szCs w:val="26"/>
        </w:rPr>
        <w:t xml:space="preserve"> Zend Engine </w:t>
      </w:r>
      <w:proofErr w:type="spellStart"/>
      <w:r w:rsidRPr="007D67FE">
        <w:rPr>
          <w:rFonts w:ascii="Times New Roman" w:eastAsia="Times New Roman" w:hAnsi="Times New Roman" w:cs="Times New Roman"/>
          <w:sz w:val="26"/>
          <w:szCs w:val="26"/>
        </w:rPr>
        <w:t>đảm</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nhận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Bản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thân</w:t>
      </w:r>
      <w:proofErr w:type="spellEnd"/>
      <w:r w:rsidRPr="007D67FE">
        <w:rPr>
          <w:rFonts w:ascii="Times New Roman" w:eastAsia="Times New Roman" w:hAnsi="Times New Roman" w:cs="Times New Roman"/>
          <w:sz w:val="26"/>
          <w:szCs w:val="26"/>
        </w:rPr>
        <w:t xml:space="preserve"> Zend Engine </w:t>
      </w:r>
      <w:proofErr w:type="spellStart"/>
      <w:r w:rsidRPr="007D67FE">
        <w:rPr>
          <w:rFonts w:ascii="Times New Roman" w:eastAsia="Times New Roman" w:hAnsi="Times New Roman" w:cs="Times New Roman"/>
          <w:sz w:val="26"/>
          <w:szCs w:val="26"/>
        </w:rPr>
        <w:t>cung</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cấp</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sẵn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một</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số</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thư</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viện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để</w:t>
      </w:r>
      <w:proofErr w:type="spellEnd"/>
      <w:r w:rsidRPr="007D67FE">
        <w:rPr>
          <w:rFonts w:ascii="Times New Roman" w:eastAsia="Times New Roman" w:hAnsi="Times New Roman" w:cs="Times New Roman"/>
          <w:sz w:val="26"/>
          <w:szCs w:val="26"/>
        </w:rPr>
        <w:t xml:space="preserve"> PHP </w:t>
      </w:r>
      <w:proofErr w:type="spellStart"/>
      <w:r w:rsidRPr="007D67FE">
        <w:rPr>
          <w:rFonts w:ascii="Times New Roman" w:eastAsia="Times New Roman" w:hAnsi="Times New Roman" w:cs="Times New Roman"/>
          <w:sz w:val="26"/>
          <w:szCs w:val="26"/>
        </w:rPr>
        <w:t>có</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thể</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chạy</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trực</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tiếp</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mà</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không</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cần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thư</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viện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ngoài</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tuy</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nhiên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phần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lớn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những</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thư</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viện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đó</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là</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những</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thư</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viện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xử</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lý</w:t>
      </w:r>
      <w:proofErr w:type="spellEnd"/>
      <w:r w:rsidRPr="007D67FE">
        <w:rPr>
          <w:rFonts w:ascii="Times New Roman" w:eastAsia="Times New Roman" w:hAnsi="Times New Roman" w:cs="Times New Roman"/>
          <w:sz w:val="26"/>
          <w:szCs w:val="26"/>
        </w:rPr>
        <w:t xml:space="preserve"> Text. </w:t>
      </w:r>
      <w:proofErr w:type="spellStart"/>
      <w:r w:rsidRPr="007D67FE">
        <w:rPr>
          <w:rFonts w:ascii="Times New Roman" w:eastAsia="Times New Roman" w:hAnsi="Times New Roman" w:cs="Times New Roman"/>
          <w:sz w:val="26"/>
          <w:szCs w:val="26"/>
        </w:rPr>
        <w:t>Những</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thư</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viện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khác</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của</w:t>
      </w:r>
      <w:proofErr w:type="spellEnd"/>
      <w:r w:rsidRPr="007D67FE">
        <w:rPr>
          <w:rFonts w:ascii="Times New Roman" w:eastAsia="Times New Roman" w:hAnsi="Times New Roman" w:cs="Times New Roman"/>
          <w:sz w:val="26"/>
          <w:szCs w:val="26"/>
        </w:rPr>
        <w:t xml:space="preserve"> PHP </w:t>
      </w:r>
      <w:proofErr w:type="spellStart"/>
      <w:r w:rsidRPr="007D67FE">
        <w:rPr>
          <w:rFonts w:ascii="Times New Roman" w:eastAsia="Times New Roman" w:hAnsi="Times New Roman" w:cs="Times New Roman"/>
          <w:sz w:val="26"/>
          <w:szCs w:val="26"/>
        </w:rPr>
        <w:t>được</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viết</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dưới</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dạng</w:t>
      </w:r>
      <w:proofErr w:type="spellEnd"/>
      <w:r w:rsidRPr="007D67FE">
        <w:rPr>
          <w:rFonts w:ascii="Times New Roman" w:eastAsia="Times New Roman" w:hAnsi="Times New Roman" w:cs="Times New Roman"/>
          <w:sz w:val="26"/>
          <w:szCs w:val="26"/>
        </w:rPr>
        <w:t xml:space="preserve"> extension, </w:t>
      </w:r>
      <w:proofErr w:type="spellStart"/>
      <w:r w:rsidRPr="007D67FE">
        <w:rPr>
          <w:rFonts w:ascii="Times New Roman" w:eastAsia="Times New Roman" w:hAnsi="Times New Roman" w:cs="Times New Roman"/>
          <w:sz w:val="26"/>
          <w:szCs w:val="26"/>
        </w:rPr>
        <w:t>những</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thư</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viện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này</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chủ</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làm</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việc</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với</w:t>
      </w:r>
      <w:proofErr w:type="spellEnd"/>
      <w:r w:rsidRPr="007D67FE">
        <w:rPr>
          <w:rFonts w:ascii="Times New Roman" w:eastAsia="Times New Roman" w:hAnsi="Times New Roman" w:cs="Times New Roman"/>
          <w:sz w:val="26"/>
          <w:szCs w:val="26"/>
        </w:rPr>
        <w:t xml:space="preserve"> PHP </w:t>
      </w:r>
      <w:proofErr w:type="spellStart"/>
      <w:r w:rsidRPr="007D67FE">
        <w:rPr>
          <w:rFonts w:ascii="Times New Roman" w:eastAsia="Times New Roman" w:hAnsi="Times New Roman" w:cs="Times New Roman"/>
          <w:sz w:val="26"/>
          <w:szCs w:val="26"/>
        </w:rPr>
        <w:t>thông</w:t>
      </w:r>
      <w:proofErr w:type="spellEnd"/>
      <w:r w:rsidRPr="007D67FE">
        <w:rPr>
          <w:rFonts w:ascii="Times New Roman" w:eastAsia="Times New Roman" w:hAnsi="Times New Roman" w:cs="Times New Roman"/>
          <w:sz w:val="26"/>
          <w:szCs w:val="26"/>
        </w:rPr>
        <w:t xml:space="preserve"> qua Zend Engine. </w:t>
      </w:r>
      <w:proofErr w:type="spellStart"/>
      <w:r w:rsidRPr="007D67FE">
        <w:rPr>
          <w:rFonts w:ascii="Times New Roman" w:eastAsia="Times New Roman" w:hAnsi="Times New Roman" w:cs="Times New Roman"/>
          <w:sz w:val="26"/>
          <w:szCs w:val="26"/>
        </w:rPr>
        <w:t>Đã</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số</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những</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xử</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lý</w:t>
      </w:r>
      <w:proofErr w:type="spellEnd"/>
      <w:r w:rsidRPr="007D67FE">
        <w:rPr>
          <w:rFonts w:ascii="Times New Roman" w:eastAsia="Times New Roman" w:hAnsi="Times New Roman" w:cs="Times New Roman"/>
          <w:sz w:val="26"/>
          <w:szCs w:val="26"/>
        </w:rPr>
        <w:t xml:space="preserve"> I/O </w:t>
      </w:r>
      <w:proofErr w:type="spellStart"/>
      <w:r w:rsidRPr="007D67FE">
        <w:rPr>
          <w:rFonts w:ascii="Times New Roman" w:eastAsia="Times New Roman" w:hAnsi="Times New Roman" w:cs="Times New Roman"/>
          <w:sz w:val="26"/>
          <w:szCs w:val="26"/>
        </w:rPr>
        <w:t>của</w:t>
      </w:r>
      <w:proofErr w:type="spellEnd"/>
      <w:r w:rsidRPr="007D67FE">
        <w:rPr>
          <w:rFonts w:ascii="Times New Roman" w:eastAsia="Times New Roman" w:hAnsi="Times New Roman" w:cs="Times New Roman"/>
          <w:sz w:val="26"/>
          <w:szCs w:val="26"/>
        </w:rPr>
        <w:t xml:space="preserve"> PHP </w:t>
      </w:r>
      <w:proofErr w:type="spellStart"/>
      <w:r w:rsidRPr="007D67FE">
        <w:rPr>
          <w:rFonts w:ascii="Times New Roman" w:eastAsia="Times New Roman" w:hAnsi="Times New Roman" w:cs="Times New Roman"/>
          <w:sz w:val="26"/>
          <w:szCs w:val="26"/>
        </w:rPr>
        <w:t>là</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thông</w:t>
      </w:r>
      <w:proofErr w:type="spellEnd"/>
      <w:r w:rsidRPr="007D67FE">
        <w:rPr>
          <w:rFonts w:ascii="Times New Roman" w:eastAsia="Times New Roman" w:hAnsi="Times New Roman" w:cs="Times New Roman"/>
          <w:sz w:val="26"/>
          <w:szCs w:val="26"/>
        </w:rPr>
        <w:t xml:space="preserve"> qua </w:t>
      </w:r>
      <w:proofErr w:type="spellStart"/>
      <w:r w:rsidRPr="007D67FE">
        <w:rPr>
          <w:rFonts w:ascii="Times New Roman" w:eastAsia="Times New Roman" w:hAnsi="Times New Roman" w:cs="Times New Roman"/>
          <w:sz w:val="26"/>
          <w:szCs w:val="26"/>
        </w:rPr>
        <w:t>thư</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viện</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ngoài</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chứ</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không</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phải</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hỗ</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trợ</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từ</w:t>
      </w:r>
      <w:proofErr w:type="spellEnd"/>
      <w:r w:rsidRPr="007D67FE">
        <w:rPr>
          <w:rFonts w:ascii="Times New Roman" w:eastAsia="Times New Roman" w:hAnsi="Times New Roman" w:cs="Times New Roman"/>
          <w:sz w:val="26"/>
          <w:szCs w:val="26"/>
        </w:rPr>
        <w:t xml:space="preserve"> core: </w:t>
      </w:r>
      <w:proofErr w:type="spellStart"/>
      <w:r w:rsidRPr="007D67FE">
        <w:rPr>
          <w:rFonts w:ascii="Times New Roman" w:eastAsia="Times New Roman" w:hAnsi="Times New Roman" w:cs="Times New Roman"/>
          <w:sz w:val="26"/>
          <w:szCs w:val="26"/>
        </w:rPr>
        <w:lastRenderedPageBreak/>
        <w:t>ví</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dụ</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kết</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nối</w:t>
      </w:r>
      <w:proofErr w:type="spellEnd"/>
      <w:r w:rsidRPr="007D67FE">
        <w:rPr>
          <w:rFonts w:ascii="Times New Roman" w:eastAsia="Times New Roman" w:hAnsi="Times New Roman" w:cs="Times New Roman"/>
          <w:sz w:val="26"/>
          <w:szCs w:val="26"/>
        </w:rPr>
        <w:t xml:space="preserve"> DB, </w:t>
      </w:r>
      <w:proofErr w:type="spellStart"/>
      <w:r w:rsidRPr="007D67FE">
        <w:rPr>
          <w:rFonts w:ascii="Times New Roman" w:eastAsia="Times New Roman" w:hAnsi="Times New Roman" w:cs="Times New Roman"/>
          <w:sz w:val="26"/>
          <w:szCs w:val="26"/>
        </w:rPr>
        <w:t>làm</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việc</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với</w:t>
      </w:r>
      <w:proofErr w:type="spellEnd"/>
      <w:r w:rsidRPr="007D67FE">
        <w:rPr>
          <w:rFonts w:ascii="Times New Roman" w:eastAsia="Times New Roman" w:hAnsi="Times New Roman" w:cs="Times New Roman"/>
          <w:sz w:val="26"/>
          <w:szCs w:val="26"/>
        </w:rPr>
        <w:t xml:space="preserve"> HTTP, </w:t>
      </w:r>
      <w:proofErr w:type="spellStart"/>
      <w:r w:rsidRPr="007D67FE">
        <w:rPr>
          <w:rFonts w:ascii="Times New Roman" w:eastAsia="Times New Roman" w:hAnsi="Times New Roman" w:cs="Times New Roman"/>
          <w:sz w:val="26"/>
          <w:szCs w:val="26"/>
        </w:rPr>
        <w:t>xử</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lý</w:t>
      </w:r>
      <w:proofErr w:type="spellEnd"/>
      <w:r w:rsidRPr="007D67FE">
        <w:rPr>
          <w:rFonts w:ascii="Times New Roman" w:eastAsia="Times New Roman" w:hAnsi="Times New Roman" w:cs="Times New Roman"/>
          <w:sz w:val="26"/>
          <w:szCs w:val="26"/>
        </w:rPr>
        <w:t xml:space="preserve"> </w:t>
      </w:r>
      <w:proofErr w:type="spellStart"/>
      <w:r w:rsidRPr="007D67FE">
        <w:rPr>
          <w:rFonts w:ascii="Times New Roman" w:eastAsia="Times New Roman" w:hAnsi="Times New Roman" w:cs="Times New Roman"/>
          <w:sz w:val="26"/>
          <w:szCs w:val="26"/>
        </w:rPr>
        <w:t>ảnh</w:t>
      </w:r>
      <w:proofErr w:type="spellEnd"/>
      <w:r w:rsidRPr="007D67FE">
        <w:rPr>
          <w:rFonts w:ascii="Times New Roman" w:eastAsia="Times New Roman" w:hAnsi="Times New Roman" w:cs="Times New Roman"/>
          <w:sz w:val="26"/>
          <w:szCs w:val="26"/>
        </w:rPr>
        <w:t>…</w:t>
      </w:r>
    </w:p>
    <w:p w14:paraId="581DDEFA" w14:textId="77777777" w:rsidR="001760C8" w:rsidRPr="00965577" w:rsidRDefault="001760C8" w:rsidP="001760C8">
      <w:pPr>
        <w:pStyle w:val="ListParagraph"/>
        <w:widowControl w:val="0"/>
        <w:numPr>
          <w:ilvl w:val="1"/>
          <w:numId w:val="69"/>
        </w:numPr>
        <w:autoSpaceDE w:val="0"/>
        <w:autoSpaceDN w:val="0"/>
        <w:spacing w:before="120" w:after="0" w:line="288" w:lineRule="auto"/>
        <w:jc w:val="both"/>
        <w:outlineLvl w:val="1"/>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Hệ</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quản</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trị</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cơ</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sở</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dữ</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liệu</w:t>
      </w:r>
      <w:proofErr w:type="spellEnd"/>
      <w:r w:rsidRPr="00965577">
        <w:rPr>
          <w:rFonts w:ascii="Times New Roman" w:eastAsia="Times New Roman" w:hAnsi="Times New Roman" w:cs="Times New Roman"/>
          <w:b/>
          <w:bCs/>
          <w:sz w:val="26"/>
          <w:szCs w:val="26"/>
        </w:rPr>
        <w:t xml:space="preserve"> MySQL</w:t>
      </w:r>
    </w:p>
    <w:p w14:paraId="0D000DAA" w14:textId="77777777" w:rsidR="001760C8" w:rsidRPr="00E049F3" w:rsidRDefault="001760C8" w:rsidP="001760C8">
      <w:pPr>
        <w:pStyle w:val="ListParagraph"/>
        <w:widowControl w:val="0"/>
        <w:numPr>
          <w:ilvl w:val="2"/>
          <w:numId w:val="59"/>
        </w:numPr>
        <w:autoSpaceDE w:val="0"/>
        <w:autoSpaceDN w:val="0"/>
        <w:spacing w:before="120" w:after="0" w:line="288" w:lineRule="auto"/>
        <w:jc w:val="both"/>
        <w:outlineLvl w:val="1"/>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Khái</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niệm</w:t>
      </w:r>
      <w:proofErr w:type="spellEnd"/>
      <w:r>
        <w:rPr>
          <w:rFonts w:ascii="Times New Roman" w:eastAsia="Times New Roman" w:hAnsi="Times New Roman" w:cs="Times New Roman"/>
          <w:b/>
          <w:bCs/>
          <w:sz w:val="26"/>
          <w:szCs w:val="26"/>
        </w:rPr>
        <w:t>:</w:t>
      </w:r>
    </w:p>
    <w:p w14:paraId="5618FB5D" w14:textId="77777777" w:rsidR="001760C8" w:rsidRDefault="001760C8" w:rsidP="001760C8">
      <w:pPr>
        <w:widowControl w:val="0"/>
        <w:autoSpaceDE w:val="0"/>
        <w:autoSpaceDN w:val="0"/>
        <w:spacing w:before="120" w:after="0" w:line="288" w:lineRule="auto"/>
        <w:jc w:val="both"/>
        <w:outlineLvl w:val="1"/>
        <w:rPr>
          <w:rFonts w:ascii="Times New Roman" w:eastAsia="Times New Roman" w:hAnsi="Times New Roman" w:cs="Times New Roman"/>
          <w:sz w:val="26"/>
          <w:szCs w:val="26"/>
        </w:rPr>
      </w:pPr>
      <w:r w:rsidRPr="0087419A">
        <w:rPr>
          <w:rFonts w:ascii="Times New Roman" w:eastAsia="Times New Roman" w:hAnsi="Times New Roman" w:cs="Times New Roman"/>
          <w:sz w:val="26"/>
          <w:szCs w:val="26"/>
        </w:rPr>
        <w:t xml:space="preserve">MySQL </w:t>
      </w:r>
      <w:proofErr w:type="spellStart"/>
      <w:r w:rsidRPr="0087419A">
        <w:rPr>
          <w:rFonts w:ascii="Times New Roman" w:eastAsia="Times New Roman" w:hAnsi="Times New Roman" w:cs="Times New Roman"/>
          <w:sz w:val="26"/>
          <w:szCs w:val="26"/>
        </w:rPr>
        <w:t>chính</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là</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hệ</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quản</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trị</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cơ</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sở</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dữ</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liệu</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mã</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nguồn</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mở</w:t>
      </w:r>
      <w:proofErr w:type="spellEnd"/>
      <w:r w:rsidRPr="0087419A">
        <w:rPr>
          <w:rFonts w:ascii="Times New Roman" w:eastAsia="Times New Roman" w:hAnsi="Times New Roman" w:cs="Times New Roman"/>
          <w:sz w:val="26"/>
          <w:szCs w:val="26"/>
        </w:rPr>
        <w:t xml:space="preserve"> Relational Database Management System – RDBMS </w:t>
      </w:r>
      <w:proofErr w:type="spellStart"/>
      <w:r w:rsidRPr="0087419A">
        <w:rPr>
          <w:rFonts w:ascii="Times New Roman" w:eastAsia="Times New Roman" w:hAnsi="Times New Roman" w:cs="Times New Roman"/>
          <w:sz w:val="26"/>
          <w:szCs w:val="26"/>
        </w:rPr>
        <w:t>vào</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thời</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điểm</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hiện</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tại</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được</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dùng</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phổ</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biến</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trên</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phạm</w:t>
      </w:r>
      <w:proofErr w:type="spellEnd"/>
      <w:r w:rsidRPr="0087419A">
        <w:rPr>
          <w:rFonts w:ascii="Times New Roman" w:eastAsia="Times New Roman" w:hAnsi="Times New Roman" w:cs="Times New Roman"/>
          <w:sz w:val="26"/>
          <w:szCs w:val="26"/>
        </w:rPr>
        <w:t xml:space="preserve"> vi </w:t>
      </w:r>
      <w:proofErr w:type="spellStart"/>
      <w:r w:rsidRPr="0087419A">
        <w:rPr>
          <w:rFonts w:ascii="Times New Roman" w:eastAsia="Times New Roman" w:hAnsi="Times New Roman" w:cs="Times New Roman"/>
          <w:sz w:val="26"/>
          <w:szCs w:val="26"/>
        </w:rPr>
        <w:t>toàn</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cầu</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Hệ</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quản</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trị</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cơ</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sở</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dữ</w:t>
      </w:r>
      <w:proofErr w:type="spellEnd"/>
      <w:r w:rsidRPr="0087419A">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liệu</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này</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hoạt</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động</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dựa</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trên</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mô</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hình</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chuẩn</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mực</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là</w:t>
      </w:r>
      <w:proofErr w:type="spellEnd"/>
      <w:r w:rsidRPr="0087419A">
        <w:rPr>
          <w:rFonts w:ascii="Times New Roman" w:eastAsia="Times New Roman" w:hAnsi="Times New Roman" w:cs="Times New Roman"/>
          <w:sz w:val="26"/>
          <w:szCs w:val="26"/>
        </w:rPr>
        <w:t xml:space="preserve"> Client (</w:t>
      </w:r>
      <w:proofErr w:type="spellStart"/>
      <w:r w:rsidRPr="0087419A">
        <w:rPr>
          <w:rFonts w:ascii="Times New Roman" w:eastAsia="Times New Roman" w:hAnsi="Times New Roman" w:cs="Times New Roman"/>
          <w:sz w:val="26"/>
          <w:szCs w:val="26"/>
        </w:rPr>
        <w:t>Máy</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khách</w:t>
      </w:r>
      <w:proofErr w:type="spellEnd"/>
      <w:r w:rsidRPr="0087419A">
        <w:rPr>
          <w:rFonts w:ascii="Times New Roman" w:eastAsia="Times New Roman" w:hAnsi="Times New Roman" w:cs="Times New Roman"/>
          <w:sz w:val="26"/>
          <w:szCs w:val="26"/>
        </w:rPr>
        <w:t>) – Server (</w:t>
      </w:r>
      <w:proofErr w:type="spellStart"/>
      <w:r w:rsidRPr="0087419A">
        <w:rPr>
          <w:rFonts w:ascii="Times New Roman" w:eastAsia="Times New Roman" w:hAnsi="Times New Roman" w:cs="Times New Roman"/>
          <w:sz w:val="26"/>
          <w:szCs w:val="26"/>
        </w:rPr>
        <w:t>Máy</w:t>
      </w:r>
      <w:proofErr w:type="spellEnd"/>
      <w:r w:rsidRPr="0087419A">
        <w:rPr>
          <w:rFonts w:ascii="Times New Roman" w:eastAsia="Times New Roman" w:hAnsi="Times New Roman" w:cs="Times New Roman"/>
          <w:sz w:val="26"/>
          <w:szCs w:val="26"/>
        </w:rPr>
        <w:t xml:space="preserve"> </w:t>
      </w:r>
      <w:proofErr w:type="spellStart"/>
      <w:r w:rsidRPr="0087419A">
        <w:rPr>
          <w:rFonts w:ascii="Times New Roman" w:eastAsia="Times New Roman" w:hAnsi="Times New Roman" w:cs="Times New Roman"/>
          <w:sz w:val="26"/>
          <w:szCs w:val="26"/>
        </w:rPr>
        <w:t>chủ</w:t>
      </w:r>
      <w:proofErr w:type="spellEnd"/>
      <w:r w:rsidRPr="0087419A">
        <w:rPr>
          <w:rFonts w:ascii="Times New Roman" w:eastAsia="Times New Roman" w:hAnsi="Times New Roman" w:cs="Times New Roman"/>
          <w:sz w:val="26"/>
          <w:szCs w:val="26"/>
        </w:rPr>
        <w:t>).</w:t>
      </w:r>
    </w:p>
    <w:p w14:paraId="176FF900" w14:textId="77777777" w:rsidR="001760C8" w:rsidRDefault="001760C8" w:rsidP="001760C8">
      <w:pPr>
        <w:pStyle w:val="ListParagraph"/>
        <w:widowControl w:val="0"/>
        <w:numPr>
          <w:ilvl w:val="0"/>
          <w:numId w:val="28"/>
        </w:numPr>
        <w:autoSpaceDE w:val="0"/>
        <w:autoSpaceDN w:val="0"/>
        <w:spacing w:before="120" w:after="0" w:line="288" w:lineRule="auto"/>
        <w:jc w:val="both"/>
        <w:outlineLvl w:val="1"/>
        <w:rPr>
          <w:rFonts w:ascii="Times New Roman" w:eastAsia="Times New Roman" w:hAnsi="Times New Roman" w:cs="Times New Roman"/>
          <w:b/>
          <w:bCs/>
          <w:sz w:val="26"/>
          <w:szCs w:val="26"/>
        </w:rPr>
      </w:pPr>
      <w:proofErr w:type="spellStart"/>
      <w:r w:rsidRPr="00E049F3">
        <w:rPr>
          <w:rFonts w:ascii="Times New Roman" w:eastAsia="Times New Roman" w:hAnsi="Times New Roman" w:cs="Times New Roman"/>
          <w:b/>
          <w:bCs/>
          <w:sz w:val="26"/>
          <w:szCs w:val="26"/>
        </w:rPr>
        <w:t>Ưu</w:t>
      </w:r>
      <w:proofErr w:type="spellEnd"/>
      <w:r w:rsidRPr="00E049F3">
        <w:rPr>
          <w:rFonts w:ascii="Times New Roman" w:eastAsia="Times New Roman" w:hAnsi="Times New Roman" w:cs="Times New Roman"/>
          <w:b/>
          <w:bCs/>
          <w:sz w:val="26"/>
          <w:szCs w:val="26"/>
        </w:rPr>
        <w:t xml:space="preserve"> </w:t>
      </w:r>
      <w:proofErr w:type="spellStart"/>
      <w:r w:rsidRPr="00E049F3">
        <w:rPr>
          <w:rFonts w:ascii="Times New Roman" w:eastAsia="Times New Roman" w:hAnsi="Times New Roman" w:cs="Times New Roman"/>
          <w:b/>
          <w:bCs/>
          <w:sz w:val="26"/>
          <w:szCs w:val="26"/>
        </w:rPr>
        <w:t>điểm</w:t>
      </w:r>
      <w:proofErr w:type="spellEnd"/>
      <w:r w:rsidRPr="00E049F3">
        <w:rPr>
          <w:rFonts w:ascii="Times New Roman" w:eastAsia="Times New Roman" w:hAnsi="Times New Roman" w:cs="Times New Roman"/>
          <w:b/>
          <w:bCs/>
          <w:sz w:val="26"/>
          <w:szCs w:val="26"/>
        </w:rPr>
        <w:t>:</w:t>
      </w:r>
    </w:p>
    <w:p w14:paraId="3DB04327" w14:textId="77777777" w:rsidR="001760C8" w:rsidRDefault="001760C8" w:rsidP="001760C8">
      <w:pPr>
        <w:pStyle w:val="ListParagraph"/>
        <w:widowControl w:val="0"/>
        <w:numPr>
          <w:ilvl w:val="0"/>
          <w:numId w:val="65"/>
        </w:numPr>
        <w:autoSpaceDE w:val="0"/>
        <w:autoSpaceDN w:val="0"/>
        <w:spacing w:before="120" w:after="0" w:line="288" w:lineRule="auto"/>
        <w:jc w:val="both"/>
        <w:outlineLvl w:val="1"/>
        <w:rPr>
          <w:rFonts w:ascii="Times New Roman" w:eastAsia="Times New Roman" w:hAnsi="Times New Roman" w:cs="Times New Roman"/>
          <w:sz w:val="26"/>
          <w:szCs w:val="26"/>
        </w:rPr>
      </w:pPr>
      <w:proofErr w:type="spellStart"/>
      <w:r w:rsidRPr="00965577">
        <w:rPr>
          <w:rFonts w:ascii="Times New Roman" w:eastAsia="Times New Roman" w:hAnsi="Times New Roman" w:cs="Times New Roman"/>
          <w:b/>
          <w:bCs/>
          <w:sz w:val="26"/>
          <w:szCs w:val="26"/>
        </w:rPr>
        <w:t>Dễ</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dàng</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sử</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dụng</w:t>
      </w:r>
      <w:proofErr w:type="spellEnd"/>
      <w:r w:rsidRPr="00965577">
        <w:rPr>
          <w:rFonts w:ascii="Times New Roman" w:eastAsia="Times New Roman" w:hAnsi="Times New Roman" w:cs="Times New Roman"/>
          <w:b/>
          <w:bCs/>
          <w:sz w:val="26"/>
          <w:szCs w:val="26"/>
        </w:rPr>
        <w:t xml:space="preserve">: </w:t>
      </w:r>
      <w:r w:rsidRPr="00965577">
        <w:rPr>
          <w:rFonts w:ascii="Times New Roman" w:eastAsia="Times New Roman" w:hAnsi="Times New Roman" w:cs="Times New Roman"/>
          <w:sz w:val="26"/>
          <w:szCs w:val="26"/>
        </w:rPr>
        <w:t xml:space="preserve">MySQL </w:t>
      </w:r>
      <w:proofErr w:type="spellStart"/>
      <w:r w:rsidRPr="00965577">
        <w:rPr>
          <w:rFonts w:ascii="Times New Roman" w:eastAsia="Times New Roman" w:hAnsi="Times New Roman" w:cs="Times New Roman"/>
          <w:sz w:val="26"/>
          <w:szCs w:val="26"/>
        </w:rPr>
        <w:t>đang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là</w:t>
      </w:r>
      <w:proofErr w:type="spellEnd"/>
      <w:r w:rsidRPr="00965577">
        <w:rPr>
          <w:rFonts w:ascii="Times New Roman" w:eastAsia="Times New Roman" w:hAnsi="Times New Roman" w:cs="Times New Roman"/>
          <w:sz w:val="26"/>
          <w:szCs w:val="26"/>
        </w:rPr>
        <w:t xml:space="preserve"> CSDL </w:t>
      </w:r>
      <w:proofErr w:type="spellStart"/>
      <w:r w:rsidRPr="00965577">
        <w:rPr>
          <w:rFonts w:ascii="Times New Roman" w:eastAsia="Times New Roman" w:hAnsi="Times New Roman" w:cs="Times New Roman"/>
          <w:sz w:val="26"/>
          <w:szCs w:val="26"/>
        </w:rPr>
        <w:t>dễ</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sử</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dụng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ổn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định</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tốc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độ</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cao</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và</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hoạt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động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trên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rất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nhiều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những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hệ</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điều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hành</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đang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cung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cấp</w:t>
      </w:r>
      <w:proofErr w:type="spellEnd"/>
      <w:r w:rsidRPr="00965577">
        <w:rPr>
          <w:rFonts w:ascii="Times New Roman" w:eastAsia="Times New Roman" w:hAnsi="Times New Roman" w:cs="Times New Roman"/>
          <w:sz w:val="26"/>
          <w:szCs w:val="26"/>
        </w:rPr>
        <w:t xml:space="preserve"> 1 </w:t>
      </w:r>
      <w:proofErr w:type="spellStart"/>
      <w:r w:rsidRPr="00965577">
        <w:rPr>
          <w:rFonts w:ascii="Times New Roman" w:eastAsia="Times New Roman" w:hAnsi="Times New Roman" w:cs="Times New Roman"/>
          <w:sz w:val="26"/>
          <w:szCs w:val="26"/>
        </w:rPr>
        <w:t>hệ</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thống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lớn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những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hàm</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tiện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ích</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rất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mạnh</w:t>
      </w:r>
      <w:proofErr w:type="spellEnd"/>
      <w:r w:rsidRPr="00965577">
        <w:rPr>
          <w:rFonts w:ascii="Times New Roman" w:eastAsia="Times New Roman" w:hAnsi="Times New Roman" w:cs="Times New Roman"/>
          <w:sz w:val="26"/>
          <w:szCs w:val="26"/>
        </w:rPr>
        <w:t>.</w:t>
      </w:r>
    </w:p>
    <w:p w14:paraId="2E0CF3F4" w14:textId="77777777" w:rsidR="001760C8" w:rsidRDefault="001760C8" w:rsidP="001760C8">
      <w:pPr>
        <w:pStyle w:val="ListParagraph"/>
        <w:widowControl w:val="0"/>
        <w:numPr>
          <w:ilvl w:val="0"/>
          <w:numId w:val="65"/>
        </w:numPr>
        <w:autoSpaceDE w:val="0"/>
        <w:autoSpaceDN w:val="0"/>
        <w:spacing w:before="120" w:after="0" w:line="288" w:lineRule="auto"/>
        <w:jc w:val="both"/>
        <w:outlineLvl w:val="1"/>
        <w:rPr>
          <w:rFonts w:ascii="Times New Roman" w:eastAsia="Times New Roman" w:hAnsi="Times New Roman" w:cs="Times New Roman"/>
          <w:sz w:val="26"/>
          <w:szCs w:val="26"/>
        </w:rPr>
      </w:pPr>
      <w:r w:rsidRPr="00965577">
        <w:rPr>
          <w:rFonts w:ascii="Times New Roman" w:eastAsia="Times New Roman" w:hAnsi="Times New Roman" w:cs="Times New Roman"/>
          <w:b/>
          <w:bCs/>
          <w:sz w:val="26"/>
          <w:szCs w:val="26"/>
        </w:rPr>
        <w:t xml:space="preserve">Nhanh </w:t>
      </w:r>
      <w:proofErr w:type="spellStart"/>
      <w:r w:rsidRPr="00965577">
        <w:rPr>
          <w:rFonts w:ascii="Times New Roman" w:eastAsia="Times New Roman" w:hAnsi="Times New Roman" w:cs="Times New Roman"/>
          <w:b/>
          <w:bCs/>
          <w:sz w:val="26"/>
          <w:szCs w:val="26"/>
        </w:rPr>
        <w:t>chóng</w:t>
      </w:r>
      <w:proofErr w:type="spellEnd"/>
      <w:r w:rsidRPr="00965577">
        <w:rPr>
          <w:rFonts w:ascii="Times New Roman" w:eastAsia="Times New Roman" w:hAnsi="Times New Roman" w:cs="Times New Roman"/>
          <w:b/>
          <w:bCs/>
          <w:sz w:val="26"/>
          <w:szCs w:val="26"/>
        </w:rPr>
        <w:t>:</w:t>
      </w:r>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Việc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công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bố</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một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vài</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chuẩn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mực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cho</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phép</w:t>
      </w:r>
      <w:proofErr w:type="spellEnd"/>
      <w:r w:rsidRPr="00965577">
        <w:rPr>
          <w:rFonts w:ascii="Times New Roman" w:eastAsia="Times New Roman" w:hAnsi="Times New Roman" w:cs="Times New Roman"/>
          <w:sz w:val="26"/>
          <w:szCs w:val="26"/>
        </w:rPr>
        <w:t xml:space="preserve"> MySQL </w:t>
      </w:r>
      <w:proofErr w:type="spellStart"/>
      <w:r w:rsidRPr="00965577">
        <w:rPr>
          <w:rFonts w:ascii="Times New Roman" w:eastAsia="Times New Roman" w:hAnsi="Times New Roman" w:cs="Times New Roman"/>
          <w:sz w:val="26"/>
          <w:szCs w:val="26"/>
        </w:rPr>
        <w:t>để</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làm</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việc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rất</w:t>
      </w:r>
      <w:proofErr w:type="spellEnd"/>
      <w:r w:rsidRPr="00965577">
        <w:rPr>
          <w:rFonts w:ascii="Times New Roman" w:eastAsia="Times New Roman" w:hAnsi="Times New Roman" w:cs="Times New Roman"/>
          <w:sz w:val="26"/>
          <w:szCs w:val="26"/>
        </w:rPr>
        <w:t xml:space="preserve"> chi </w:t>
      </w:r>
      <w:proofErr w:type="spellStart"/>
      <w:r w:rsidRPr="00965577">
        <w:rPr>
          <w:rFonts w:ascii="Times New Roman" w:eastAsia="Times New Roman" w:hAnsi="Times New Roman" w:cs="Times New Roman"/>
          <w:sz w:val="26"/>
          <w:szCs w:val="26"/>
        </w:rPr>
        <w:t>là</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hiệu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quả</w:t>
      </w:r>
      <w:proofErr w:type="spellEnd"/>
      <w:r w:rsidRPr="00965577">
        <w:rPr>
          <w:rFonts w:ascii="Times New Roman" w:eastAsia="Times New Roman" w:hAnsi="Times New Roman" w:cs="Times New Roman"/>
          <w:sz w:val="26"/>
          <w:szCs w:val="26"/>
        </w:rPr>
        <w:t xml:space="preserve"> &amp; </w:t>
      </w:r>
      <w:proofErr w:type="spellStart"/>
      <w:r w:rsidRPr="00965577">
        <w:rPr>
          <w:rFonts w:ascii="Times New Roman" w:eastAsia="Times New Roman" w:hAnsi="Times New Roman" w:cs="Times New Roman"/>
          <w:sz w:val="26"/>
          <w:szCs w:val="26"/>
        </w:rPr>
        <w:t>tiết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kiệm</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khoản</w:t>
      </w:r>
      <w:proofErr w:type="spellEnd"/>
      <w:r w:rsidRPr="00965577">
        <w:rPr>
          <w:rFonts w:ascii="Times New Roman" w:eastAsia="Times New Roman" w:hAnsi="Times New Roman" w:cs="Times New Roman"/>
          <w:sz w:val="26"/>
          <w:szCs w:val="26"/>
        </w:rPr>
        <w:t xml:space="preserve"> chi, </w:t>
      </w:r>
      <w:proofErr w:type="spellStart"/>
      <w:r w:rsidRPr="00965577">
        <w:rPr>
          <w:rFonts w:ascii="Times New Roman" w:eastAsia="Times New Roman" w:hAnsi="Times New Roman" w:cs="Times New Roman"/>
          <w:sz w:val="26"/>
          <w:szCs w:val="26"/>
        </w:rPr>
        <w:t>vì</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lẽ</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đó</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nó</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làm</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tăng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tốc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độ</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thực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thi</w:t>
      </w:r>
      <w:proofErr w:type="spellEnd"/>
      <w:r w:rsidRPr="00965577">
        <w:rPr>
          <w:rFonts w:ascii="Times New Roman" w:eastAsia="Times New Roman" w:hAnsi="Times New Roman" w:cs="Times New Roman"/>
          <w:sz w:val="26"/>
          <w:szCs w:val="26"/>
        </w:rPr>
        <w:t>.</w:t>
      </w:r>
    </w:p>
    <w:p w14:paraId="41F7A7BD" w14:textId="77777777" w:rsidR="001760C8" w:rsidRDefault="001760C8" w:rsidP="001760C8">
      <w:pPr>
        <w:pStyle w:val="ListParagraph"/>
        <w:widowControl w:val="0"/>
        <w:numPr>
          <w:ilvl w:val="0"/>
          <w:numId w:val="65"/>
        </w:numPr>
        <w:autoSpaceDE w:val="0"/>
        <w:autoSpaceDN w:val="0"/>
        <w:spacing w:before="120" w:after="0" w:line="288" w:lineRule="auto"/>
        <w:jc w:val="both"/>
        <w:outlineLvl w:val="1"/>
        <w:rPr>
          <w:rFonts w:ascii="Times New Roman" w:eastAsia="Times New Roman" w:hAnsi="Times New Roman" w:cs="Times New Roman"/>
          <w:sz w:val="26"/>
          <w:szCs w:val="26"/>
        </w:rPr>
      </w:pPr>
      <w:proofErr w:type="spellStart"/>
      <w:r w:rsidRPr="00965577">
        <w:rPr>
          <w:rFonts w:ascii="Times New Roman" w:eastAsia="Times New Roman" w:hAnsi="Times New Roman" w:cs="Times New Roman"/>
          <w:b/>
          <w:bCs/>
          <w:sz w:val="26"/>
          <w:szCs w:val="26"/>
        </w:rPr>
        <w:t>Khả</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năng</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mở</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rộng</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và</w:t>
      </w:r>
      <w:proofErr w:type="spellEnd"/>
      <w:r w:rsidRPr="00965577">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mạnh</w:t>
      </w:r>
      <w:proofErr w:type="spellEnd"/>
      <w:r w:rsidRPr="00965577">
        <w:rPr>
          <w:rFonts w:ascii="Times New Roman" w:eastAsia="Times New Roman" w:hAnsi="Times New Roman" w:cs="Times New Roman"/>
          <w:b/>
          <w:bCs/>
          <w:sz w:val="26"/>
          <w:szCs w:val="26"/>
        </w:rPr>
        <w:t>:</w:t>
      </w:r>
      <w:r w:rsidRPr="00965577">
        <w:rPr>
          <w:rFonts w:ascii="Times New Roman" w:eastAsia="Times New Roman" w:hAnsi="Times New Roman" w:cs="Times New Roman"/>
          <w:sz w:val="26"/>
          <w:szCs w:val="26"/>
        </w:rPr>
        <w:t xml:space="preserve"> MySQL </w:t>
      </w:r>
      <w:proofErr w:type="spellStart"/>
      <w:r w:rsidRPr="00965577">
        <w:rPr>
          <w:rFonts w:ascii="Times New Roman" w:eastAsia="Times New Roman" w:hAnsi="Times New Roman" w:cs="Times New Roman"/>
          <w:sz w:val="26"/>
          <w:szCs w:val="26"/>
        </w:rPr>
        <w:t>có</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thể</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xử</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lý</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rất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nhiều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dữ</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liệu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và</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đặc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biệt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nó</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có</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thể</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được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mở</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rộng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nếu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quan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trọng</w:t>
      </w:r>
      <w:proofErr w:type="spellEnd"/>
      <w:r w:rsidRPr="00965577">
        <w:rPr>
          <w:rFonts w:ascii="Times New Roman" w:eastAsia="Times New Roman" w:hAnsi="Times New Roman" w:cs="Times New Roman"/>
          <w:sz w:val="26"/>
          <w:szCs w:val="26"/>
        </w:rPr>
        <w:t>.</w:t>
      </w:r>
    </w:p>
    <w:p w14:paraId="54EADE2B" w14:textId="77777777" w:rsidR="001760C8" w:rsidRDefault="001760C8" w:rsidP="001760C8">
      <w:pPr>
        <w:pStyle w:val="ListParagraph"/>
        <w:widowControl w:val="0"/>
        <w:numPr>
          <w:ilvl w:val="0"/>
          <w:numId w:val="65"/>
        </w:numPr>
        <w:autoSpaceDE w:val="0"/>
        <w:autoSpaceDN w:val="0"/>
        <w:spacing w:before="120" w:after="0" w:line="288" w:lineRule="auto"/>
        <w:jc w:val="both"/>
        <w:outlineLvl w:val="1"/>
        <w:rPr>
          <w:rFonts w:ascii="Times New Roman" w:eastAsia="Times New Roman" w:hAnsi="Times New Roman" w:cs="Times New Roman"/>
          <w:sz w:val="26"/>
          <w:szCs w:val="26"/>
        </w:rPr>
      </w:pPr>
      <w:proofErr w:type="spellStart"/>
      <w:r w:rsidRPr="00965577">
        <w:rPr>
          <w:rFonts w:ascii="Times New Roman" w:eastAsia="Times New Roman" w:hAnsi="Times New Roman" w:cs="Times New Roman"/>
          <w:b/>
          <w:bCs/>
          <w:sz w:val="26"/>
          <w:szCs w:val="26"/>
        </w:rPr>
        <w:t>Đa</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tính</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năng</w:t>
      </w:r>
      <w:proofErr w:type="spellEnd"/>
      <w:r w:rsidRPr="00965577">
        <w:rPr>
          <w:rFonts w:ascii="Times New Roman" w:eastAsia="Times New Roman" w:hAnsi="Times New Roman" w:cs="Times New Roman"/>
          <w:b/>
          <w:bCs/>
          <w:sz w:val="26"/>
          <w:szCs w:val="26"/>
        </w:rPr>
        <w:t>:</w:t>
      </w:r>
      <w:r w:rsidRPr="00965577">
        <w:rPr>
          <w:rFonts w:ascii="Times New Roman" w:eastAsia="Times New Roman" w:hAnsi="Times New Roman" w:cs="Times New Roman"/>
          <w:sz w:val="26"/>
          <w:szCs w:val="26"/>
        </w:rPr>
        <w:t xml:space="preserve"> MySQL </w:t>
      </w:r>
      <w:proofErr w:type="spellStart"/>
      <w:r w:rsidRPr="00965577">
        <w:rPr>
          <w:rFonts w:ascii="Times New Roman" w:eastAsia="Times New Roman" w:hAnsi="Times New Roman" w:cs="Times New Roman"/>
          <w:sz w:val="26"/>
          <w:szCs w:val="26"/>
        </w:rPr>
        <w:t>hiện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đang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hỗ</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trợ</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nhiều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những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chức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năng</w:t>
      </w:r>
      <w:proofErr w:type="spellEnd"/>
      <w:r w:rsidRPr="00965577">
        <w:rPr>
          <w:rFonts w:ascii="Times New Roman" w:eastAsia="Times New Roman" w:hAnsi="Times New Roman" w:cs="Times New Roman"/>
          <w:sz w:val="26"/>
          <w:szCs w:val="26"/>
        </w:rPr>
        <w:t xml:space="preserve"> SQL </w:t>
      </w:r>
      <w:proofErr w:type="spellStart"/>
      <w:r w:rsidRPr="00965577">
        <w:rPr>
          <w:rFonts w:ascii="Times New Roman" w:eastAsia="Times New Roman" w:hAnsi="Times New Roman" w:cs="Times New Roman"/>
          <w:sz w:val="26"/>
          <w:szCs w:val="26"/>
        </w:rPr>
        <w:t>rất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được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mong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chờ</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từ</w:t>
      </w:r>
      <w:proofErr w:type="spellEnd"/>
      <w:r w:rsidRPr="00965577">
        <w:rPr>
          <w:rFonts w:ascii="Times New Roman" w:eastAsia="Times New Roman" w:hAnsi="Times New Roman" w:cs="Times New Roman"/>
          <w:sz w:val="26"/>
          <w:szCs w:val="26"/>
        </w:rPr>
        <w:t xml:space="preserve"> 1 </w:t>
      </w:r>
      <w:proofErr w:type="spellStart"/>
      <w:r w:rsidRPr="00965577">
        <w:rPr>
          <w:rFonts w:ascii="Times New Roman" w:eastAsia="Times New Roman" w:hAnsi="Times New Roman" w:cs="Times New Roman"/>
          <w:sz w:val="26"/>
          <w:szCs w:val="26"/>
        </w:rPr>
        <w:t>hệ</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quản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trị</w:t>
      </w:r>
      <w:proofErr w:type="spellEnd"/>
      <w:r w:rsidRPr="00965577">
        <w:rPr>
          <w:rFonts w:ascii="Times New Roman" w:eastAsia="Times New Roman" w:hAnsi="Times New Roman" w:cs="Times New Roman"/>
          <w:sz w:val="26"/>
          <w:szCs w:val="26"/>
        </w:rPr>
        <w:t xml:space="preserve"> CSDL </w:t>
      </w:r>
      <w:proofErr w:type="spellStart"/>
      <w:r w:rsidRPr="00965577">
        <w:rPr>
          <w:rFonts w:ascii="Times New Roman" w:eastAsia="Times New Roman" w:hAnsi="Times New Roman" w:cs="Times New Roman"/>
          <w:sz w:val="26"/>
          <w:szCs w:val="26"/>
        </w:rPr>
        <w:t>quan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hệ</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cả</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gián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tiếp</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cũng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như</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trực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tiếp</w:t>
      </w:r>
      <w:proofErr w:type="spellEnd"/>
      <w:r w:rsidRPr="00965577">
        <w:rPr>
          <w:rFonts w:ascii="Times New Roman" w:eastAsia="Times New Roman" w:hAnsi="Times New Roman" w:cs="Times New Roman"/>
          <w:sz w:val="26"/>
          <w:szCs w:val="26"/>
        </w:rPr>
        <w:t>.</w:t>
      </w:r>
    </w:p>
    <w:p w14:paraId="5159EFA9" w14:textId="77777777" w:rsidR="001760C8" w:rsidRDefault="001760C8" w:rsidP="001760C8">
      <w:pPr>
        <w:pStyle w:val="ListParagraph"/>
        <w:widowControl w:val="0"/>
        <w:numPr>
          <w:ilvl w:val="0"/>
          <w:numId w:val="65"/>
        </w:numPr>
        <w:autoSpaceDE w:val="0"/>
        <w:autoSpaceDN w:val="0"/>
        <w:spacing w:before="120" w:after="0" w:line="288" w:lineRule="auto"/>
        <w:jc w:val="both"/>
        <w:outlineLvl w:val="1"/>
        <w:rPr>
          <w:rFonts w:ascii="Times New Roman" w:eastAsia="Times New Roman" w:hAnsi="Times New Roman" w:cs="Times New Roman"/>
          <w:sz w:val="26"/>
          <w:szCs w:val="26"/>
        </w:rPr>
      </w:pPr>
      <w:proofErr w:type="spellStart"/>
      <w:r w:rsidRPr="00965577">
        <w:rPr>
          <w:rFonts w:ascii="Times New Roman" w:eastAsia="Times New Roman" w:hAnsi="Times New Roman" w:cs="Times New Roman"/>
          <w:b/>
          <w:bCs/>
          <w:sz w:val="26"/>
          <w:szCs w:val="26"/>
        </w:rPr>
        <w:t>Độ</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bảo</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mật</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cao</w:t>
      </w:r>
      <w:proofErr w:type="spellEnd"/>
      <w:r w:rsidRPr="00965577">
        <w:rPr>
          <w:rFonts w:ascii="Times New Roman" w:eastAsia="Times New Roman" w:hAnsi="Times New Roman" w:cs="Times New Roman"/>
          <w:b/>
          <w:bCs/>
          <w:sz w:val="26"/>
          <w:szCs w:val="26"/>
        </w:rPr>
        <w:t>:</w:t>
      </w:r>
      <w:r w:rsidRPr="00965577">
        <w:rPr>
          <w:rFonts w:ascii="Times New Roman" w:eastAsia="Times New Roman" w:hAnsi="Times New Roman" w:cs="Times New Roman"/>
          <w:sz w:val="26"/>
          <w:szCs w:val="26"/>
        </w:rPr>
        <w:t xml:space="preserve"> MySQL </w:t>
      </w:r>
      <w:proofErr w:type="spellStart"/>
      <w:r w:rsidRPr="00965577">
        <w:rPr>
          <w:rFonts w:ascii="Times New Roman" w:eastAsia="Times New Roman" w:hAnsi="Times New Roman" w:cs="Times New Roman"/>
          <w:sz w:val="26"/>
          <w:szCs w:val="26"/>
        </w:rPr>
        <w:t>rất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thích</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hợp</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cho</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các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phần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mềm</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có</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truy</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cập</w:t>
      </w:r>
      <w:proofErr w:type="spellEnd"/>
      <w:r w:rsidRPr="00965577">
        <w:rPr>
          <w:rFonts w:ascii="Times New Roman" w:eastAsia="Times New Roman" w:hAnsi="Times New Roman" w:cs="Times New Roman"/>
          <w:sz w:val="26"/>
          <w:szCs w:val="26"/>
        </w:rPr>
        <w:t xml:space="preserve"> CSDL </w:t>
      </w:r>
      <w:proofErr w:type="spellStart"/>
      <w:r w:rsidRPr="00965577">
        <w:rPr>
          <w:rFonts w:ascii="Times New Roman" w:eastAsia="Times New Roman" w:hAnsi="Times New Roman" w:cs="Times New Roman"/>
          <w:sz w:val="26"/>
          <w:szCs w:val="26"/>
        </w:rPr>
        <w:t>trên</w:t>
      </w:r>
      <w:proofErr w:type="spellEnd"/>
      <w:r w:rsidRPr="00965577">
        <w:rPr>
          <w:rFonts w:ascii="Times New Roman" w:eastAsia="Times New Roman" w:hAnsi="Times New Roman" w:cs="Times New Roman"/>
          <w:sz w:val="26"/>
          <w:szCs w:val="26"/>
        </w:rPr>
        <w:t xml:space="preserve"> Internet </w:t>
      </w:r>
      <w:proofErr w:type="spellStart"/>
      <w:r w:rsidRPr="00965577">
        <w:rPr>
          <w:rFonts w:ascii="Times New Roman" w:eastAsia="Times New Roman" w:hAnsi="Times New Roman" w:cs="Times New Roman"/>
          <w:sz w:val="26"/>
          <w:szCs w:val="26"/>
        </w:rPr>
        <w:t>khi</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sở</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hữu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nhiều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nhiều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chức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năng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bảo</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mật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thậm</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chí</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là</w:t>
      </w:r>
      <w:proofErr w:type="spellEnd"/>
      <w:r w:rsidRPr="00965577">
        <w:rPr>
          <w:rFonts w:ascii="Times New Roman" w:eastAsia="Times New Roman" w:hAnsi="Times New Roman" w:cs="Times New Roman"/>
          <w:sz w:val="26"/>
          <w:szCs w:val="26"/>
        </w:rPr>
        <w:t xml:space="preserve"> ở </w:t>
      </w:r>
      <w:proofErr w:type="spellStart"/>
      <w:r w:rsidRPr="00965577">
        <w:rPr>
          <w:rFonts w:ascii="Times New Roman" w:eastAsia="Times New Roman" w:hAnsi="Times New Roman" w:cs="Times New Roman"/>
          <w:sz w:val="26"/>
          <w:szCs w:val="26"/>
        </w:rPr>
        <w:t>cấp</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cao</w:t>
      </w:r>
      <w:proofErr w:type="spellEnd"/>
      <w:r>
        <w:rPr>
          <w:rFonts w:ascii="Times New Roman" w:eastAsia="Times New Roman" w:hAnsi="Times New Roman" w:cs="Times New Roman"/>
          <w:sz w:val="26"/>
          <w:szCs w:val="26"/>
        </w:rPr>
        <w:t>.</w:t>
      </w:r>
    </w:p>
    <w:p w14:paraId="024C10A6" w14:textId="77777777" w:rsidR="001760C8" w:rsidRDefault="001760C8" w:rsidP="001760C8">
      <w:pPr>
        <w:pStyle w:val="ListParagraph"/>
        <w:widowControl w:val="0"/>
        <w:numPr>
          <w:ilvl w:val="0"/>
          <w:numId w:val="28"/>
        </w:numPr>
        <w:autoSpaceDE w:val="0"/>
        <w:autoSpaceDN w:val="0"/>
        <w:spacing w:before="120" w:after="0" w:line="288" w:lineRule="auto"/>
        <w:jc w:val="both"/>
        <w:outlineLvl w:val="1"/>
        <w:rPr>
          <w:rFonts w:ascii="Times New Roman" w:eastAsia="Times New Roman" w:hAnsi="Times New Roman" w:cs="Times New Roman"/>
          <w:b/>
          <w:bCs/>
          <w:sz w:val="26"/>
          <w:szCs w:val="26"/>
        </w:rPr>
      </w:pPr>
      <w:r w:rsidRPr="00965577">
        <w:rPr>
          <w:rFonts w:ascii="Times New Roman" w:eastAsia="Times New Roman" w:hAnsi="Times New Roman" w:cs="Times New Roman"/>
          <w:b/>
          <w:bCs/>
          <w:sz w:val="26"/>
          <w:szCs w:val="26"/>
        </w:rPr>
        <w:t xml:space="preserve">Nhược </w:t>
      </w:r>
      <w:proofErr w:type="spellStart"/>
      <w:r w:rsidRPr="00965577">
        <w:rPr>
          <w:rFonts w:ascii="Times New Roman" w:eastAsia="Times New Roman" w:hAnsi="Times New Roman" w:cs="Times New Roman"/>
          <w:b/>
          <w:bCs/>
          <w:sz w:val="26"/>
          <w:szCs w:val="26"/>
        </w:rPr>
        <w:t>điểm</w:t>
      </w:r>
      <w:proofErr w:type="spellEnd"/>
      <w:r w:rsidRPr="00965577">
        <w:rPr>
          <w:rFonts w:ascii="Times New Roman" w:eastAsia="Times New Roman" w:hAnsi="Times New Roman" w:cs="Times New Roman"/>
          <w:b/>
          <w:bCs/>
          <w:sz w:val="26"/>
          <w:szCs w:val="26"/>
        </w:rPr>
        <w:t>:</w:t>
      </w:r>
    </w:p>
    <w:p w14:paraId="3B275326" w14:textId="77777777" w:rsidR="001760C8" w:rsidRPr="00965577" w:rsidRDefault="001760C8" w:rsidP="001760C8">
      <w:pPr>
        <w:pStyle w:val="ListParagraph"/>
        <w:widowControl w:val="0"/>
        <w:numPr>
          <w:ilvl w:val="0"/>
          <w:numId w:val="66"/>
        </w:numPr>
        <w:autoSpaceDE w:val="0"/>
        <w:autoSpaceDN w:val="0"/>
        <w:spacing w:before="120" w:after="0" w:line="288" w:lineRule="auto"/>
        <w:jc w:val="both"/>
        <w:outlineLvl w:val="1"/>
        <w:rPr>
          <w:rFonts w:ascii="Times New Roman" w:eastAsia="Times New Roman" w:hAnsi="Times New Roman" w:cs="Times New Roman"/>
          <w:b/>
          <w:bCs/>
          <w:sz w:val="26"/>
          <w:szCs w:val="26"/>
        </w:rPr>
      </w:pPr>
      <w:proofErr w:type="spellStart"/>
      <w:r w:rsidRPr="00965577">
        <w:rPr>
          <w:rFonts w:ascii="Times New Roman" w:eastAsia="Times New Roman" w:hAnsi="Times New Roman" w:cs="Times New Roman"/>
          <w:b/>
          <w:bCs/>
          <w:sz w:val="26"/>
          <w:szCs w:val="26"/>
        </w:rPr>
        <w:t>Giới</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hạn</w:t>
      </w:r>
      <w:proofErr w:type="spellEnd"/>
      <w:r w:rsidRPr="00965577">
        <w:rPr>
          <w:rFonts w:ascii="Times New Roman" w:eastAsia="Times New Roman" w:hAnsi="Times New Roman" w:cs="Times New Roman"/>
          <w:b/>
          <w:bCs/>
          <w:sz w:val="26"/>
          <w:szCs w:val="26"/>
        </w:rPr>
        <w:t xml:space="preserve">: </w:t>
      </w:r>
      <w:r w:rsidRPr="00965577">
        <w:rPr>
          <w:rFonts w:ascii="Times New Roman" w:eastAsia="Times New Roman" w:hAnsi="Times New Roman" w:cs="Times New Roman"/>
          <w:sz w:val="26"/>
          <w:szCs w:val="26"/>
        </w:rPr>
        <w:t xml:space="preserve">Theo </w:t>
      </w:r>
      <w:proofErr w:type="spellStart"/>
      <w:r w:rsidRPr="00965577">
        <w:rPr>
          <w:rFonts w:ascii="Times New Roman" w:eastAsia="Times New Roman" w:hAnsi="Times New Roman" w:cs="Times New Roman"/>
          <w:sz w:val="26"/>
          <w:szCs w:val="26"/>
        </w:rPr>
        <w:t>thiết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kế</w:t>
      </w:r>
      <w:proofErr w:type="spellEnd"/>
      <w:r w:rsidRPr="00965577">
        <w:rPr>
          <w:rFonts w:ascii="Times New Roman" w:eastAsia="Times New Roman" w:hAnsi="Times New Roman" w:cs="Times New Roman"/>
          <w:sz w:val="26"/>
          <w:szCs w:val="26"/>
        </w:rPr>
        <w:t xml:space="preserve">, MySQL </w:t>
      </w:r>
      <w:proofErr w:type="spellStart"/>
      <w:r w:rsidRPr="00965577">
        <w:rPr>
          <w:rFonts w:ascii="Times New Roman" w:eastAsia="Times New Roman" w:hAnsi="Times New Roman" w:cs="Times New Roman"/>
          <w:sz w:val="26"/>
          <w:szCs w:val="26"/>
        </w:rPr>
        <w:t>không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có</w:t>
      </w:r>
      <w:proofErr w:type="spellEnd"/>
      <w:r w:rsidRPr="00965577">
        <w:rPr>
          <w:rFonts w:ascii="Times New Roman" w:eastAsia="Times New Roman" w:hAnsi="Times New Roman" w:cs="Times New Roman"/>
          <w:sz w:val="26"/>
          <w:szCs w:val="26"/>
        </w:rPr>
        <w:t xml:space="preserve"> ý </w:t>
      </w:r>
      <w:proofErr w:type="spellStart"/>
      <w:r w:rsidRPr="00965577">
        <w:rPr>
          <w:rFonts w:ascii="Times New Roman" w:eastAsia="Times New Roman" w:hAnsi="Times New Roman" w:cs="Times New Roman"/>
          <w:sz w:val="26"/>
          <w:szCs w:val="26"/>
        </w:rPr>
        <w:t>định</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làm</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toàn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bộ</w:t>
      </w:r>
      <w:proofErr w:type="spellEnd"/>
      <w:r>
        <w:rPr>
          <w:rFonts w:ascii="Times New Roman" w:eastAsia="Times New Roman" w:hAnsi="Times New Roman" w:cs="Times New Roman"/>
          <w:sz w:val="26"/>
          <w:szCs w:val="26"/>
        </w:rPr>
        <w:t>,</w:t>
      </w:r>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nó</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đi</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kèm</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với</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các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hạn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chế</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về</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chức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năng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mà</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một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vào</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ứng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dụng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có</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thể</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cần</w:t>
      </w:r>
      <w:proofErr w:type="spellEnd"/>
      <w:r w:rsidRPr="00965577">
        <w:rPr>
          <w:rFonts w:ascii="Times New Roman" w:eastAsia="Times New Roman" w:hAnsi="Times New Roman" w:cs="Times New Roman"/>
          <w:sz w:val="26"/>
          <w:szCs w:val="26"/>
        </w:rPr>
        <w:t>.</w:t>
      </w:r>
    </w:p>
    <w:p w14:paraId="6EAD9E0A" w14:textId="77777777" w:rsidR="001760C8" w:rsidRPr="00965577" w:rsidRDefault="001760C8" w:rsidP="001760C8">
      <w:pPr>
        <w:pStyle w:val="ListParagraph"/>
        <w:widowControl w:val="0"/>
        <w:numPr>
          <w:ilvl w:val="0"/>
          <w:numId w:val="66"/>
        </w:numPr>
        <w:autoSpaceDE w:val="0"/>
        <w:autoSpaceDN w:val="0"/>
        <w:spacing w:before="120" w:after="0" w:line="288" w:lineRule="auto"/>
        <w:jc w:val="both"/>
        <w:outlineLvl w:val="1"/>
        <w:rPr>
          <w:rFonts w:ascii="Times New Roman" w:eastAsia="Times New Roman" w:hAnsi="Times New Roman" w:cs="Times New Roman"/>
          <w:b/>
          <w:bCs/>
          <w:sz w:val="26"/>
          <w:szCs w:val="26"/>
        </w:rPr>
      </w:pPr>
      <w:proofErr w:type="spellStart"/>
      <w:r w:rsidRPr="00965577">
        <w:rPr>
          <w:rFonts w:ascii="Times New Roman" w:eastAsia="Times New Roman" w:hAnsi="Times New Roman" w:cs="Times New Roman"/>
          <w:b/>
          <w:bCs/>
          <w:sz w:val="26"/>
          <w:szCs w:val="26"/>
        </w:rPr>
        <w:t>Độ</w:t>
      </w:r>
      <w:proofErr w:type="spellEnd"/>
      <w:r w:rsidRPr="00965577">
        <w:rPr>
          <w:rFonts w:ascii="Times New Roman" w:eastAsia="Times New Roman" w:hAnsi="Times New Roman" w:cs="Times New Roman"/>
          <w:b/>
          <w:bCs/>
          <w:sz w:val="26"/>
          <w:szCs w:val="26"/>
        </w:rPr>
        <w:t xml:space="preserve"> tin </w:t>
      </w:r>
      <w:proofErr w:type="spellStart"/>
      <w:r w:rsidRPr="00965577">
        <w:rPr>
          <w:rFonts w:ascii="Times New Roman" w:eastAsia="Times New Roman" w:hAnsi="Times New Roman" w:cs="Times New Roman"/>
          <w:b/>
          <w:bCs/>
          <w:sz w:val="26"/>
          <w:szCs w:val="26"/>
        </w:rPr>
        <w:t>cậy</w:t>
      </w:r>
      <w:proofErr w:type="spellEnd"/>
      <w:r w:rsidRPr="00965577">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sz w:val="26"/>
          <w:szCs w:val="26"/>
        </w:rPr>
        <w:t>C</w:t>
      </w:r>
      <w:r w:rsidRPr="00965577">
        <w:rPr>
          <w:rFonts w:ascii="Times New Roman" w:eastAsia="Times New Roman" w:hAnsi="Times New Roman" w:cs="Times New Roman"/>
          <w:sz w:val="26"/>
          <w:szCs w:val="26"/>
        </w:rPr>
        <w:t>ách</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thức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nhận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chức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năng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cụ</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thể</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đang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được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xử</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lý</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cùng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với</w:t>
      </w:r>
      <w:proofErr w:type="spellEnd"/>
      <w:r w:rsidRPr="00965577">
        <w:rPr>
          <w:rFonts w:ascii="Times New Roman" w:eastAsia="Times New Roman" w:hAnsi="Times New Roman" w:cs="Times New Roman"/>
          <w:sz w:val="26"/>
          <w:szCs w:val="26"/>
        </w:rPr>
        <w:t xml:space="preserve"> MySQL (</w:t>
      </w:r>
      <w:proofErr w:type="spellStart"/>
      <w:r w:rsidRPr="00965577">
        <w:rPr>
          <w:rFonts w:ascii="Times New Roman" w:eastAsia="Times New Roman" w:hAnsi="Times New Roman" w:cs="Times New Roman"/>
          <w:sz w:val="26"/>
          <w:szCs w:val="26"/>
        </w:rPr>
        <w:t>ví</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dụ</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như</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kiểm</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toán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những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giao</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dịch</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tài</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liệu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tham</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khảo</w:t>
      </w:r>
      <w:proofErr w:type="spellEnd"/>
      <w:r w:rsidRPr="00965577">
        <w:rPr>
          <w:rFonts w:ascii="Times New Roman" w:eastAsia="Times New Roman" w:hAnsi="Times New Roman" w:cs="Times New Roman"/>
          <w:sz w:val="26"/>
          <w:szCs w:val="26"/>
        </w:rPr>
        <w:t xml:space="preserve">, …) </w:t>
      </w:r>
      <w:proofErr w:type="spellStart"/>
      <w:r w:rsidRPr="00965577">
        <w:rPr>
          <w:rFonts w:ascii="Times New Roman" w:eastAsia="Times New Roman" w:hAnsi="Times New Roman" w:cs="Times New Roman"/>
          <w:sz w:val="26"/>
          <w:szCs w:val="26"/>
        </w:rPr>
        <w:t>khiến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cho</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nó</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trở</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nên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kém</w:t>
      </w:r>
      <w:proofErr w:type="spellEnd"/>
      <w:r w:rsidRPr="00965577">
        <w:rPr>
          <w:rFonts w:ascii="Times New Roman" w:eastAsia="Times New Roman" w:hAnsi="Times New Roman" w:cs="Times New Roman"/>
          <w:sz w:val="26"/>
          <w:szCs w:val="26"/>
        </w:rPr>
        <w:t xml:space="preserve"> tin </w:t>
      </w:r>
      <w:proofErr w:type="spellStart"/>
      <w:r w:rsidRPr="00965577">
        <w:rPr>
          <w:rFonts w:ascii="Times New Roman" w:eastAsia="Times New Roman" w:hAnsi="Times New Roman" w:cs="Times New Roman"/>
          <w:sz w:val="26"/>
          <w:szCs w:val="26"/>
        </w:rPr>
        <w:t>cậy</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hơn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một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số</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những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hệ</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quản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trị</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về</w:t>
      </w:r>
      <w:proofErr w:type="spellEnd"/>
      <w:r w:rsidRPr="00965577">
        <w:rPr>
          <w:rFonts w:ascii="Times New Roman" w:eastAsia="Times New Roman" w:hAnsi="Times New Roman" w:cs="Times New Roman"/>
          <w:sz w:val="26"/>
          <w:szCs w:val="26"/>
        </w:rPr>
        <w:t xml:space="preserve"> CSDL </w:t>
      </w:r>
      <w:proofErr w:type="spellStart"/>
      <w:r w:rsidRPr="00965577">
        <w:rPr>
          <w:rFonts w:ascii="Times New Roman" w:eastAsia="Times New Roman" w:hAnsi="Times New Roman" w:cs="Times New Roman"/>
          <w:sz w:val="26"/>
          <w:szCs w:val="26"/>
        </w:rPr>
        <w:t>có</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quan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hệ</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khác</w:t>
      </w:r>
      <w:proofErr w:type="spellEnd"/>
      <w:r w:rsidRPr="00965577">
        <w:rPr>
          <w:rFonts w:ascii="Times New Roman" w:eastAsia="Times New Roman" w:hAnsi="Times New Roman" w:cs="Times New Roman"/>
          <w:sz w:val="26"/>
          <w:szCs w:val="26"/>
        </w:rPr>
        <w:t>.</w:t>
      </w:r>
    </w:p>
    <w:p w14:paraId="1594D02F" w14:textId="77777777" w:rsidR="001760C8" w:rsidRPr="00E86381" w:rsidRDefault="001760C8" w:rsidP="001760C8">
      <w:pPr>
        <w:pStyle w:val="ListParagraph"/>
        <w:widowControl w:val="0"/>
        <w:numPr>
          <w:ilvl w:val="0"/>
          <w:numId w:val="66"/>
        </w:numPr>
        <w:autoSpaceDE w:val="0"/>
        <w:autoSpaceDN w:val="0"/>
        <w:spacing w:before="120" w:after="0" w:line="288" w:lineRule="auto"/>
        <w:jc w:val="both"/>
        <w:outlineLvl w:val="1"/>
        <w:rPr>
          <w:rFonts w:ascii="Times New Roman" w:eastAsia="Times New Roman" w:hAnsi="Times New Roman" w:cs="Times New Roman"/>
          <w:b/>
          <w:bCs/>
          <w:sz w:val="26"/>
          <w:szCs w:val="26"/>
        </w:rPr>
      </w:pPr>
      <w:r w:rsidRPr="00965577">
        <w:rPr>
          <w:rFonts w:ascii="Times New Roman" w:eastAsia="Times New Roman" w:hAnsi="Times New Roman" w:cs="Times New Roman"/>
          <w:b/>
          <w:bCs/>
          <w:sz w:val="26"/>
          <w:szCs w:val="26"/>
        </w:rPr>
        <w:t xml:space="preserve">Dung </w:t>
      </w:r>
      <w:proofErr w:type="spellStart"/>
      <w:r w:rsidRPr="00965577">
        <w:rPr>
          <w:rFonts w:ascii="Times New Roman" w:eastAsia="Times New Roman" w:hAnsi="Times New Roman" w:cs="Times New Roman"/>
          <w:b/>
          <w:bCs/>
          <w:sz w:val="26"/>
          <w:szCs w:val="26"/>
        </w:rPr>
        <w:t>lượng</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hạn</w:t>
      </w:r>
      <w:proofErr w:type="spellEnd"/>
      <w:r w:rsidRPr="00965577">
        <w:rPr>
          <w:rFonts w:ascii="Times New Roman" w:eastAsia="Times New Roman" w:hAnsi="Times New Roman" w:cs="Times New Roman"/>
          <w:b/>
          <w:bCs/>
          <w:sz w:val="26"/>
          <w:szCs w:val="26"/>
        </w:rPr>
        <w:t xml:space="preserve"> </w:t>
      </w:r>
      <w:proofErr w:type="spellStart"/>
      <w:r w:rsidRPr="00965577">
        <w:rPr>
          <w:rFonts w:ascii="Times New Roman" w:eastAsia="Times New Roman" w:hAnsi="Times New Roman" w:cs="Times New Roman"/>
          <w:b/>
          <w:bCs/>
          <w:sz w:val="26"/>
          <w:szCs w:val="26"/>
        </w:rPr>
        <w:t>chế</w:t>
      </w:r>
      <w:proofErr w:type="spellEnd"/>
      <w:r w:rsidRPr="00965577">
        <w:rPr>
          <w:rFonts w:ascii="Times New Roman" w:eastAsia="Times New Roman" w:hAnsi="Times New Roman" w:cs="Times New Roman"/>
          <w:b/>
          <w:bCs/>
          <w:sz w:val="26"/>
          <w:szCs w:val="26"/>
        </w:rPr>
        <w:t xml:space="preserve">: </w:t>
      </w:r>
      <w:r w:rsidRPr="00965577">
        <w:rPr>
          <w:rFonts w:ascii="Times New Roman" w:eastAsia="Times New Roman" w:hAnsi="Times New Roman" w:cs="Times New Roman"/>
          <w:sz w:val="26"/>
          <w:szCs w:val="26"/>
        </w:rPr>
        <w:t xml:space="preserve">Trong </w:t>
      </w:r>
      <w:proofErr w:type="spellStart"/>
      <w:r w:rsidRPr="00965577">
        <w:rPr>
          <w:rFonts w:ascii="Times New Roman" w:eastAsia="Times New Roman" w:hAnsi="Times New Roman" w:cs="Times New Roman"/>
          <w:sz w:val="26"/>
          <w:szCs w:val="26"/>
        </w:rPr>
        <w:t>trường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hợp</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nếu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như</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số</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lượng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bản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ghi</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đang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lớn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dần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lên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thì</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khi</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đó</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quá</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trình</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truy</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xuất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dữ</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liệu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sẽ</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diễn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ra</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vô</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cùng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khó</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khăn</w:t>
      </w:r>
      <w:proofErr w:type="spellEnd"/>
      <w:r w:rsidRPr="00965577">
        <w:rPr>
          <w:rFonts w:ascii="Times New Roman" w:eastAsia="Times New Roman" w:hAnsi="Times New Roman" w:cs="Times New Roman"/>
          <w:sz w:val="26"/>
          <w:szCs w:val="26"/>
        </w:rPr>
        <w:t xml:space="preserve">. Như </w:t>
      </w:r>
      <w:proofErr w:type="spellStart"/>
      <w:r w:rsidRPr="00965577">
        <w:rPr>
          <w:rFonts w:ascii="Times New Roman" w:eastAsia="Times New Roman" w:hAnsi="Times New Roman" w:cs="Times New Roman"/>
          <w:sz w:val="26"/>
          <w:szCs w:val="26"/>
        </w:rPr>
        <w:t>vậy</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cần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phải</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áp</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dụng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rất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nhiều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những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biện</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pháp</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khác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nhau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để</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có</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thể</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gia</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tăng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được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tốc</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độ</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truy</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xuất</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những</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dữ</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liệu</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ví</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dụ</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như</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tạo</w:t>
      </w:r>
      <w:proofErr w:type="spellEnd"/>
      <w:r w:rsidRPr="00965577">
        <w:rPr>
          <w:rFonts w:ascii="Times New Roman" w:eastAsia="Times New Roman" w:hAnsi="Times New Roman" w:cs="Times New Roman"/>
          <w:sz w:val="26"/>
          <w:szCs w:val="26"/>
        </w:rPr>
        <w:t xml:space="preserve"> cache MySQL </w:t>
      </w:r>
      <w:proofErr w:type="spellStart"/>
      <w:r w:rsidRPr="00965577">
        <w:rPr>
          <w:rFonts w:ascii="Times New Roman" w:eastAsia="Times New Roman" w:hAnsi="Times New Roman" w:cs="Times New Roman"/>
          <w:sz w:val="26"/>
          <w:szCs w:val="26"/>
        </w:rPr>
        <w:t>hoặc</w:t>
      </w:r>
      <w:proofErr w:type="spellEnd"/>
      <w:r w:rsidRPr="00965577">
        <w:rPr>
          <w:rFonts w:ascii="Times New Roman" w:eastAsia="Times New Roman" w:hAnsi="Times New Roman" w:cs="Times New Roman"/>
          <w:sz w:val="26"/>
          <w:szCs w:val="26"/>
        </w:rPr>
        <w:t xml:space="preserve"> chia </w:t>
      </w:r>
      <w:proofErr w:type="spellStart"/>
      <w:r w:rsidRPr="00965577">
        <w:rPr>
          <w:rFonts w:ascii="Times New Roman" w:eastAsia="Times New Roman" w:hAnsi="Times New Roman" w:cs="Times New Roman"/>
          <w:sz w:val="26"/>
          <w:szCs w:val="26"/>
        </w:rPr>
        <w:t>tải</w:t>
      </w:r>
      <w:proofErr w:type="spellEnd"/>
      <w:r w:rsidRPr="00965577">
        <w:rPr>
          <w:rFonts w:ascii="Times New Roman" w:eastAsia="Times New Roman" w:hAnsi="Times New Roman" w:cs="Times New Roman"/>
          <w:sz w:val="26"/>
          <w:szCs w:val="26"/>
        </w:rPr>
        <w:t xml:space="preserve"> database </w:t>
      </w:r>
      <w:proofErr w:type="spellStart"/>
      <w:r w:rsidRPr="00965577">
        <w:rPr>
          <w:rFonts w:ascii="Times New Roman" w:eastAsia="Times New Roman" w:hAnsi="Times New Roman" w:cs="Times New Roman"/>
          <w:sz w:val="26"/>
          <w:szCs w:val="26"/>
        </w:rPr>
        <w:lastRenderedPageBreak/>
        <w:t>ra</w:t>
      </w:r>
      <w:proofErr w:type="spellEnd"/>
      <w:r w:rsidRPr="00965577">
        <w:rPr>
          <w:rFonts w:ascii="Times New Roman" w:eastAsia="Times New Roman" w:hAnsi="Times New Roman" w:cs="Times New Roman"/>
          <w:sz w:val="26"/>
          <w:szCs w:val="26"/>
        </w:rPr>
        <w:t xml:space="preserve"> </w:t>
      </w:r>
      <w:proofErr w:type="spellStart"/>
      <w:r w:rsidRPr="00965577">
        <w:rPr>
          <w:rFonts w:ascii="Times New Roman" w:eastAsia="Times New Roman" w:hAnsi="Times New Roman" w:cs="Times New Roman"/>
          <w:sz w:val="26"/>
          <w:szCs w:val="26"/>
        </w:rPr>
        <w:t>nhiều</w:t>
      </w:r>
      <w:proofErr w:type="spellEnd"/>
      <w:r w:rsidRPr="00965577">
        <w:rPr>
          <w:rFonts w:ascii="Times New Roman" w:eastAsia="Times New Roman" w:hAnsi="Times New Roman" w:cs="Times New Roman"/>
          <w:sz w:val="26"/>
          <w:szCs w:val="26"/>
        </w:rPr>
        <w:t xml:space="preserve"> server.</w:t>
      </w:r>
    </w:p>
    <w:p w14:paraId="090359F1" w14:textId="77777777" w:rsidR="001760C8" w:rsidRDefault="001760C8" w:rsidP="001760C8">
      <w:pPr>
        <w:pStyle w:val="ListParagraph"/>
        <w:widowControl w:val="0"/>
        <w:numPr>
          <w:ilvl w:val="2"/>
          <w:numId w:val="61"/>
        </w:numPr>
        <w:autoSpaceDE w:val="0"/>
        <w:autoSpaceDN w:val="0"/>
        <w:spacing w:before="120" w:after="0" w:line="288" w:lineRule="auto"/>
        <w:jc w:val="both"/>
        <w:outlineLvl w:val="1"/>
        <w:rPr>
          <w:rFonts w:ascii="Times New Roman" w:eastAsia="Times New Roman" w:hAnsi="Times New Roman" w:cs="Times New Roman"/>
          <w:b/>
          <w:bCs/>
          <w:sz w:val="26"/>
          <w:szCs w:val="26"/>
        </w:rPr>
      </w:pPr>
      <w:proofErr w:type="spellStart"/>
      <w:r w:rsidRPr="00E049F3">
        <w:rPr>
          <w:rFonts w:ascii="Times New Roman" w:eastAsia="Times New Roman" w:hAnsi="Times New Roman" w:cs="Times New Roman"/>
          <w:b/>
          <w:bCs/>
          <w:sz w:val="26"/>
          <w:szCs w:val="26"/>
        </w:rPr>
        <w:t>Cơ</w:t>
      </w:r>
      <w:proofErr w:type="spellEnd"/>
      <w:r w:rsidRPr="00E049F3">
        <w:rPr>
          <w:rFonts w:ascii="Times New Roman" w:eastAsia="Times New Roman" w:hAnsi="Times New Roman" w:cs="Times New Roman"/>
          <w:b/>
          <w:bCs/>
          <w:sz w:val="26"/>
          <w:szCs w:val="26"/>
        </w:rPr>
        <w:t xml:space="preserve"> </w:t>
      </w:r>
      <w:proofErr w:type="spellStart"/>
      <w:r w:rsidRPr="00E049F3">
        <w:rPr>
          <w:rFonts w:ascii="Times New Roman" w:eastAsia="Times New Roman" w:hAnsi="Times New Roman" w:cs="Times New Roman"/>
          <w:b/>
          <w:bCs/>
          <w:sz w:val="26"/>
          <w:szCs w:val="26"/>
        </w:rPr>
        <w:t>chế</w:t>
      </w:r>
      <w:proofErr w:type="spellEnd"/>
      <w:r w:rsidRPr="00E049F3">
        <w:rPr>
          <w:rFonts w:ascii="Times New Roman" w:eastAsia="Times New Roman" w:hAnsi="Times New Roman" w:cs="Times New Roman"/>
          <w:b/>
          <w:bCs/>
          <w:sz w:val="26"/>
          <w:szCs w:val="26"/>
        </w:rPr>
        <w:t xml:space="preserve"> </w:t>
      </w:r>
      <w:proofErr w:type="spellStart"/>
      <w:r w:rsidRPr="00E049F3">
        <w:rPr>
          <w:rFonts w:ascii="Times New Roman" w:eastAsia="Times New Roman" w:hAnsi="Times New Roman" w:cs="Times New Roman"/>
          <w:b/>
          <w:bCs/>
          <w:sz w:val="26"/>
          <w:szCs w:val="26"/>
        </w:rPr>
        <w:t>hoạt</w:t>
      </w:r>
      <w:proofErr w:type="spellEnd"/>
      <w:r w:rsidRPr="00E049F3">
        <w:rPr>
          <w:rFonts w:ascii="Times New Roman" w:eastAsia="Times New Roman" w:hAnsi="Times New Roman" w:cs="Times New Roman"/>
          <w:b/>
          <w:bCs/>
          <w:sz w:val="26"/>
          <w:szCs w:val="26"/>
        </w:rPr>
        <w:t xml:space="preserve"> </w:t>
      </w:r>
      <w:proofErr w:type="spellStart"/>
      <w:r w:rsidRPr="00E049F3">
        <w:rPr>
          <w:rFonts w:ascii="Times New Roman" w:eastAsia="Times New Roman" w:hAnsi="Times New Roman" w:cs="Times New Roman"/>
          <w:b/>
          <w:bCs/>
          <w:sz w:val="26"/>
          <w:szCs w:val="26"/>
        </w:rPr>
        <w:t>động</w:t>
      </w:r>
      <w:proofErr w:type="spellEnd"/>
      <w:r>
        <w:rPr>
          <w:rFonts w:ascii="Times New Roman" w:eastAsia="Times New Roman" w:hAnsi="Times New Roman" w:cs="Times New Roman"/>
          <w:b/>
          <w:bCs/>
          <w:sz w:val="26"/>
          <w:szCs w:val="26"/>
        </w:rPr>
        <w:t>:</w:t>
      </w:r>
    </w:p>
    <w:p w14:paraId="609E353C" w14:textId="77777777" w:rsidR="001760C8" w:rsidRDefault="001760C8" w:rsidP="001760C8">
      <w:pPr>
        <w:pStyle w:val="ListParagraph"/>
        <w:widowControl w:val="0"/>
        <w:numPr>
          <w:ilvl w:val="0"/>
          <w:numId w:val="63"/>
        </w:numPr>
        <w:autoSpaceDE w:val="0"/>
        <w:autoSpaceDN w:val="0"/>
        <w:spacing w:before="120" w:after="0" w:line="288" w:lineRule="auto"/>
        <w:jc w:val="both"/>
        <w:outlineLvl w:val="1"/>
        <w:rPr>
          <w:rFonts w:ascii="Times New Roman" w:eastAsia="Times New Roman" w:hAnsi="Times New Roman" w:cs="Times New Roman"/>
          <w:sz w:val="26"/>
          <w:szCs w:val="26"/>
        </w:rPr>
      </w:pPr>
      <w:r w:rsidRPr="00E049F3">
        <w:rPr>
          <w:rFonts w:ascii="Times New Roman" w:eastAsia="Times New Roman" w:hAnsi="Times New Roman" w:cs="Times New Roman"/>
          <w:sz w:val="26"/>
          <w:szCs w:val="26"/>
        </w:rPr>
        <w:t xml:space="preserve">MySQL </w:t>
      </w:r>
      <w:proofErr w:type="spellStart"/>
      <w:r w:rsidRPr="00E049F3">
        <w:rPr>
          <w:rFonts w:ascii="Times New Roman" w:eastAsia="Times New Roman" w:hAnsi="Times New Roman" w:cs="Times New Roman"/>
          <w:sz w:val="26"/>
          <w:szCs w:val="26"/>
        </w:rPr>
        <w:t>tạo</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ra</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bảng</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dữ</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liệu</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để</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có</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thể</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lưu</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trữ</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dữ</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liệu</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và</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định</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nghĩa</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về</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sự</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liên</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quan</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giữa</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những</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bảng</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đó</w:t>
      </w:r>
      <w:proofErr w:type="spellEnd"/>
      <w:r>
        <w:rPr>
          <w:rFonts w:ascii="Times New Roman" w:eastAsia="Times New Roman" w:hAnsi="Times New Roman" w:cs="Times New Roman"/>
          <w:sz w:val="26"/>
          <w:szCs w:val="26"/>
        </w:rPr>
        <w:t>.</w:t>
      </w:r>
    </w:p>
    <w:p w14:paraId="306D31F7" w14:textId="77777777" w:rsidR="001760C8" w:rsidRDefault="001760C8" w:rsidP="001760C8">
      <w:pPr>
        <w:pStyle w:val="ListParagraph"/>
        <w:widowControl w:val="0"/>
        <w:numPr>
          <w:ilvl w:val="0"/>
          <w:numId w:val="63"/>
        </w:numPr>
        <w:autoSpaceDE w:val="0"/>
        <w:autoSpaceDN w:val="0"/>
        <w:spacing w:before="120" w:after="0" w:line="288" w:lineRule="auto"/>
        <w:jc w:val="both"/>
        <w:outlineLvl w:val="1"/>
        <w:rPr>
          <w:rFonts w:ascii="Times New Roman" w:eastAsia="Times New Roman" w:hAnsi="Times New Roman" w:cs="Times New Roman"/>
          <w:sz w:val="26"/>
          <w:szCs w:val="26"/>
        </w:rPr>
      </w:pPr>
      <w:r w:rsidRPr="00E049F3">
        <w:rPr>
          <w:rFonts w:ascii="Times New Roman" w:eastAsia="Times New Roman" w:hAnsi="Times New Roman" w:cs="Times New Roman"/>
          <w:sz w:val="26"/>
          <w:szCs w:val="26"/>
        </w:rPr>
        <w:t xml:space="preserve">Client </w:t>
      </w:r>
      <w:proofErr w:type="spellStart"/>
      <w:r w:rsidRPr="00E049F3">
        <w:rPr>
          <w:rFonts w:ascii="Times New Roman" w:eastAsia="Times New Roman" w:hAnsi="Times New Roman" w:cs="Times New Roman"/>
          <w:sz w:val="26"/>
          <w:szCs w:val="26"/>
        </w:rPr>
        <w:t>sẽ</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trực</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tiếp</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gửi</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yêu</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cầu</w:t>
      </w:r>
      <w:proofErr w:type="spellEnd"/>
      <w:r w:rsidRPr="00E049F3">
        <w:rPr>
          <w:rFonts w:ascii="Times New Roman" w:eastAsia="Times New Roman" w:hAnsi="Times New Roman" w:cs="Times New Roman"/>
          <w:sz w:val="26"/>
          <w:szCs w:val="26"/>
        </w:rPr>
        <w:t xml:space="preserve"> SQL </w:t>
      </w:r>
      <w:proofErr w:type="spellStart"/>
      <w:r w:rsidRPr="00E049F3">
        <w:rPr>
          <w:rFonts w:ascii="Times New Roman" w:eastAsia="Times New Roman" w:hAnsi="Times New Roman" w:cs="Times New Roman"/>
          <w:sz w:val="26"/>
          <w:szCs w:val="26"/>
        </w:rPr>
        <w:t>bằng</w:t>
      </w:r>
      <w:proofErr w:type="spellEnd"/>
      <w:r w:rsidRPr="00E049F3">
        <w:rPr>
          <w:rFonts w:ascii="Times New Roman" w:eastAsia="Times New Roman" w:hAnsi="Times New Roman" w:cs="Times New Roman"/>
          <w:sz w:val="26"/>
          <w:szCs w:val="26"/>
        </w:rPr>
        <w:t xml:space="preserve"> 1 </w:t>
      </w:r>
      <w:proofErr w:type="spellStart"/>
      <w:r w:rsidRPr="00E049F3">
        <w:rPr>
          <w:rFonts w:ascii="Times New Roman" w:eastAsia="Times New Roman" w:hAnsi="Times New Roman" w:cs="Times New Roman"/>
          <w:sz w:val="26"/>
          <w:szCs w:val="26"/>
        </w:rPr>
        <w:t>lệnh</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đặc</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biệt</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có</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trên</w:t>
      </w:r>
      <w:proofErr w:type="spellEnd"/>
      <w:r w:rsidRPr="00E049F3">
        <w:rPr>
          <w:rFonts w:ascii="Times New Roman" w:eastAsia="Times New Roman" w:hAnsi="Times New Roman" w:cs="Times New Roman"/>
          <w:sz w:val="26"/>
          <w:szCs w:val="26"/>
        </w:rPr>
        <w:t xml:space="preserve"> MySQL.</w:t>
      </w:r>
    </w:p>
    <w:p w14:paraId="68228B2C" w14:textId="77777777" w:rsidR="001760C8" w:rsidRDefault="001760C8" w:rsidP="001760C8">
      <w:pPr>
        <w:pStyle w:val="ListParagraph"/>
        <w:widowControl w:val="0"/>
        <w:numPr>
          <w:ilvl w:val="0"/>
          <w:numId w:val="63"/>
        </w:numPr>
        <w:autoSpaceDE w:val="0"/>
        <w:autoSpaceDN w:val="0"/>
        <w:spacing w:before="120" w:after="0" w:line="288" w:lineRule="auto"/>
        <w:jc w:val="both"/>
        <w:outlineLvl w:val="1"/>
        <w:rPr>
          <w:rFonts w:ascii="Times New Roman" w:eastAsia="Times New Roman" w:hAnsi="Times New Roman" w:cs="Times New Roman"/>
          <w:sz w:val="26"/>
          <w:szCs w:val="26"/>
        </w:rPr>
      </w:pPr>
      <w:proofErr w:type="spellStart"/>
      <w:r w:rsidRPr="00E049F3">
        <w:rPr>
          <w:rFonts w:ascii="Times New Roman" w:eastAsia="Times New Roman" w:hAnsi="Times New Roman" w:cs="Times New Roman"/>
          <w:sz w:val="26"/>
          <w:szCs w:val="26"/>
        </w:rPr>
        <w:t>Ứng</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dụng</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tại</w:t>
      </w:r>
      <w:proofErr w:type="spellEnd"/>
      <w:r w:rsidRPr="00E049F3">
        <w:rPr>
          <w:rFonts w:ascii="Times New Roman" w:eastAsia="Times New Roman" w:hAnsi="Times New Roman" w:cs="Times New Roman"/>
          <w:sz w:val="26"/>
          <w:szCs w:val="26"/>
        </w:rPr>
        <w:t xml:space="preserve"> server </w:t>
      </w:r>
      <w:proofErr w:type="spellStart"/>
      <w:r w:rsidRPr="00E049F3">
        <w:rPr>
          <w:rFonts w:ascii="Times New Roman" w:eastAsia="Times New Roman" w:hAnsi="Times New Roman" w:cs="Times New Roman"/>
          <w:sz w:val="26"/>
          <w:szCs w:val="26"/>
        </w:rPr>
        <w:t>sẽ</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tiến</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hành</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phản</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hồi</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thông</w:t>
      </w:r>
      <w:proofErr w:type="spellEnd"/>
      <w:r w:rsidRPr="00E049F3">
        <w:rPr>
          <w:rFonts w:ascii="Times New Roman" w:eastAsia="Times New Roman" w:hAnsi="Times New Roman" w:cs="Times New Roman"/>
          <w:sz w:val="26"/>
          <w:szCs w:val="26"/>
        </w:rPr>
        <w:t xml:space="preserve"> tin </w:t>
      </w:r>
      <w:proofErr w:type="spellStart"/>
      <w:r w:rsidRPr="00E049F3">
        <w:rPr>
          <w:rFonts w:ascii="Times New Roman" w:eastAsia="Times New Roman" w:hAnsi="Times New Roman" w:cs="Times New Roman"/>
          <w:sz w:val="26"/>
          <w:szCs w:val="26"/>
        </w:rPr>
        <w:t>cũng</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như</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trả</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về</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những</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kết</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quả</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trên</w:t>
      </w:r>
      <w:proofErr w:type="spellEnd"/>
      <w:r w:rsidRPr="00E049F3">
        <w:rPr>
          <w:rFonts w:ascii="Times New Roman" w:eastAsia="Times New Roman" w:hAnsi="Times New Roman" w:cs="Times New Roman"/>
          <w:sz w:val="26"/>
          <w:szCs w:val="26"/>
        </w:rPr>
        <w:t xml:space="preserve"> </w:t>
      </w:r>
      <w:proofErr w:type="spellStart"/>
      <w:r w:rsidRPr="00E049F3">
        <w:rPr>
          <w:rFonts w:ascii="Times New Roman" w:eastAsia="Times New Roman" w:hAnsi="Times New Roman" w:cs="Times New Roman"/>
          <w:sz w:val="26"/>
          <w:szCs w:val="26"/>
        </w:rPr>
        <w:t>máy</w:t>
      </w:r>
      <w:proofErr w:type="spellEnd"/>
      <w:r w:rsidRPr="00E049F3">
        <w:rPr>
          <w:rFonts w:ascii="Times New Roman" w:eastAsia="Times New Roman" w:hAnsi="Times New Roman" w:cs="Times New Roman"/>
          <w:sz w:val="26"/>
          <w:szCs w:val="26"/>
        </w:rPr>
        <w:t xml:space="preserve"> client.</w:t>
      </w:r>
    </w:p>
    <w:p w14:paraId="10420AE7" w14:textId="77777777" w:rsidR="001760C8" w:rsidRDefault="001760C8" w:rsidP="001760C8">
      <w:pPr>
        <w:pStyle w:val="ListParagraph"/>
        <w:widowControl w:val="0"/>
        <w:numPr>
          <w:ilvl w:val="1"/>
          <w:numId w:val="74"/>
        </w:numPr>
        <w:autoSpaceDE w:val="0"/>
        <w:autoSpaceDN w:val="0"/>
        <w:spacing w:before="120" w:after="0" w:line="288" w:lineRule="auto"/>
        <w:jc w:val="both"/>
        <w:outlineLvl w:val="1"/>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 </w:t>
      </w:r>
      <w:proofErr w:type="spellStart"/>
      <w:r w:rsidRPr="00B52A77">
        <w:rPr>
          <w:rFonts w:ascii="Times New Roman" w:eastAsia="Times New Roman" w:hAnsi="Times New Roman" w:cs="Times New Roman"/>
          <w:b/>
          <w:bCs/>
          <w:sz w:val="26"/>
          <w:szCs w:val="26"/>
        </w:rPr>
        <w:t>Lavarel</w:t>
      </w:r>
      <w:proofErr w:type="spellEnd"/>
      <w:r w:rsidRPr="00B52A77">
        <w:rPr>
          <w:rFonts w:ascii="Times New Roman" w:eastAsia="Times New Roman" w:hAnsi="Times New Roman" w:cs="Times New Roman"/>
          <w:b/>
          <w:bCs/>
          <w:sz w:val="26"/>
          <w:szCs w:val="26"/>
        </w:rPr>
        <w:t xml:space="preserve"> Framework</w:t>
      </w:r>
    </w:p>
    <w:p w14:paraId="50A8F351" w14:textId="77777777" w:rsidR="001760C8" w:rsidRDefault="001760C8" w:rsidP="001760C8">
      <w:pPr>
        <w:pStyle w:val="ListParagraph"/>
        <w:widowControl w:val="0"/>
        <w:numPr>
          <w:ilvl w:val="2"/>
          <w:numId w:val="74"/>
        </w:numPr>
        <w:autoSpaceDE w:val="0"/>
        <w:autoSpaceDN w:val="0"/>
        <w:spacing w:before="120" w:after="0" w:line="288" w:lineRule="auto"/>
        <w:jc w:val="both"/>
        <w:outlineLvl w:val="1"/>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Khái</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niệm</w:t>
      </w:r>
      <w:proofErr w:type="spellEnd"/>
      <w:r>
        <w:rPr>
          <w:rFonts w:ascii="Times New Roman" w:eastAsia="Times New Roman" w:hAnsi="Times New Roman" w:cs="Times New Roman"/>
          <w:b/>
          <w:bCs/>
          <w:sz w:val="26"/>
          <w:szCs w:val="26"/>
        </w:rPr>
        <w:t>:</w:t>
      </w:r>
    </w:p>
    <w:p w14:paraId="7C8B5B7D" w14:textId="77777777" w:rsidR="001760C8" w:rsidRDefault="001760C8" w:rsidP="001760C8">
      <w:pPr>
        <w:widowControl w:val="0"/>
        <w:autoSpaceDE w:val="0"/>
        <w:autoSpaceDN w:val="0"/>
        <w:spacing w:before="120" w:after="0" w:line="288" w:lineRule="auto"/>
        <w:jc w:val="both"/>
        <w:outlineLvl w:val="1"/>
        <w:rPr>
          <w:rFonts w:ascii="Times New Roman" w:eastAsia="Times New Roman" w:hAnsi="Times New Roman" w:cs="Times New Roman"/>
          <w:sz w:val="26"/>
          <w:szCs w:val="26"/>
        </w:rPr>
      </w:pPr>
      <w:r w:rsidRPr="00413885">
        <w:rPr>
          <w:rFonts w:ascii="Times New Roman" w:eastAsia="Times New Roman" w:hAnsi="Times New Roman" w:cs="Times New Roman"/>
          <w:sz w:val="26"/>
          <w:szCs w:val="26"/>
        </w:rPr>
        <w:t xml:space="preserve">Laravel </w:t>
      </w:r>
      <w:proofErr w:type="spellStart"/>
      <w:r w:rsidRPr="00413885">
        <w:rPr>
          <w:rFonts w:ascii="Times New Roman" w:eastAsia="Times New Roman" w:hAnsi="Times New Roman" w:cs="Times New Roman"/>
          <w:sz w:val="26"/>
          <w:szCs w:val="26"/>
        </w:rPr>
        <w:t>là</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một</w:t>
      </w:r>
      <w:proofErr w:type="spellEnd"/>
      <w:r w:rsidRPr="00413885">
        <w:rPr>
          <w:rFonts w:ascii="Times New Roman" w:eastAsia="Times New Roman" w:hAnsi="Times New Roman" w:cs="Times New Roman"/>
          <w:sz w:val="26"/>
          <w:szCs w:val="26"/>
        </w:rPr>
        <w:t xml:space="preserve"> framework </w:t>
      </w:r>
      <w:proofErr w:type="spellStart"/>
      <w:r w:rsidRPr="00413885">
        <w:rPr>
          <w:rFonts w:ascii="Times New Roman" w:eastAsia="Times New Roman" w:hAnsi="Times New Roman" w:cs="Times New Roman"/>
          <w:sz w:val="26"/>
          <w:szCs w:val="26"/>
        </w:rPr>
        <w:t>phát</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triển</w:t>
      </w:r>
      <w:proofErr w:type="spellEnd"/>
      <w:r w:rsidRPr="00413885">
        <w:rPr>
          <w:rFonts w:ascii="Times New Roman" w:eastAsia="Times New Roman" w:hAnsi="Times New Roman" w:cs="Times New Roman"/>
          <w:sz w:val="26"/>
          <w:szCs w:val="26"/>
        </w:rPr>
        <w:t xml:space="preserve"> web </w:t>
      </w:r>
      <w:proofErr w:type="spellStart"/>
      <w:r w:rsidRPr="00413885">
        <w:rPr>
          <w:rFonts w:ascii="Times New Roman" w:eastAsia="Times New Roman" w:hAnsi="Times New Roman" w:cs="Times New Roman"/>
          <w:sz w:val="26"/>
          <w:szCs w:val="26"/>
        </w:rPr>
        <w:t>mã</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nguồn</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mở</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được</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viết</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bằng</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ngôn</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ngữ</w:t>
      </w:r>
      <w:proofErr w:type="spellEnd"/>
      <w:r w:rsidRPr="00413885">
        <w:rPr>
          <w:rFonts w:ascii="Times New Roman" w:eastAsia="Times New Roman" w:hAnsi="Times New Roman" w:cs="Times New Roman"/>
          <w:sz w:val="26"/>
          <w:szCs w:val="26"/>
        </w:rPr>
        <w:t xml:space="preserve"> PHP </w:t>
      </w:r>
      <w:proofErr w:type="spellStart"/>
      <w:r w:rsidRPr="00413885">
        <w:rPr>
          <w:rFonts w:ascii="Times New Roman" w:eastAsia="Times New Roman" w:hAnsi="Times New Roman" w:cs="Times New Roman"/>
          <w:sz w:val="26"/>
          <w:szCs w:val="26"/>
        </w:rPr>
        <w:t>được</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tạo</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ra</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bởi</w:t>
      </w:r>
      <w:proofErr w:type="spellEnd"/>
      <w:r w:rsidRPr="00413885">
        <w:rPr>
          <w:rFonts w:ascii="Times New Roman" w:eastAsia="Times New Roman" w:hAnsi="Times New Roman" w:cs="Times New Roman"/>
          <w:sz w:val="26"/>
          <w:szCs w:val="26"/>
        </w:rPr>
        <w:t xml:space="preserve"> Taylor Otwell </w:t>
      </w:r>
      <w:proofErr w:type="spellStart"/>
      <w:r w:rsidRPr="00413885">
        <w:rPr>
          <w:rFonts w:ascii="Times New Roman" w:eastAsia="Times New Roman" w:hAnsi="Times New Roman" w:cs="Times New Roman"/>
          <w:sz w:val="26"/>
          <w:szCs w:val="26"/>
        </w:rPr>
        <w:t>vào</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năm</w:t>
      </w:r>
      <w:proofErr w:type="spellEnd"/>
      <w:r w:rsidRPr="00413885">
        <w:rPr>
          <w:rFonts w:ascii="Times New Roman" w:eastAsia="Times New Roman" w:hAnsi="Times New Roman" w:cs="Times New Roman"/>
          <w:sz w:val="26"/>
          <w:szCs w:val="26"/>
        </w:rPr>
        <w:t xml:space="preserve"> 201</w:t>
      </w:r>
      <w:r>
        <w:rPr>
          <w:rFonts w:ascii="Times New Roman" w:eastAsia="Times New Roman" w:hAnsi="Times New Roman" w:cs="Times New Roman"/>
          <w:sz w:val="26"/>
          <w:szCs w:val="26"/>
        </w:rPr>
        <w:t xml:space="preserve">1, </w:t>
      </w:r>
      <w:proofErr w:type="spellStart"/>
      <w:r w:rsidRPr="00413885">
        <w:rPr>
          <w:rFonts w:ascii="Times New Roman" w:eastAsia="Times New Roman" w:hAnsi="Times New Roman" w:cs="Times New Roman"/>
          <w:sz w:val="26"/>
          <w:szCs w:val="26"/>
        </w:rPr>
        <w:t>nhanh</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chóng</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trở</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thành</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một</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trong</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những</w:t>
      </w:r>
      <w:proofErr w:type="spellEnd"/>
      <w:r w:rsidRPr="00413885">
        <w:rPr>
          <w:rFonts w:ascii="Times New Roman" w:eastAsia="Times New Roman" w:hAnsi="Times New Roman" w:cs="Times New Roman"/>
          <w:sz w:val="26"/>
          <w:szCs w:val="26"/>
        </w:rPr>
        <w:t xml:space="preserve"> framework </w:t>
      </w:r>
      <w:proofErr w:type="spellStart"/>
      <w:r w:rsidRPr="00413885">
        <w:rPr>
          <w:rFonts w:ascii="Times New Roman" w:eastAsia="Times New Roman" w:hAnsi="Times New Roman" w:cs="Times New Roman"/>
          <w:sz w:val="26"/>
          <w:szCs w:val="26"/>
        </w:rPr>
        <w:t>phát</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triển</w:t>
      </w:r>
      <w:proofErr w:type="spellEnd"/>
      <w:r w:rsidRPr="00413885">
        <w:rPr>
          <w:rFonts w:ascii="Times New Roman" w:eastAsia="Times New Roman" w:hAnsi="Times New Roman" w:cs="Times New Roman"/>
          <w:sz w:val="26"/>
          <w:szCs w:val="26"/>
        </w:rPr>
        <w:t xml:space="preserve"> web PHP </w:t>
      </w:r>
      <w:proofErr w:type="spellStart"/>
      <w:r w:rsidRPr="00413885">
        <w:rPr>
          <w:rFonts w:ascii="Times New Roman" w:eastAsia="Times New Roman" w:hAnsi="Times New Roman" w:cs="Times New Roman"/>
          <w:sz w:val="26"/>
          <w:szCs w:val="26"/>
        </w:rPr>
        <w:t>phổ</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biến</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nhất</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trên</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thế</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giới</w:t>
      </w:r>
      <w:proofErr w:type="spellEnd"/>
      <w:r w:rsidRPr="00413885">
        <w:rPr>
          <w:rFonts w:ascii="Times New Roman" w:eastAsia="Times New Roman" w:hAnsi="Times New Roman" w:cs="Times New Roman"/>
          <w:sz w:val="26"/>
          <w:szCs w:val="26"/>
        </w:rPr>
        <w:t xml:space="preserve">. Laravel </w:t>
      </w:r>
      <w:proofErr w:type="spellStart"/>
      <w:r w:rsidRPr="00413885">
        <w:rPr>
          <w:rFonts w:ascii="Times New Roman" w:eastAsia="Times New Roman" w:hAnsi="Times New Roman" w:cs="Times New Roman"/>
          <w:sz w:val="26"/>
          <w:szCs w:val="26"/>
        </w:rPr>
        <w:t>được</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phát</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triển</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theo</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mô</w:t>
      </w:r>
      <w:proofErr w:type="spellEnd"/>
      <w:r w:rsidRPr="00413885">
        <w:rPr>
          <w:rFonts w:ascii="Times New Roman" w:eastAsia="Times New Roman" w:hAnsi="Times New Roman" w:cs="Times New Roman"/>
          <w:sz w:val="26"/>
          <w:szCs w:val="26"/>
        </w:rPr>
        <w:t xml:space="preserve"> </w:t>
      </w:r>
      <w:proofErr w:type="spellStart"/>
      <w:r w:rsidRPr="00413885">
        <w:rPr>
          <w:rFonts w:ascii="Times New Roman" w:eastAsia="Times New Roman" w:hAnsi="Times New Roman" w:cs="Times New Roman"/>
          <w:sz w:val="26"/>
          <w:szCs w:val="26"/>
        </w:rPr>
        <w:t>hình</w:t>
      </w:r>
      <w:proofErr w:type="spellEnd"/>
      <w:r w:rsidRPr="00413885">
        <w:rPr>
          <w:rFonts w:ascii="Times New Roman" w:eastAsia="Times New Roman" w:hAnsi="Times New Roman" w:cs="Times New Roman"/>
          <w:sz w:val="26"/>
          <w:szCs w:val="26"/>
        </w:rPr>
        <w:t xml:space="preserve"> MVC</w:t>
      </w:r>
      <w:r>
        <w:rPr>
          <w:rFonts w:ascii="Times New Roman" w:eastAsia="Times New Roman" w:hAnsi="Times New Roman" w:cs="Times New Roman"/>
          <w:sz w:val="26"/>
          <w:szCs w:val="26"/>
        </w:rPr>
        <w:t xml:space="preserve"> </w:t>
      </w:r>
      <w:r w:rsidRPr="00413885">
        <w:rPr>
          <w:rFonts w:ascii="Times New Roman" w:eastAsia="Times New Roman" w:hAnsi="Times New Roman" w:cs="Times New Roman"/>
          <w:sz w:val="26"/>
          <w:szCs w:val="26"/>
        </w:rPr>
        <w:t xml:space="preserve">(Model - Controller - View). </w:t>
      </w:r>
    </w:p>
    <w:p w14:paraId="0941CE4A" w14:textId="77777777" w:rsidR="001760C8" w:rsidRDefault="001760C8" w:rsidP="001760C8">
      <w:pPr>
        <w:widowControl w:val="0"/>
        <w:autoSpaceDE w:val="0"/>
        <w:autoSpaceDN w:val="0"/>
        <w:spacing w:before="120" w:after="0" w:line="288" w:lineRule="auto"/>
        <w:jc w:val="both"/>
        <w:outlineLvl w:val="1"/>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660288" behindDoc="0" locked="0" layoutInCell="1" allowOverlap="1" wp14:anchorId="1EDED63D" wp14:editId="65CDACA3">
            <wp:simplePos x="0" y="0"/>
            <wp:positionH relativeFrom="column">
              <wp:posOffset>441960</wp:posOffset>
            </wp:positionH>
            <wp:positionV relativeFrom="paragraph">
              <wp:posOffset>86995</wp:posOffset>
            </wp:positionV>
            <wp:extent cx="5303520" cy="2857500"/>
            <wp:effectExtent l="0" t="0" r="0" b="0"/>
            <wp:wrapSquare wrapText="bothSides"/>
            <wp:docPr id="2092262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3520" cy="2857500"/>
                    </a:xfrm>
                    <a:prstGeom prst="rect">
                      <a:avLst/>
                    </a:prstGeom>
                    <a:noFill/>
                  </pic:spPr>
                </pic:pic>
              </a:graphicData>
            </a:graphic>
          </wp:anchor>
        </w:drawing>
      </w:r>
    </w:p>
    <w:p w14:paraId="3C93945F" w14:textId="77777777" w:rsidR="001760C8" w:rsidRPr="00A3374A" w:rsidRDefault="001760C8" w:rsidP="001760C8">
      <w:pPr>
        <w:rPr>
          <w:rFonts w:ascii="Times New Roman" w:eastAsia="Times New Roman" w:hAnsi="Times New Roman" w:cs="Times New Roman"/>
          <w:sz w:val="26"/>
          <w:szCs w:val="26"/>
        </w:rPr>
      </w:pPr>
    </w:p>
    <w:p w14:paraId="04AFCFCA" w14:textId="77777777" w:rsidR="001760C8" w:rsidRPr="00A3374A" w:rsidRDefault="001760C8" w:rsidP="001760C8">
      <w:pPr>
        <w:rPr>
          <w:rFonts w:ascii="Times New Roman" w:eastAsia="Times New Roman" w:hAnsi="Times New Roman" w:cs="Times New Roman"/>
          <w:sz w:val="26"/>
          <w:szCs w:val="26"/>
        </w:rPr>
      </w:pPr>
    </w:p>
    <w:p w14:paraId="67C3329A" w14:textId="77777777" w:rsidR="001760C8" w:rsidRPr="00A3374A" w:rsidRDefault="001760C8" w:rsidP="001760C8">
      <w:pPr>
        <w:rPr>
          <w:rFonts w:ascii="Times New Roman" w:eastAsia="Times New Roman" w:hAnsi="Times New Roman" w:cs="Times New Roman"/>
          <w:sz w:val="26"/>
          <w:szCs w:val="26"/>
        </w:rPr>
      </w:pPr>
    </w:p>
    <w:p w14:paraId="46791CF4" w14:textId="77777777" w:rsidR="001760C8" w:rsidRPr="00A3374A" w:rsidRDefault="001760C8" w:rsidP="001760C8">
      <w:pPr>
        <w:rPr>
          <w:rFonts w:ascii="Times New Roman" w:eastAsia="Times New Roman" w:hAnsi="Times New Roman" w:cs="Times New Roman"/>
          <w:sz w:val="26"/>
          <w:szCs w:val="26"/>
        </w:rPr>
      </w:pPr>
    </w:p>
    <w:p w14:paraId="2F58A2C5" w14:textId="77777777" w:rsidR="001760C8" w:rsidRPr="00A3374A" w:rsidRDefault="001760C8" w:rsidP="001760C8">
      <w:pPr>
        <w:rPr>
          <w:rFonts w:ascii="Times New Roman" w:eastAsia="Times New Roman" w:hAnsi="Times New Roman" w:cs="Times New Roman"/>
          <w:sz w:val="26"/>
          <w:szCs w:val="26"/>
        </w:rPr>
      </w:pPr>
    </w:p>
    <w:p w14:paraId="76692925" w14:textId="77777777" w:rsidR="001760C8" w:rsidRPr="00A3374A" w:rsidRDefault="001760C8" w:rsidP="001760C8">
      <w:pPr>
        <w:rPr>
          <w:rFonts w:ascii="Times New Roman" w:eastAsia="Times New Roman" w:hAnsi="Times New Roman" w:cs="Times New Roman"/>
          <w:sz w:val="26"/>
          <w:szCs w:val="26"/>
        </w:rPr>
      </w:pPr>
    </w:p>
    <w:p w14:paraId="3B5C5884" w14:textId="77777777" w:rsidR="001760C8" w:rsidRPr="00A3374A" w:rsidRDefault="001760C8" w:rsidP="001760C8">
      <w:pPr>
        <w:rPr>
          <w:rFonts w:ascii="Times New Roman" w:eastAsia="Times New Roman" w:hAnsi="Times New Roman" w:cs="Times New Roman"/>
          <w:sz w:val="26"/>
          <w:szCs w:val="26"/>
        </w:rPr>
      </w:pPr>
    </w:p>
    <w:p w14:paraId="60BCA554" w14:textId="77777777" w:rsidR="001760C8" w:rsidRDefault="001760C8" w:rsidP="001760C8">
      <w:pPr>
        <w:rPr>
          <w:rFonts w:ascii="Times New Roman" w:eastAsia="Times New Roman" w:hAnsi="Times New Roman" w:cs="Times New Roman"/>
          <w:sz w:val="26"/>
          <w:szCs w:val="26"/>
        </w:rPr>
      </w:pPr>
    </w:p>
    <w:p w14:paraId="401F7E81" w14:textId="77777777" w:rsidR="001760C8" w:rsidRDefault="001760C8" w:rsidP="001760C8">
      <w:pPr>
        <w:rPr>
          <w:rFonts w:ascii="Times New Roman" w:eastAsia="Times New Roman" w:hAnsi="Times New Roman" w:cs="Times New Roman"/>
          <w:sz w:val="26"/>
          <w:szCs w:val="26"/>
        </w:rPr>
      </w:pPr>
    </w:p>
    <w:p w14:paraId="1344DF6D" w14:textId="77777777" w:rsidR="001760C8" w:rsidRPr="00A3374A" w:rsidRDefault="001760C8" w:rsidP="001760C8">
      <w:pPr>
        <w:widowControl w:val="0"/>
        <w:autoSpaceDE w:val="0"/>
        <w:autoSpaceDN w:val="0"/>
        <w:spacing w:before="120" w:after="0" w:line="288" w:lineRule="auto"/>
        <w:jc w:val="center"/>
        <w:outlineLvl w:val="1"/>
        <w:rPr>
          <w:rFonts w:ascii="Times New Roman" w:eastAsia="Times New Roman" w:hAnsi="Times New Roman" w:cs="Times New Roman"/>
          <w:i/>
          <w:iCs/>
          <w:sz w:val="24"/>
          <w:szCs w:val="24"/>
        </w:rPr>
      </w:pPr>
      <w:proofErr w:type="spellStart"/>
      <w:r w:rsidRPr="00413885">
        <w:rPr>
          <w:rFonts w:ascii="Times New Roman" w:eastAsia="Times New Roman" w:hAnsi="Times New Roman" w:cs="Times New Roman"/>
          <w:i/>
          <w:iCs/>
          <w:sz w:val="24"/>
          <w:szCs w:val="24"/>
        </w:rPr>
        <w:t>Hình</w:t>
      </w:r>
      <w:proofErr w:type="spellEnd"/>
      <w:r w:rsidRPr="00413885">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2</w:t>
      </w:r>
      <w:r w:rsidRPr="00413885">
        <w:rPr>
          <w:rFonts w:ascii="Times New Roman" w:eastAsia="Times New Roman" w:hAnsi="Times New Roman" w:cs="Times New Roman"/>
          <w:i/>
          <w:iCs/>
          <w:sz w:val="24"/>
          <w:szCs w:val="24"/>
        </w:rPr>
        <w:t xml:space="preserve">: </w:t>
      </w:r>
      <w:proofErr w:type="spellStart"/>
      <w:r w:rsidRPr="00413885">
        <w:rPr>
          <w:rFonts w:ascii="Times New Roman" w:eastAsia="Times New Roman" w:hAnsi="Times New Roman" w:cs="Times New Roman"/>
          <w:i/>
          <w:iCs/>
          <w:sz w:val="24"/>
          <w:szCs w:val="24"/>
        </w:rPr>
        <w:t>Mô</w:t>
      </w:r>
      <w:proofErr w:type="spellEnd"/>
      <w:r w:rsidRPr="00413885">
        <w:rPr>
          <w:rFonts w:ascii="Times New Roman" w:eastAsia="Times New Roman" w:hAnsi="Times New Roman" w:cs="Times New Roman"/>
          <w:i/>
          <w:iCs/>
          <w:sz w:val="24"/>
          <w:szCs w:val="24"/>
        </w:rPr>
        <w:t xml:space="preserve"> </w:t>
      </w:r>
      <w:proofErr w:type="spellStart"/>
      <w:r w:rsidRPr="00413885">
        <w:rPr>
          <w:rFonts w:ascii="Times New Roman" w:eastAsia="Times New Roman" w:hAnsi="Times New Roman" w:cs="Times New Roman"/>
          <w:i/>
          <w:iCs/>
          <w:sz w:val="24"/>
          <w:szCs w:val="24"/>
        </w:rPr>
        <w:t>hình</w:t>
      </w:r>
      <w:proofErr w:type="spellEnd"/>
      <w:r w:rsidRPr="00413885">
        <w:rPr>
          <w:rFonts w:ascii="Times New Roman" w:eastAsia="Times New Roman" w:hAnsi="Times New Roman" w:cs="Times New Roman"/>
          <w:i/>
          <w:iCs/>
          <w:sz w:val="24"/>
          <w:szCs w:val="24"/>
        </w:rPr>
        <w:t xml:space="preserve"> MVC</w:t>
      </w:r>
    </w:p>
    <w:p w14:paraId="543C13CA" w14:textId="77777777" w:rsidR="001760C8" w:rsidRDefault="001760C8" w:rsidP="001760C8">
      <w:pPr>
        <w:pStyle w:val="ListParagraph"/>
        <w:widowControl w:val="0"/>
        <w:numPr>
          <w:ilvl w:val="0"/>
          <w:numId w:val="28"/>
        </w:numPr>
        <w:autoSpaceDE w:val="0"/>
        <w:autoSpaceDN w:val="0"/>
        <w:spacing w:before="120" w:after="0" w:line="288" w:lineRule="auto"/>
        <w:outlineLvl w:val="1"/>
        <w:rPr>
          <w:rFonts w:ascii="Times New Roman" w:eastAsia="Times New Roman" w:hAnsi="Times New Roman" w:cs="Times New Roman"/>
          <w:b/>
          <w:bCs/>
          <w:sz w:val="26"/>
          <w:szCs w:val="26"/>
        </w:rPr>
      </w:pPr>
      <w:proofErr w:type="spellStart"/>
      <w:r w:rsidRPr="007B6541">
        <w:rPr>
          <w:rFonts w:ascii="Times New Roman" w:eastAsia="Times New Roman" w:hAnsi="Times New Roman" w:cs="Times New Roman"/>
          <w:b/>
          <w:bCs/>
          <w:sz w:val="26"/>
          <w:szCs w:val="26"/>
        </w:rPr>
        <w:t>Ưu</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điểm</w:t>
      </w:r>
      <w:proofErr w:type="spellEnd"/>
      <w:r w:rsidRPr="007B6541">
        <w:rPr>
          <w:rFonts w:ascii="Times New Roman" w:eastAsia="Times New Roman" w:hAnsi="Times New Roman" w:cs="Times New Roman"/>
          <w:b/>
          <w:bCs/>
          <w:sz w:val="26"/>
          <w:szCs w:val="26"/>
        </w:rPr>
        <w:t>:</w:t>
      </w:r>
    </w:p>
    <w:p w14:paraId="1FD01942" w14:textId="77777777" w:rsidR="001760C8" w:rsidRPr="007B6541" w:rsidRDefault="001760C8" w:rsidP="001760C8">
      <w:pPr>
        <w:pStyle w:val="ListParagraph"/>
        <w:widowControl w:val="0"/>
        <w:numPr>
          <w:ilvl w:val="0"/>
          <w:numId w:val="75"/>
        </w:numPr>
        <w:autoSpaceDE w:val="0"/>
        <w:autoSpaceDN w:val="0"/>
        <w:spacing w:before="120" w:after="0" w:line="288" w:lineRule="auto"/>
        <w:outlineLvl w:val="1"/>
        <w:rPr>
          <w:rFonts w:ascii="Times New Roman" w:eastAsia="Times New Roman" w:hAnsi="Times New Roman" w:cs="Times New Roman"/>
          <w:sz w:val="26"/>
          <w:szCs w:val="26"/>
        </w:rPr>
      </w:pPr>
      <w:proofErr w:type="spellStart"/>
      <w:r w:rsidRPr="007B6541">
        <w:rPr>
          <w:rFonts w:ascii="Times New Roman" w:eastAsia="Times New Roman" w:hAnsi="Times New Roman" w:cs="Times New Roman"/>
          <w:b/>
          <w:bCs/>
          <w:sz w:val="26"/>
          <w:szCs w:val="26"/>
        </w:rPr>
        <w:t>Tính</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năng</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tiện</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ích</w:t>
      </w:r>
      <w:proofErr w:type="spellEnd"/>
      <w:r w:rsidRPr="007B6541">
        <w:rPr>
          <w:rFonts w:ascii="Times New Roman" w:eastAsia="Times New Roman" w:hAnsi="Times New Roman" w:cs="Times New Roman"/>
          <w:b/>
          <w:bCs/>
          <w:sz w:val="26"/>
          <w:szCs w:val="26"/>
        </w:rPr>
        <w:t xml:space="preserve">: </w:t>
      </w:r>
      <w:r w:rsidRPr="007B6541">
        <w:rPr>
          <w:rFonts w:ascii="Times New Roman" w:eastAsia="Times New Roman" w:hAnsi="Times New Roman" w:cs="Times New Roman"/>
          <w:sz w:val="26"/>
          <w:szCs w:val="26"/>
        </w:rPr>
        <w:t xml:space="preserve">Laravel </w:t>
      </w:r>
      <w:proofErr w:type="spellStart"/>
      <w:r w:rsidRPr="007B6541">
        <w:rPr>
          <w:rFonts w:ascii="Times New Roman" w:eastAsia="Times New Roman" w:hAnsi="Times New Roman" w:cs="Times New Roman"/>
          <w:sz w:val="26"/>
          <w:szCs w:val="26"/>
        </w:rPr>
        <w:t>cung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cấp</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rất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nhiều</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tính</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năng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tiện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ích</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và</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các</w:t>
      </w:r>
      <w:proofErr w:type="spellEnd"/>
      <w:r w:rsidRPr="007B6541">
        <w:rPr>
          <w:rFonts w:ascii="Times New Roman" w:eastAsia="Times New Roman" w:hAnsi="Times New Roman" w:cs="Times New Roman"/>
          <w:sz w:val="26"/>
          <w:szCs w:val="26"/>
        </w:rPr>
        <w:t xml:space="preserve"> package </w:t>
      </w:r>
      <w:proofErr w:type="spellStart"/>
      <w:r w:rsidRPr="007B6541">
        <w:rPr>
          <w:rFonts w:ascii="Times New Roman" w:eastAsia="Times New Roman" w:hAnsi="Times New Roman" w:cs="Times New Roman"/>
          <w:sz w:val="26"/>
          <w:szCs w:val="26"/>
        </w:rPr>
        <w:t>hỗ</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trợ</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cho</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phát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triển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ứng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dụng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giúp</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cho</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việc</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phát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triển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ứng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dụng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trở</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nên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nhanh</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chóng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và</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tiết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kiệm</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thời</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gian</w:t>
      </w:r>
      <w:proofErr w:type="spellEnd"/>
      <w:r w:rsidRPr="007B6541">
        <w:rPr>
          <w:rFonts w:ascii="Times New Roman" w:eastAsia="Times New Roman" w:hAnsi="Times New Roman" w:cs="Times New Roman"/>
          <w:sz w:val="26"/>
          <w:szCs w:val="26"/>
        </w:rPr>
        <w:t>.</w:t>
      </w:r>
    </w:p>
    <w:p w14:paraId="0D65A989" w14:textId="77777777" w:rsidR="001760C8" w:rsidRPr="007B6541" w:rsidRDefault="001760C8" w:rsidP="001760C8">
      <w:pPr>
        <w:pStyle w:val="ListParagraph"/>
        <w:widowControl w:val="0"/>
        <w:numPr>
          <w:ilvl w:val="0"/>
          <w:numId w:val="75"/>
        </w:numPr>
        <w:autoSpaceDE w:val="0"/>
        <w:autoSpaceDN w:val="0"/>
        <w:spacing w:before="120" w:after="0" w:line="288" w:lineRule="auto"/>
        <w:outlineLvl w:val="1"/>
        <w:rPr>
          <w:rFonts w:ascii="Times New Roman" w:eastAsia="Times New Roman" w:hAnsi="Times New Roman" w:cs="Times New Roman"/>
          <w:sz w:val="26"/>
          <w:szCs w:val="26"/>
        </w:rPr>
      </w:pPr>
      <w:proofErr w:type="spellStart"/>
      <w:r w:rsidRPr="007B6541">
        <w:rPr>
          <w:rFonts w:ascii="Times New Roman" w:eastAsia="Times New Roman" w:hAnsi="Times New Roman" w:cs="Times New Roman"/>
          <w:b/>
          <w:bCs/>
          <w:sz w:val="26"/>
          <w:szCs w:val="26"/>
        </w:rPr>
        <w:t>Cộng</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đồng</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phát</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triển</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mạnh</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mẽ</w:t>
      </w:r>
      <w:proofErr w:type="spellEnd"/>
      <w:r w:rsidRPr="007B6541">
        <w:rPr>
          <w:rFonts w:ascii="Times New Roman" w:eastAsia="Times New Roman" w:hAnsi="Times New Roman" w:cs="Times New Roman"/>
          <w:sz w:val="26"/>
          <w:szCs w:val="26"/>
        </w:rPr>
        <w:t xml:space="preserve">: Laravel </w:t>
      </w:r>
      <w:proofErr w:type="spellStart"/>
      <w:r w:rsidRPr="007B6541">
        <w:rPr>
          <w:rFonts w:ascii="Times New Roman" w:eastAsia="Times New Roman" w:hAnsi="Times New Roman" w:cs="Times New Roman"/>
          <w:sz w:val="26"/>
          <w:szCs w:val="26"/>
        </w:rPr>
        <w:t>là</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một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trong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những</w:t>
      </w:r>
      <w:proofErr w:type="spellEnd"/>
      <w:r w:rsidRPr="007B6541">
        <w:rPr>
          <w:rFonts w:ascii="Times New Roman" w:eastAsia="Times New Roman" w:hAnsi="Times New Roman" w:cs="Times New Roman"/>
          <w:sz w:val="26"/>
          <w:szCs w:val="26"/>
        </w:rPr>
        <w:t xml:space="preserve"> framework </w:t>
      </w:r>
      <w:proofErr w:type="spellStart"/>
      <w:r w:rsidRPr="007B6541">
        <w:rPr>
          <w:rFonts w:ascii="Times New Roman" w:eastAsia="Times New Roman" w:hAnsi="Times New Roman" w:cs="Times New Roman"/>
          <w:sz w:val="26"/>
          <w:szCs w:val="26"/>
        </w:rPr>
        <w:t>phát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triển</w:t>
      </w:r>
      <w:proofErr w:type="spellEnd"/>
      <w:r w:rsidRPr="007B6541">
        <w:rPr>
          <w:rFonts w:ascii="Times New Roman" w:eastAsia="Times New Roman" w:hAnsi="Times New Roman" w:cs="Times New Roman"/>
          <w:sz w:val="26"/>
          <w:szCs w:val="26"/>
        </w:rPr>
        <w:t xml:space="preserve"> web PHP </w:t>
      </w:r>
      <w:proofErr w:type="spellStart"/>
      <w:r w:rsidRPr="007B6541">
        <w:rPr>
          <w:rFonts w:ascii="Times New Roman" w:eastAsia="Times New Roman" w:hAnsi="Times New Roman" w:cs="Times New Roman"/>
          <w:sz w:val="26"/>
          <w:szCs w:val="26"/>
        </w:rPr>
        <w:t>phổ</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biến</w:t>
      </w:r>
      <w:proofErr w:type="spellEnd"/>
      <w:r w:rsidRPr="007B6541">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toàn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cầu</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có</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cộng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lastRenderedPageBreak/>
        <w:t>đồng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phát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triển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lớn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Điều</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này</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giúp</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cho</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việc</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tìm</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kiếm</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và</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sử</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dụng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các</w:t>
      </w:r>
      <w:proofErr w:type="spellEnd"/>
      <w:r w:rsidRPr="007B6541">
        <w:rPr>
          <w:rFonts w:ascii="Times New Roman" w:eastAsia="Times New Roman" w:hAnsi="Times New Roman" w:cs="Times New Roman"/>
          <w:sz w:val="26"/>
          <w:szCs w:val="26"/>
        </w:rPr>
        <w:t xml:space="preserve"> package </w:t>
      </w:r>
      <w:proofErr w:type="spellStart"/>
      <w:r w:rsidRPr="007B6541">
        <w:rPr>
          <w:rFonts w:ascii="Times New Roman" w:eastAsia="Times New Roman" w:hAnsi="Times New Roman" w:cs="Times New Roman"/>
          <w:sz w:val="26"/>
          <w:szCs w:val="26"/>
        </w:rPr>
        <w:t>và</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thư</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viện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hỗ</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trợ</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cho</w:t>
      </w:r>
      <w:proofErr w:type="spellEnd"/>
      <w:r w:rsidRPr="007B6541">
        <w:rPr>
          <w:rFonts w:ascii="Times New Roman" w:eastAsia="Times New Roman" w:hAnsi="Times New Roman" w:cs="Times New Roman"/>
          <w:sz w:val="26"/>
          <w:szCs w:val="26"/>
        </w:rPr>
        <w:t xml:space="preserve"> Laravel </w:t>
      </w:r>
      <w:proofErr w:type="spellStart"/>
      <w:r w:rsidRPr="007B6541">
        <w:rPr>
          <w:rFonts w:ascii="Times New Roman" w:eastAsia="Times New Roman" w:hAnsi="Times New Roman" w:cs="Times New Roman"/>
          <w:sz w:val="26"/>
          <w:szCs w:val="26"/>
        </w:rPr>
        <w:t>trở</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nên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dễ</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dàng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hơn</w:t>
      </w:r>
      <w:proofErr w:type="spellEnd"/>
      <w:r w:rsidRPr="007B6541">
        <w:rPr>
          <w:rFonts w:ascii="Times New Roman" w:eastAsia="Times New Roman" w:hAnsi="Times New Roman" w:cs="Times New Roman"/>
          <w:sz w:val="26"/>
          <w:szCs w:val="26"/>
        </w:rPr>
        <w:t>.</w:t>
      </w:r>
    </w:p>
    <w:p w14:paraId="102594DC" w14:textId="77777777" w:rsidR="001760C8" w:rsidRPr="007B6541" w:rsidRDefault="001760C8" w:rsidP="001760C8">
      <w:pPr>
        <w:pStyle w:val="ListParagraph"/>
        <w:widowControl w:val="0"/>
        <w:numPr>
          <w:ilvl w:val="0"/>
          <w:numId w:val="75"/>
        </w:numPr>
        <w:autoSpaceDE w:val="0"/>
        <w:autoSpaceDN w:val="0"/>
        <w:spacing w:before="120" w:after="0" w:line="288" w:lineRule="auto"/>
        <w:outlineLvl w:val="1"/>
        <w:rPr>
          <w:rFonts w:ascii="Times New Roman" w:eastAsia="Times New Roman" w:hAnsi="Times New Roman" w:cs="Times New Roman"/>
          <w:b/>
          <w:bCs/>
          <w:sz w:val="26"/>
          <w:szCs w:val="26"/>
        </w:rPr>
      </w:pPr>
      <w:proofErr w:type="spellStart"/>
      <w:r w:rsidRPr="007B6541">
        <w:rPr>
          <w:rFonts w:ascii="Times New Roman" w:eastAsia="Times New Roman" w:hAnsi="Times New Roman" w:cs="Times New Roman"/>
          <w:b/>
          <w:bCs/>
          <w:sz w:val="26"/>
          <w:szCs w:val="26"/>
        </w:rPr>
        <w:t>Tính</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bảo</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mật</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cao</w:t>
      </w:r>
      <w:proofErr w:type="spellEnd"/>
      <w:r w:rsidRPr="007B6541">
        <w:rPr>
          <w:rFonts w:ascii="Times New Roman" w:eastAsia="Times New Roman" w:hAnsi="Times New Roman" w:cs="Times New Roman"/>
          <w:b/>
          <w:bCs/>
          <w:sz w:val="26"/>
          <w:szCs w:val="26"/>
        </w:rPr>
        <w:t xml:space="preserve">: </w:t>
      </w:r>
      <w:r w:rsidRPr="007B6541">
        <w:rPr>
          <w:rFonts w:ascii="Times New Roman" w:eastAsia="Times New Roman" w:hAnsi="Times New Roman" w:cs="Times New Roman"/>
          <w:sz w:val="26"/>
          <w:szCs w:val="26"/>
        </w:rPr>
        <w:t xml:space="preserve">Laravel </w:t>
      </w:r>
      <w:proofErr w:type="spellStart"/>
      <w:r w:rsidRPr="007B6541">
        <w:rPr>
          <w:rFonts w:ascii="Times New Roman" w:eastAsia="Times New Roman" w:hAnsi="Times New Roman" w:cs="Times New Roman"/>
          <w:sz w:val="26"/>
          <w:szCs w:val="26"/>
        </w:rPr>
        <w:t>có</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thiết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kế</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và</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tính</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năng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hỗ</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trợ</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bảo</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mật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tốt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giảm</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thiểu</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các</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lỗ</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hổng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bảo</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mật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trong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quá</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trình</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phát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triển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ứng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dụng</w:t>
      </w:r>
      <w:proofErr w:type="spellEnd"/>
      <w:r w:rsidRPr="007B6541">
        <w:rPr>
          <w:rFonts w:ascii="Times New Roman" w:eastAsia="Times New Roman" w:hAnsi="Times New Roman" w:cs="Times New Roman"/>
          <w:sz w:val="26"/>
          <w:szCs w:val="26"/>
        </w:rPr>
        <w:t>.</w:t>
      </w:r>
    </w:p>
    <w:p w14:paraId="0CCC7638" w14:textId="77777777" w:rsidR="001760C8" w:rsidRDefault="001760C8" w:rsidP="001760C8">
      <w:pPr>
        <w:pStyle w:val="ListParagraph"/>
        <w:widowControl w:val="0"/>
        <w:numPr>
          <w:ilvl w:val="0"/>
          <w:numId w:val="75"/>
        </w:numPr>
        <w:autoSpaceDE w:val="0"/>
        <w:autoSpaceDN w:val="0"/>
        <w:spacing w:before="120" w:after="0" w:line="288" w:lineRule="auto"/>
        <w:outlineLvl w:val="1"/>
        <w:rPr>
          <w:rFonts w:ascii="Times New Roman" w:eastAsia="Times New Roman" w:hAnsi="Times New Roman" w:cs="Times New Roman"/>
          <w:sz w:val="26"/>
          <w:szCs w:val="26"/>
        </w:rPr>
      </w:pPr>
      <w:proofErr w:type="spellStart"/>
      <w:r w:rsidRPr="007B6541">
        <w:rPr>
          <w:rFonts w:ascii="Times New Roman" w:eastAsia="Times New Roman" w:hAnsi="Times New Roman" w:cs="Times New Roman"/>
          <w:b/>
          <w:bCs/>
          <w:sz w:val="26"/>
          <w:szCs w:val="26"/>
        </w:rPr>
        <w:t>Tương</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thích</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với</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các</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nền</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tảng</w:t>
      </w:r>
      <w:proofErr w:type="spellEnd"/>
      <w:r w:rsidRPr="007B6541">
        <w:rPr>
          <w:rFonts w:ascii="Times New Roman" w:eastAsia="Times New Roman" w:hAnsi="Times New Roman" w:cs="Times New Roman"/>
          <w:b/>
          <w:bCs/>
          <w:sz w:val="26"/>
          <w:szCs w:val="26"/>
        </w:rPr>
        <w:t xml:space="preserve">: </w:t>
      </w:r>
      <w:r w:rsidRPr="007B6541">
        <w:rPr>
          <w:rFonts w:ascii="Times New Roman" w:eastAsia="Times New Roman" w:hAnsi="Times New Roman" w:cs="Times New Roman"/>
          <w:sz w:val="26"/>
          <w:szCs w:val="26"/>
        </w:rPr>
        <w:t xml:space="preserve">Laravel </w:t>
      </w:r>
      <w:proofErr w:type="spellStart"/>
      <w:r w:rsidRPr="007B6541">
        <w:rPr>
          <w:rFonts w:ascii="Times New Roman" w:eastAsia="Times New Roman" w:hAnsi="Times New Roman" w:cs="Times New Roman"/>
          <w:sz w:val="26"/>
          <w:szCs w:val="26"/>
        </w:rPr>
        <w:t>có</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tính</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tương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thích</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cao</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với</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các</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nền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tảng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khác</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nhau</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như</w:t>
      </w:r>
      <w:proofErr w:type="spellEnd"/>
      <w:r w:rsidRPr="007B6541">
        <w:rPr>
          <w:rFonts w:ascii="Times New Roman" w:eastAsia="Times New Roman" w:hAnsi="Times New Roman" w:cs="Times New Roman"/>
          <w:sz w:val="26"/>
          <w:szCs w:val="26"/>
        </w:rPr>
        <w:t xml:space="preserve"> Windows, Mac </w:t>
      </w:r>
      <w:proofErr w:type="spellStart"/>
      <w:r w:rsidRPr="007B6541">
        <w:rPr>
          <w:rFonts w:ascii="Times New Roman" w:eastAsia="Times New Roman" w:hAnsi="Times New Roman" w:cs="Times New Roman"/>
          <w:sz w:val="26"/>
          <w:szCs w:val="26"/>
        </w:rPr>
        <w:t>và</w:t>
      </w:r>
      <w:proofErr w:type="spellEnd"/>
      <w:r w:rsidRPr="007B6541">
        <w:rPr>
          <w:rFonts w:ascii="Times New Roman" w:eastAsia="Times New Roman" w:hAnsi="Times New Roman" w:cs="Times New Roman"/>
          <w:sz w:val="26"/>
          <w:szCs w:val="26"/>
        </w:rPr>
        <w:t xml:space="preserve"> Linux.</w:t>
      </w:r>
    </w:p>
    <w:p w14:paraId="1AE001F6" w14:textId="77777777" w:rsidR="001760C8" w:rsidRDefault="001760C8" w:rsidP="001760C8">
      <w:pPr>
        <w:pStyle w:val="ListParagraph"/>
        <w:widowControl w:val="0"/>
        <w:numPr>
          <w:ilvl w:val="0"/>
          <w:numId w:val="28"/>
        </w:numPr>
        <w:autoSpaceDE w:val="0"/>
        <w:autoSpaceDN w:val="0"/>
        <w:spacing w:before="120" w:after="0" w:line="288" w:lineRule="auto"/>
        <w:outlineLvl w:val="1"/>
        <w:rPr>
          <w:rFonts w:ascii="Times New Roman" w:eastAsia="Times New Roman" w:hAnsi="Times New Roman" w:cs="Times New Roman"/>
          <w:b/>
          <w:bCs/>
          <w:sz w:val="26"/>
          <w:szCs w:val="26"/>
        </w:rPr>
      </w:pPr>
      <w:r w:rsidRPr="007B6541">
        <w:rPr>
          <w:rFonts w:ascii="Times New Roman" w:eastAsia="Times New Roman" w:hAnsi="Times New Roman" w:cs="Times New Roman"/>
          <w:b/>
          <w:bCs/>
          <w:sz w:val="26"/>
          <w:szCs w:val="26"/>
        </w:rPr>
        <w:t xml:space="preserve">Nhược </w:t>
      </w:r>
      <w:proofErr w:type="spellStart"/>
      <w:r w:rsidRPr="007B6541">
        <w:rPr>
          <w:rFonts w:ascii="Times New Roman" w:eastAsia="Times New Roman" w:hAnsi="Times New Roman" w:cs="Times New Roman"/>
          <w:b/>
          <w:bCs/>
          <w:sz w:val="26"/>
          <w:szCs w:val="26"/>
        </w:rPr>
        <w:t>điểm</w:t>
      </w:r>
      <w:proofErr w:type="spellEnd"/>
      <w:r w:rsidRPr="007B6541">
        <w:rPr>
          <w:rFonts w:ascii="Times New Roman" w:eastAsia="Times New Roman" w:hAnsi="Times New Roman" w:cs="Times New Roman"/>
          <w:b/>
          <w:bCs/>
          <w:sz w:val="26"/>
          <w:szCs w:val="26"/>
        </w:rPr>
        <w:t>:</w:t>
      </w:r>
    </w:p>
    <w:p w14:paraId="1EB7F603" w14:textId="77777777" w:rsidR="001760C8" w:rsidRPr="007B6541" w:rsidRDefault="001760C8" w:rsidP="001760C8">
      <w:pPr>
        <w:pStyle w:val="ListParagraph"/>
        <w:widowControl w:val="0"/>
        <w:numPr>
          <w:ilvl w:val="0"/>
          <w:numId w:val="76"/>
        </w:numPr>
        <w:autoSpaceDE w:val="0"/>
        <w:autoSpaceDN w:val="0"/>
        <w:spacing w:before="120" w:after="0" w:line="288" w:lineRule="auto"/>
        <w:outlineLvl w:val="1"/>
        <w:rPr>
          <w:rFonts w:ascii="Times New Roman" w:eastAsia="Times New Roman" w:hAnsi="Times New Roman" w:cs="Times New Roman"/>
          <w:b/>
          <w:bCs/>
          <w:sz w:val="26"/>
          <w:szCs w:val="26"/>
        </w:rPr>
      </w:pPr>
      <w:proofErr w:type="spellStart"/>
      <w:r w:rsidRPr="007B6541">
        <w:rPr>
          <w:rFonts w:ascii="Times New Roman" w:eastAsia="Times New Roman" w:hAnsi="Times New Roman" w:cs="Times New Roman"/>
          <w:b/>
          <w:bCs/>
          <w:sz w:val="26"/>
          <w:szCs w:val="26"/>
        </w:rPr>
        <w:t>Kích</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thước</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lớn</w:t>
      </w:r>
      <w:proofErr w:type="spellEnd"/>
      <w:r w:rsidRPr="007B6541">
        <w:rPr>
          <w:rFonts w:ascii="Times New Roman" w:eastAsia="Times New Roman" w:hAnsi="Times New Roman" w:cs="Times New Roman"/>
          <w:sz w:val="26"/>
          <w:szCs w:val="26"/>
        </w:rPr>
        <w:t xml:space="preserve">: Laravel </w:t>
      </w:r>
      <w:proofErr w:type="spellStart"/>
      <w:r w:rsidRPr="007B6541">
        <w:rPr>
          <w:rFonts w:ascii="Times New Roman" w:eastAsia="Times New Roman" w:hAnsi="Times New Roman" w:cs="Times New Roman"/>
          <w:sz w:val="26"/>
          <w:szCs w:val="26"/>
        </w:rPr>
        <w:t>là</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một</w:t>
      </w:r>
      <w:proofErr w:type="spellEnd"/>
      <w:r w:rsidRPr="007B6541">
        <w:rPr>
          <w:rFonts w:ascii="Times New Roman" w:eastAsia="Times New Roman" w:hAnsi="Times New Roman" w:cs="Times New Roman"/>
          <w:sz w:val="26"/>
          <w:szCs w:val="26"/>
        </w:rPr>
        <w:t xml:space="preserve"> framework </w:t>
      </w:r>
      <w:proofErr w:type="spellStart"/>
      <w:r w:rsidRPr="007B6541">
        <w:rPr>
          <w:rFonts w:ascii="Times New Roman" w:eastAsia="Times New Roman" w:hAnsi="Times New Roman" w:cs="Times New Roman"/>
          <w:sz w:val="26"/>
          <w:szCs w:val="26"/>
        </w:rPr>
        <w:t>khá</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lớn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điều</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này</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có</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thể</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gây</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ra</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khó</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khăn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trong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việc</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triển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khai</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và</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sử</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dụng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trên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các</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dịch</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vụ</w:t>
      </w:r>
      <w:proofErr w:type="spellEnd"/>
      <w:r w:rsidRPr="007B6541">
        <w:rPr>
          <w:rFonts w:ascii="Times New Roman" w:eastAsia="Times New Roman" w:hAnsi="Times New Roman" w:cs="Times New Roman"/>
          <w:sz w:val="26"/>
          <w:szCs w:val="26"/>
        </w:rPr>
        <w:t xml:space="preserve"> hosting </w:t>
      </w:r>
      <w:proofErr w:type="spellStart"/>
      <w:r w:rsidRPr="007B6541">
        <w:rPr>
          <w:rFonts w:ascii="Times New Roman" w:eastAsia="Times New Roman" w:hAnsi="Times New Roman" w:cs="Times New Roman"/>
          <w:sz w:val="26"/>
          <w:szCs w:val="26"/>
        </w:rPr>
        <w:t>có</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giới</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hạn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tài</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nguyên</w:t>
      </w:r>
      <w:proofErr w:type="spellEnd"/>
      <w:r w:rsidRPr="007B6541">
        <w:rPr>
          <w:rFonts w:ascii="Times New Roman" w:eastAsia="Times New Roman" w:hAnsi="Times New Roman" w:cs="Times New Roman"/>
          <w:sz w:val="26"/>
          <w:szCs w:val="26"/>
        </w:rPr>
        <w:t>.</w:t>
      </w:r>
    </w:p>
    <w:p w14:paraId="12659B0C" w14:textId="77777777" w:rsidR="001760C8" w:rsidRPr="007B6541" w:rsidRDefault="001760C8" w:rsidP="001760C8">
      <w:pPr>
        <w:pStyle w:val="ListParagraph"/>
        <w:widowControl w:val="0"/>
        <w:numPr>
          <w:ilvl w:val="0"/>
          <w:numId w:val="76"/>
        </w:numPr>
        <w:autoSpaceDE w:val="0"/>
        <w:autoSpaceDN w:val="0"/>
        <w:spacing w:before="120" w:after="0" w:line="288" w:lineRule="auto"/>
        <w:outlineLvl w:val="1"/>
        <w:rPr>
          <w:rFonts w:ascii="Times New Roman" w:eastAsia="Times New Roman" w:hAnsi="Times New Roman" w:cs="Times New Roman"/>
          <w:sz w:val="26"/>
          <w:szCs w:val="26"/>
        </w:rPr>
      </w:pPr>
      <w:proofErr w:type="spellStart"/>
      <w:r w:rsidRPr="007B6541">
        <w:rPr>
          <w:rFonts w:ascii="Times New Roman" w:eastAsia="Times New Roman" w:hAnsi="Times New Roman" w:cs="Times New Roman"/>
          <w:b/>
          <w:bCs/>
          <w:sz w:val="26"/>
          <w:szCs w:val="26"/>
        </w:rPr>
        <w:t>Tính</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năng</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quá</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phức</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tạp</w:t>
      </w:r>
      <w:proofErr w:type="spellEnd"/>
      <w:r w:rsidRPr="007B6541">
        <w:rPr>
          <w:rFonts w:ascii="Times New Roman" w:eastAsia="Times New Roman" w:hAnsi="Times New Roman" w:cs="Times New Roman"/>
          <w:b/>
          <w:bCs/>
          <w:sz w:val="26"/>
          <w:szCs w:val="26"/>
        </w:rPr>
        <w:t xml:space="preserve">: </w:t>
      </w:r>
      <w:r w:rsidRPr="007B6541">
        <w:rPr>
          <w:rFonts w:ascii="Times New Roman" w:eastAsia="Times New Roman" w:hAnsi="Times New Roman" w:cs="Times New Roman"/>
          <w:sz w:val="26"/>
          <w:szCs w:val="26"/>
        </w:rPr>
        <w:t xml:space="preserve">Laravel </w:t>
      </w:r>
      <w:proofErr w:type="spellStart"/>
      <w:r w:rsidRPr="007B6541">
        <w:rPr>
          <w:rFonts w:ascii="Times New Roman" w:eastAsia="Times New Roman" w:hAnsi="Times New Roman" w:cs="Times New Roman"/>
          <w:sz w:val="26"/>
          <w:szCs w:val="26"/>
        </w:rPr>
        <w:t>cung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cấp</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rất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nhiều</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tính</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năng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và</w:t>
      </w:r>
      <w:proofErr w:type="spellEnd"/>
      <w:r w:rsidRPr="007B6541">
        <w:rPr>
          <w:rFonts w:ascii="Times New Roman" w:eastAsia="Times New Roman" w:hAnsi="Times New Roman" w:cs="Times New Roman"/>
          <w:sz w:val="26"/>
          <w:szCs w:val="26"/>
        </w:rPr>
        <w:t xml:space="preserve"> package </w:t>
      </w:r>
      <w:proofErr w:type="spellStart"/>
      <w:r w:rsidRPr="007B6541">
        <w:rPr>
          <w:rFonts w:ascii="Times New Roman" w:eastAsia="Times New Roman" w:hAnsi="Times New Roman" w:cs="Times New Roman"/>
          <w:sz w:val="26"/>
          <w:szCs w:val="26"/>
        </w:rPr>
        <w:t>hỗ</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trợ</w:t>
      </w:r>
      <w:proofErr w:type="spellEnd"/>
      <w:r>
        <w:rPr>
          <w:rFonts w:ascii="Times New Roman" w:eastAsia="Times New Roman" w:hAnsi="Times New Roman" w:cs="Times New Roman"/>
          <w:sz w:val="26"/>
          <w:szCs w:val="26"/>
        </w:rPr>
        <w:t>.</w:t>
      </w:r>
      <w:r w:rsidRPr="007B654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w:t>
      </w:r>
      <w:r w:rsidRPr="007B6541">
        <w:rPr>
          <w:rFonts w:ascii="Times New Roman" w:eastAsia="Times New Roman" w:hAnsi="Times New Roman" w:cs="Times New Roman"/>
          <w:sz w:val="26"/>
          <w:szCs w:val="26"/>
        </w:rPr>
        <w:t xml:space="preserve">uy </w:t>
      </w:r>
      <w:proofErr w:type="spellStart"/>
      <w:r w:rsidRPr="007B6541">
        <w:rPr>
          <w:rFonts w:ascii="Times New Roman" w:eastAsia="Times New Roman" w:hAnsi="Times New Roman" w:cs="Times New Roman"/>
          <w:sz w:val="26"/>
          <w:szCs w:val="26"/>
        </w:rPr>
        <w:t>nhiên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việc</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sử</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dụng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đồng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thời</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nhiều</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tính</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năng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này</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có</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thể</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làm</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cho</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ứng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dụng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trở</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nên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quá</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phức</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tạp</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và</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khó</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bảo</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trì</w:t>
      </w:r>
      <w:proofErr w:type="spellEnd"/>
      <w:r w:rsidRPr="007B6541">
        <w:rPr>
          <w:rFonts w:ascii="Times New Roman" w:eastAsia="Times New Roman" w:hAnsi="Times New Roman" w:cs="Times New Roman"/>
          <w:sz w:val="26"/>
          <w:szCs w:val="26"/>
        </w:rPr>
        <w:t>.</w:t>
      </w:r>
    </w:p>
    <w:p w14:paraId="5EF9D98C" w14:textId="77777777" w:rsidR="001760C8" w:rsidRPr="007B6541" w:rsidRDefault="001760C8" w:rsidP="001760C8">
      <w:pPr>
        <w:pStyle w:val="ListParagraph"/>
        <w:widowControl w:val="0"/>
        <w:numPr>
          <w:ilvl w:val="0"/>
          <w:numId w:val="76"/>
        </w:numPr>
        <w:autoSpaceDE w:val="0"/>
        <w:autoSpaceDN w:val="0"/>
        <w:spacing w:before="120" w:after="0" w:line="288" w:lineRule="auto"/>
        <w:outlineLvl w:val="1"/>
        <w:rPr>
          <w:rFonts w:ascii="Times New Roman" w:eastAsia="Times New Roman" w:hAnsi="Times New Roman" w:cs="Times New Roman"/>
          <w:sz w:val="26"/>
          <w:szCs w:val="26"/>
        </w:rPr>
      </w:pPr>
      <w:proofErr w:type="spellStart"/>
      <w:r w:rsidRPr="007B6541">
        <w:rPr>
          <w:rFonts w:ascii="Times New Roman" w:eastAsia="Times New Roman" w:hAnsi="Times New Roman" w:cs="Times New Roman"/>
          <w:b/>
          <w:bCs/>
          <w:sz w:val="26"/>
          <w:szCs w:val="26"/>
        </w:rPr>
        <w:t>Tốc</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độ</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xử</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lý</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chậm</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hơn</w:t>
      </w:r>
      <w:proofErr w:type="spellEnd"/>
      <w:r w:rsidRPr="007B6541">
        <w:rPr>
          <w:rFonts w:ascii="Times New Roman" w:eastAsia="Times New Roman" w:hAnsi="Times New Roman" w:cs="Times New Roman"/>
          <w:b/>
          <w:bCs/>
          <w:sz w:val="26"/>
          <w:szCs w:val="26"/>
        </w:rPr>
        <w:t xml:space="preserve"> so </w:t>
      </w:r>
      <w:proofErr w:type="spellStart"/>
      <w:r w:rsidRPr="007B6541">
        <w:rPr>
          <w:rFonts w:ascii="Times New Roman" w:eastAsia="Times New Roman" w:hAnsi="Times New Roman" w:cs="Times New Roman"/>
          <w:b/>
          <w:bCs/>
          <w:sz w:val="26"/>
          <w:szCs w:val="26"/>
        </w:rPr>
        <w:t>với</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các</w:t>
      </w:r>
      <w:proofErr w:type="spellEnd"/>
      <w:r w:rsidRPr="007B6541">
        <w:rPr>
          <w:rFonts w:ascii="Times New Roman" w:eastAsia="Times New Roman" w:hAnsi="Times New Roman" w:cs="Times New Roman"/>
          <w:b/>
          <w:bCs/>
          <w:sz w:val="26"/>
          <w:szCs w:val="26"/>
        </w:rPr>
        <w:t xml:space="preserve"> framework </w:t>
      </w:r>
      <w:proofErr w:type="spellStart"/>
      <w:r w:rsidRPr="007B6541">
        <w:rPr>
          <w:rFonts w:ascii="Times New Roman" w:eastAsia="Times New Roman" w:hAnsi="Times New Roman" w:cs="Times New Roman"/>
          <w:b/>
          <w:bCs/>
          <w:sz w:val="26"/>
          <w:szCs w:val="26"/>
        </w:rPr>
        <w:t>khác</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Mặc</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dù</w:t>
      </w:r>
      <w:proofErr w:type="spellEnd"/>
      <w:r w:rsidRPr="007B6541">
        <w:rPr>
          <w:rFonts w:ascii="Times New Roman" w:eastAsia="Times New Roman" w:hAnsi="Times New Roman" w:cs="Times New Roman"/>
          <w:sz w:val="26"/>
          <w:szCs w:val="26"/>
        </w:rPr>
        <w:t xml:space="preserve"> Laravel </w:t>
      </w:r>
      <w:proofErr w:type="spellStart"/>
      <w:r w:rsidRPr="007B6541">
        <w:rPr>
          <w:rFonts w:ascii="Times New Roman" w:eastAsia="Times New Roman" w:hAnsi="Times New Roman" w:cs="Times New Roman"/>
          <w:sz w:val="26"/>
          <w:szCs w:val="26"/>
        </w:rPr>
        <w:t>có</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rất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nhiều</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tính</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năng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và</w:t>
      </w:r>
      <w:proofErr w:type="spellEnd"/>
      <w:r w:rsidRPr="007B6541">
        <w:rPr>
          <w:rFonts w:ascii="Times New Roman" w:eastAsia="Times New Roman" w:hAnsi="Times New Roman" w:cs="Times New Roman"/>
          <w:sz w:val="26"/>
          <w:szCs w:val="26"/>
        </w:rPr>
        <w:t xml:space="preserve"> package </w:t>
      </w:r>
      <w:proofErr w:type="spellStart"/>
      <w:r w:rsidRPr="007B6541">
        <w:rPr>
          <w:rFonts w:ascii="Times New Roman" w:eastAsia="Times New Roman" w:hAnsi="Times New Roman" w:cs="Times New Roman"/>
          <w:sz w:val="26"/>
          <w:szCs w:val="26"/>
        </w:rPr>
        <w:t>hỗ</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trợ</w:t>
      </w:r>
      <w:proofErr w:type="spellEnd"/>
      <w:r>
        <w:rPr>
          <w:rFonts w:ascii="Times New Roman" w:eastAsia="Times New Roman" w:hAnsi="Times New Roman" w:cs="Times New Roman"/>
          <w:sz w:val="26"/>
          <w:szCs w:val="26"/>
        </w:rPr>
        <w:t>. T</w:t>
      </w:r>
      <w:r w:rsidRPr="007B6541">
        <w:rPr>
          <w:rFonts w:ascii="Times New Roman" w:eastAsia="Times New Roman" w:hAnsi="Times New Roman" w:cs="Times New Roman"/>
          <w:sz w:val="26"/>
          <w:szCs w:val="26"/>
        </w:rPr>
        <w:t xml:space="preserve">uy </w:t>
      </w:r>
      <w:proofErr w:type="spellStart"/>
      <w:r w:rsidRPr="007B6541">
        <w:rPr>
          <w:rFonts w:ascii="Times New Roman" w:eastAsia="Times New Roman" w:hAnsi="Times New Roman" w:cs="Times New Roman"/>
          <w:sz w:val="26"/>
          <w:szCs w:val="26"/>
        </w:rPr>
        <w:t>nhiên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tốc</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độ</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xử</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lý</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của</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nó</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chậm</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hơn</w:t>
      </w:r>
      <w:proofErr w:type="spellEnd"/>
      <w:r w:rsidRPr="007B6541">
        <w:rPr>
          <w:rFonts w:ascii="Times New Roman" w:eastAsia="Times New Roman" w:hAnsi="Times New Roman" w:cs="Times New Roman"/>
          <w:sz w:val="26"/>
          <w:szCs w:val="26"/>
        </w:rPr>
        <w:t xml:space="preserve"> so </w:t>
      </w:r>
      <w:proofErr w:type="spellStart"/>
      <w:r w:rsidRPr="007B6541">
        <w:rPr>
          <w:rFonts w:ascii="Times New Roman" w:eastAsia="Times New Roman" w:hAnsi="Times New Roman" w:cs="Times New Roman"/>
          <w:sz w:val="26"/>
          <w:szCs w:val="26"/>
        </w:rPr>
        <w:t>với</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một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số</w:t>
      </w:r>
      <w:proofErr w:type="spellEnd"/>
      <w:r w:rsidRPr="007B6541">
        <w:rPr>
          <w:rFonts w:ascii="Times New Roman" w:eastAsia="Times New Roman" w:hAnsi="Times New Roman" w:cs="Times New Roman"/>
          <w:sz w:val="26"/>
          <w:szCs w:val="26"/>
        </w:rPr>
        <w:t xml:space="preserve"> framework </w:t>
      </w:r>
      <w:proofErr w:type="spellStart"/>
      <w:r w:rsidRPr="007B6541">
        <w:rPr>
          <w:rFonts w:ascii="Times New Roman" w:eastAsia="Times New Roman" w:hAnsi="Times New Roman" w:cs="Times New Roman"/>
          <w:sz w:val="26"/>
          <w:szCs w:val="26"/>
        </w:rPr>
        <w:t>khác</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như</w:t>
      </w:r>
      <w:proofErr w:type="spellEnd"/>
      <w:r w:rsidRPr="007B6541">
        <w:rPr>
          <w:rFonts w:ascii="Times New Roman" w:eastAsia="Times New Roman" w:hAnsi="Times New Roman" w:cs="Times New Roman"/>
          <w:sz w:val="26"/>
          <w:szCs w:val="26"/>
        </w:rPr>
        <w:t xml:space="preserve"> CodeIgniter</w:t>
      </w:r>
      <w:r>
        <w:rPr>
          <w:rFonts w:ascii="Times New Roman" w:eastAsia="Times New Roman" w:hAnsi="Times New Roman" w:cs="Times New Roman"/>
          <w:sz w:val="26"/>
          <w:szCs w:val="26"/>
        </w:rPr>
        <w:t>,</w:t>
      </w:r>
      <w:r w:rsidRPr="007B6541">
        <w:rPr>
          <w:rFonts w:ascii="Times New Roman" w:eastAsia="Times New Roman" w:hAnsi="Times New Roman" w:cs="Times New Roman"/>
          <w:sz w:val="26"/>
          <w:szCs w:val="26"/>
        </w:rPr>
        <w:t xml:space="preserve"> Symfony</w:t>
      </w:r>
      <w:r>
        <w:rPr>
          <w:rFonts w:ascii="Times New Roman" w:eastAsia="Times New Roman" w:hAnsi="Times New Roman" w:cs="Times New Roman"/>
          <w:sz w:val="26"/>
          <w:szCs w:val="26"/>
        </w:rPr>
        <w:t>, ...</w:t>
      </w:r>
      <w:r w:rsidRPr="007B6541">
        <w:rPr>
          <w:rFonts w:ascii="Times New Roman" w:eastAsia="Times New Roman" w:hAnsi="Times New Roman" w:cs="Times New Roman"/>
          <w:sz w:val="26"/>
          <w:szCs w:val="26"/>
        </w:rPr>
        <w:t>.</w:t>
      </w:r>
    </w:p>
    <w:p w14:paraId="321BC6EC" w14:textId="77777777" w:rsidR="001760C8" w:rsidRPr="00520E80" w:rsidRDefault="001760C8" w:rsidP="001760C8">
      <w:pPr>
        <w:pStyle w:val="ListParagraph"/>
        <w:widowControl w:val="0"/>
        <w:numPr>
          <w:ilvl w:val="0"/>
          <w:numId w:val="76"/>
        </w:numPr>
        <w:autoSpaceDE w:val="0"/>
        <w:autoSpaceDN w:val="0"/>
        <w:spacing w:before="120" w:after="0" w:line="288" w:lineRule="auto"/>
        <w:outlineLvl w:val="1"/>
        <w:rPr>
          <w:rFonts w:ascii="Times New Roman" w:eastAsia="Times New Roman" w:hAnsi="Times New Roman" w:cs="Times New Roman"/>
          <w:b/>
          <w:bCs/>
          <w:sz w:val="26"/>
          <w:szCs w:val="26"/>
        </w:rPr>
      </w:pPr>
      <w:r w:rsidRPr="007B6541">
        <w:rPr>
          <w:rFonts w:ascii="Times New Roman" w:eastAsia="Times New Roman" w:hAnsi="Times New Roman" w:cs="Times New Roman"/>
          <w:b/>
          <w:bCs/>
          <w:sz w:val="26"/>
          <w:szCs w:val="26"/>
        </w:rPr>
        <w:t xml:space="preserve">Thư </w:t>
      </w:r>
      <w:proofErr w:type="spellStart"/>
      <w:r w:rsidRPr="007B6541">
        <w:rPr>
          <w:rFonts w:ascii="Times New Roman" w:eastAsia="Times New Roman" w:hAnsi="Times New Roman" w:cs="Times New Roman"/>
          <w:b/>
          <w:bCs/>
          <w:sz w:val="26"/>
          <w:szCs w:val="26"/>
        </w:rPr>
        <w:t>viện</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không</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tương</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thích</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với</w:t>
      </w:r>
      <w:proofErr w:type="spellEnd"/>
      <w:r w:rsidRPr="007B6541">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một</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số</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phiên</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bản</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mới</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nhất</w:t>
      </w:r>
      <w:proofErr w:type="spellEnd"/>
      <w:r w:rsidRPr="007B6541">
        <w:rPr>
          <w:rFonts w:ascii="Times New Roman" w:eastAsia="Times New Roman" w:hAnsi="Times New Roman" w:cs="Times New Roman"/>
          <w:b/>
          <w:bCs/>
          <w:sz w:val="26"/>
          <w:szCs w:val="26"/>
        </w:rPr>
        <w:t xml:space="preserve"> </w:t>
      </w:r>
      <w:proofErr w:type="spellStart"/>
      <w:r w:rsidRPr="007B6541">
        <w:rPr>
          <w:rFonts w:ascii="Times New Roman" w:eastAsia="Times New Roman" w:hAnsi="Times New Roman" w:cs="Times New Roman"/>
          <w:b/>
          <w:bCs/>
          <w:sz w:val="26"/>
          <w:szCs w:val="26"/>
        </w:rPr>
        <w:t>của</w:t>
      </w:r>
      <w:proofErr w:type="spellEnd"/>
      <w:r w:rsidRPr="007B6541">
        <w:rPr>
          <w:rFonts w:ascii="Times New Roman" w:eastAsia="Times New Roman" w:hAnsi="Times New Roman" w:cs="Times New Roman"/>
          <w:b/>
          <w:bCs/>
          <w:sz w:val="26"/>
          <w:szCs w:val="26"/>
        </w:rPr>
        <w:t xml:space="preserve"> PHP</w:t>
      </w:r>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Một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số</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phiên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bản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mới</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nhất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của</w:t>
      </w:r>
      <w:proofErr w:type="spellEnd"/>
      <w:r w:rsidRPr="007B6541">
        <w:rPr>
          <w:rFonts w:ascii="Times New Roman" w:eastAsia="Times New Roman" w:hAnsi="Times New Roman" w:cs="Times New Roman"/>
          <w:sz w:val="26"/>
          <w:szCs w:val="26"/>
        </w:rPr>
        <w:t xml:space="preserve"> PHP </w:t>
      </w:r>
      <w:proofErr w:type="spellStart"/>
      <w:r w:rsidRPr="007B6541">
        <w:rPr>
          <w:rFonts w:ascii="Times New Roman" w:eastAsia="Times New Roman" w:hAnsi="Times New Roman" w:cs="Times New Roman"/>
          <w:sz w:val="26"/>
          <w:szCs w:val="26"/>
        </w:rPr>
        <w:t>có</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thể</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không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hoàn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toàn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tương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thích</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với</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các</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thư</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viện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của</w:t>
      </w:r>
      <w:proofErr w:type="spellEnd"/>
      <w:r w:rsidRPr="007B6541">
        <w:rPr>
          <w:rFonts w:ascii="Times New Roman" w:eastAsia="Times New Roman" w:hAnsi="Times New Roman" w:cs="Times New Roman"/>
          <w:sz w:val="26"/>
          <w:szCs w:val="26"/>
        </w:rPr>
        <w:t xml:space="preserve"> Laravel, </w:t>
      </w:r>
      <w:proofErr w:type="spellStart"/>
      <w:r w:rsidRPr="007B6541">
        <w:rPr>
          <w:rFonts w:ascii="Times New Roman" w:eastAsia="Times New Roman" w:hAnsi="Times New Roman" w:cs="Times New Roman"/>
          <w:sz w:val="26"/>
          <w:szCs w:val="26"/>
        </w:rPr>
        <w:t>điều</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này</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có</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thể</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gây</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ra</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khó</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khăn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trong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việc</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phát</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triển</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và</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bảo</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trì</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ứng</w:t>
      </w:r>
      <w:proofErr w:type="spellEnd"/>
      <w:r w:rsidRPr="007B6541">
        <w:rPr>
          <w:rFonts w:ascii="Times New Roman" w:eastAsia="Times New Roman" w:hAnsi="Times New Roman" w:cs="Times New Roman"/>
          <w:sz w:val="26"/>
          <w:szCs w:val="26"/>
        </w:rPr>
        <w:t xml:space="preserve"> </w:t>
      </w:r>
      <w:proofErr w:type="spellStart"/>
      <w:r w:rsidRPr="007B6541">
        <w:rPr>
          <w:rFonts w:ascii="Times New Roman" w:eastAsia="Times New Roman" w:hAnsi="Times New Roman" w:cs="Times New Roman"/>
          <w:sz w:val="26"/>
          <w:szCs w:val="26"/>
        </w:rPr>
        <w:t>dụng</w:t>
      </w:r>
      <w:proofErr w:type="spellEnd"/>
      <w:r w:rsidRPr="007B6541">
        <w:rPr>
          <w:rFonts w:ascii="Times New Roman" w:eastAsia="Times New Roman" w:hAnsi="Times New Roman" w:cs="Times New Roman"/>
          <w:sz w:val="26"/>
          <w:szCs w:val="26"/>
        </w:rPr>
        <w:t>.</w:t>
      </w:r>
    </w:p>
    <w:p w14:paraId="6EAB1742" w14:textId="77777777" w:rsidR="001760C8" w:rsidRDefault="001760C8" w:rsidP="001760C8">
      <w:pPr>
        <w:pStyle w:val="ListParagraph"/>
        <w:widowControl w:val="0"/>
        <w:numPr>
          <w:ilvl w:val="2"/>
          <w:numId w:val="79"/>
        </w:numPr>
        <w:autoSpaceDE w:val="0"/>
        <w:autoSpaceDN w:val="0"/>
        <w:spacing w:before="120" w:after="0" w:line="288" w:lineRule="auto"/>
        <w:outlineLvl w:val="1"/>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Cơ</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chế</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hoạt</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động</w:t>
      </w:r>
      <w:proofErr w:type="spellEnd"/>
      <w:r>
        <w:rPr>
          <w:rFonts w:ascii="Times New Roman" w:eastAsia="Times New Roman" w:hAnsi="Times New Roman" w:cs="Times New Roman"/>
          <w:b/>
          <w:bCs/>
          <w:sz w:val="26"/>
          <w:szCs w:val="26"/>
        </w:rPr>
        <w:t>:</w:t>
      </w:r>
    </w:p>
    <w:p w14:paraId="34A842C7" w14:textId="77777777" w:rsidR="001760C8" w:rsidRPr="00A3374A" w:rsidRDefault="001760C8" w:rsidP="001760C8">
      <w:pPr>
        <w:pStyle w:val="ListParagraph"/>
        <w:widowControl w:val="0"/>
        <w:numPr>
          <w:ilvl w:val="0"/>
          <w:numId w:val="81"/>
        </w:numPr>
        <w:autoSpaceDE w:val="0"/>
        <w:autoSpaceDN w:val="0"/>
        <w:spacing w:before="120" w:after="0" w:line="288" w:lineRule="auto"/>
        <w:outlineLvl w:val="1"/>
        <w:rPr>
          <w:rFonts w:ascii="Times New Roman" w:eastAsia="Times New Roman" w:hAnsi="Times New Roman" w:cs="Times New Roman"/>
          <w:sz w:val="26"/>
          <w:szCs w:val="26"/>
        </w:rPr>
      </w:pPr>
      <w:r w:rsidRPr="00A3374A">
        <w:rPr>
          <w:rFonts w:ascii="Times New Roman" w:eastAsia="Times New Roman" w:hAnsi="Times New Roman" w:cs="Times New Roman"/>
          <w:sz w:val="26"/>
          <w:szCs w:val="26"/>
        </w:rPr>
        <w:t xml:space="preserve">Model View Controller (MVC) </w:t>
      </w:r>
      <w:proofErr w:type="spellStart"/>
      <w:r w:rsidRPr="00A3374A">
        <w:rPr>
          <w:rFonts w:ascii="Times New Roman" w:eastAsia="Times New Roman" w:hAnsi="Times New Roman" w:cs="Times New Roman"/>
          <w:sz w:val="26"/>
          <w:szCs w:val="26"/>
        </w:rPr>
        <w:t>là</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một</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mẫu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thiết</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kế</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cho</w:t>
      </w:r>
      <w:proofErr w:type="spellEnd"/>
      <w:r w:rsidRPr="00A3374A">
        <w:rPr>
          <w:rFonts w:ascii="Times New Roman" w:eastAsia="Times New Roman" w:hAnsi="Times New Roman" w:cs="Times New Roman"/>
          <w:sz w:val="26"/>
          <w:szCs w:val="26"/>
        </w:rPr>
        <w:t xml:space="preserve"> Laravel. “Model” </w:t>
      </w:r>
      <w:proofErr w:type="spellStart"/>
      <w:r w:rsidRPr="00A3374A">
        <w:rPr>
          <w:rFonts w:ascii="Times New Roman" w:eastAsia="Times New Roman" w:hAnsi="Times New Roman" w:cs="Times New Roman"/>
          <w:sz w:val="26"/>
          <w:szCs w:val="26"/>
        </w:rPr>
        <w:t>đại</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diện</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cho</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dạng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thông</w:t>
      </w:r>
      <w:proofErr w:type="spellEnd"/>
      <w:r w:rsidRPr="00A3374A">
        <w:rPr>
          <w:rFonts w:ascii="Times New Roman" w:eastAsia="Times New Roman" w:hAnsi="Times New Roman" w:cs="Times New Roman"/>
          <w:sz w:val="26"/>
          <w:szCs w:val="26"/>
        </w:rPr>
        <w:t xml:space="preserve"> tin </w:t>
      </w:r>
      <w:proofErr w:type="spellStart"/>
      <w:r w:rsidRPr="00A3374A">
        <w:rPr>
          <w:rFonts w:ascii="Times New Roman" w:eastAsia="Times New Roman" w:hAnsi="Times New Roman" w:cs="Times New Roman"/>
          <w:sz w:val="26"/>
          <w:szCs w:val="26"/>
        </w:rPr>
        <w:t>mà</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chương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trình</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của</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bạn</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hoạt</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động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Đây</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là</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mô</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hình</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có</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một</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bảng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người</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dùng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mỗi</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bảng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có</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một</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danh</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sách</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các</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bài</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đăng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được</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tạo</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ra.</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Mô</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hình</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này</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được</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tương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tác</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bởi</w:t>
      </w:r>
      <w:proofErr w:type="spellEnd"/>
      <w:r w:rsidRPr="00A3374A">
        <w:rPr>
          <w:rFonts w:ascii="Times New Roman" w:eastAsia="Times New Roman" w:hAnsi="Times New Roman" w:cs="Times New Roman"/>
          <w:sz w:val="26"/>
          <w:szCs w:val="26"/>
        </w:rPr>
        <w:t xml:space="preserve"> “Controller” – </w:t>
      </w:r>
      <w:proofErr w:type="spellStart"/>
      <w:r w:rsidRPr="00A3374A">
        <w:rPr>
          <w:rFonts w:ascii="Times New Roman" w:eastAsia="Times New Roman" w:hAnsi="Times New Roman" w:cs="Times New Roman"/>
          <w:sz w:val="26"/>
          <w:szCs w:val="26"/>
        </w:rPr>
        <w:t>Bộ</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điều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khiển</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Nếu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một</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người</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yêu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cầu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xem</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trang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bộ</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điều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khiển</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sẽ</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nói</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chuyện</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với</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mô</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hình</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thường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chỉ</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là</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cơ</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sở</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dữ</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liệu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và</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tìm</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hiểu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thông</w:t>
      </w:r>
      <w:proofErr w:type="spellEnd"/>
      <w:r w:rsidRPr="00A3374A">
        <w:rPr>
          <w:rFonts w:ascii="Times New Roman" w:eastAsia="Times New Roman" w:hAnsi="Times New Roman" w:cs="Times New Roman"/>
          <w:sz w:val="26"/>
          <w:szCs w:val="26"/>
        </w:rPr>
        <w:t xml:space="preserve"> tin. </w:t>
      </w:r>
      <w:proofErr w:type="spellStart"/>
      <w:r w:rsidRPr="00A3374A">
        <w:rPr>
          <w:rFonts w:ascii="Times New Roman" w:eastAsia="Times New Roman" w:hAnsi="Times New Roman" w:cs="Times New Roman"/>
          <w:sz w:val="26"/>
          <w:szCs w:val="26"/>
        </w:rPr>
        <w:t>Bộ</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điều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khiển</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thay</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đổi</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mô</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hình</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nếu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người</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dùng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muốn</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tạo</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một</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bài</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đăng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mới</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Bộ</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điều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khiển</w:t>
      </w:r>
      <w:proofErr w:type="spellEnd"/>
      <w:r w:rsidRPr="00A3374A">
        <w:rPr>
          <w:rFonts w:ascii="Times New Roman" w:eastAsia="Times New Roman" w:hAnsi="Times New Roman" w:cs="Times New Roman"/>
          <w:sz w:val="26"/>
          <w:szCs w:val="26"/>
        </w:rPr>
        <w:t xml:space="preserve"> bao </w:t>
      </w:r>
      <w:proofErr w:type="spellStart"/>
      <w:r w:rsidRPr="00A3374A">
        <w:rPr>
          <w:rFonts w:ascii="Times New Roman" w:eastAsia="Times New Roman" w:hAnsi="Times New Roman" w:cs="Times New Roman"/>
          <w:sz w:val="26"/>
          <w:szCs w:val="26"/>
        </w:rPr>
        <w:t>gồm</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nhiều</w:t>
      </w:r>
      <w:proofErr w:type="spellEnd"/>
      <w:r w:rsidRPr="00A3374A">
        <w:rPr>
          <w:rFonts w:ascii="Times New Roman" w:eastAsia="Times New Roman" w:hAnsi="Times New Roman" w:cs="Times New Roman"/>
          <w:sz w:val="26"/>
          <w:szCs w:val="26"/>
        </w:rPr>
        <w:t xml:space="preserve"> logic </w:t>
      </w:r>
      <w:proofErr w:type="spellStart"/>
      <w:r w:rsidRPr="00A3374A">
        <w:rPr>
          <w:rFonts w:ascii="Times New Roman" w:eastAsia="Times New Roman" w:hAnsi="Times New Roman" w:cs="Times New Roman"/>
          <w:sz w:val="26"/>
          <w:szCs w:val="26"/>
        </w:rPr>
        <w:t>ứng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dụng</w:t>
      </w:r>
      <w:proofErr w:type="spellEnd"/>
      <w:r w:rsidRPr="00A3374A">
        <w:rPr>
          <w:rFonts w:ascii="Times New Roman" w:eastAsia="Times New Roman" w:hAnsi="Times New Roman" w:cs="Times New Roman"/>
          <w:sz w:val="26"/>
          <w:szCs w:val="26"/>
        </w:rPr>
        <w:t>.</w:t>
      </w:r>
    </w:p>
    <w:p w14:paraId="36169340" w14:textId="77777777" w:rsidR="001760C8" w:rsidRPr="00A3374A" w:rsidRDefault="001760C8" w:rsidP="001760C8">
      <w:pPr>
        <w:pStyle w:val="ListParagraph"/>
        <w:widowControl w:val="0"/>
        <w:numPr>
          <w:ilvl w:val="0"/>
          <w:numId w:val="81"/>
        </w:numPr>
        <w:autoSpaceDE w:val="0"/>
        <w:autoSpaceDN w:val="0"/>
        <w:spacing w:before="120" w:after="0" w:line="288" w:lineRule="auto"/>
        <w:jc w:val="both"/>
        <w:outlineLvl w:val="1"/>
        <w:rPr>
          <w:rFonts w:ascii="Times New Roman" w:eastAsia="Times New Roman" w:hAnsi="Times New Roman" w:cs="Times New Roman"/>
          <w:b/>
          <w:bCs/>
          <w:sz w:val="26"/>
          <w:szCs w:val="26"/>
        </w:rPr>
      </w:pPr>
      <w:proofErr w:type="spellStart"/>
      <w:r w:rsidRPr="00A3374A">
        <w:rPr>
          <w:rFonts w:ascii="Times New Roman" w:eastAsia="Times New Roman" w:hAnsi="Times New Roman" w:cs="Times New Roman"/>
          <w:sz w:val="26"/>
          <w:szCs w:val="26"/>
        </w:rPr>
        <w:t>Cấu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trúc</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được</w:t>
      </w:r>
      <w:proofErr w:type="spellEnd"/>
      <w:r w:rsidRPr="00A3374A">
        <w:rPr>
          <w:rFonts w:ascii="Times New Roman" w:eastAsia="Times New Roman" w:hAnsi="Times New Roman" w:cs="Times New Roman"/>
          <w:sz w:val="26"/>
          <w:szCs w:val="26"/>
        </w:rPr>
        <w:t xml:space="preserve"> Laravel </w:t>
      </w:r>
      <w:proofErr w:type="spellStart"/>
      <w:r w:rsidRPr="00A3374A">
        <w:rPr>
          <w:rFonts w:ascii="Times New Roman" w:eastAsia="Times New Roman" w:hAnsi="Times New Roman" w:cs="Times New Roman"/>
          <w:sz w:val="26"/>
          <w:szCs w:val="26"/>
        </w:rPr>
        <w:t>sử</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dụng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để</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cấp</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nguồn</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cho</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các</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ứng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dụng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đặt</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trước</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Nó</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sử</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dụng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động</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cơ</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tạo</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khuôn</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mẫu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để</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phá</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vỡ</w:t>
      </w:r>
      <w:proofErr w:type="spellEnd"/>
      <w:r w:rsidRPr="00A3374A">
        <w:rPr>
          <w:rFonts w:ascii="Times New Roman" w:eastAsia="Times New Roman" w:hAnsi="Times New Roman" w:cs="Times New Roman"/>
          <w:sz w:val="26"/>
          <w:szCs w:val="26"/>
        </w:rPr>
        <w:t xml:space="preserve"> HTML </w:t>
      </w:r>
      <w:proofErr w:type="spellStart"/>
      <w:r w:rsidRPr="00A3374A">
        <w:rPr>
          <w:rFonts w:ascii="Times New Roman" w:eastAsia="Times New Roman" w:hAnsi="Times New Roman" w:cs="Times New Roman"/>
          <w:sz w:val="26"/>
          <w:szCs w:val="26"/>
        </w:rPr>
        <w:t>thành</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các</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phần</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và</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vận</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hành</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đơn</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vị</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điều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khiển</w:t>
      </w:r>
      <w:proofErr w:type="spellEnd"/>
      <w:r w:rsidRPr="00A3374A">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w:t>
      </w:r>
      <w:r w:rsidRPr="00A3374A">
        <w:rPr>
          <w:rFonts w:ascii="Times New Roman" w:eastAsia="Times New Roman" w:hAnsi="Times New Roman" w:cs="Times New Roman"/>
          <w:sz w:val="26"/>
          <w:szCs w:val="26"/>
        </w:rPr>
        <w:t>ắt</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đầu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với</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các</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tuyến</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được</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thiết</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lập</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bởi</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web.php</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xử</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lý</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các</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yêu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cầu</w:t>
      </w:r>
      <w:proofErr w:type="spellEnd"/>
      <w:r w:rsidRPr="00A3374A">
        <w:rPr>
          <w:rFonts w:ascii="Times New Roman" w:eastAsia="Times New Roman" w:hAnsi="Times New Roman" w:cs="Times New Roman"/>
          <w:sz w:val="26"/>
          <w:szCs w:val="26"/>
        </w:rPr>
        <w:t xml:space="preserve"> </w:t>
      </w:r>
      <w:r>
        <w:rPr>
          <w:rFonts w:ascii="Times New Roman" w:eastAsia="Times New Roman" w:hAnsi="Times New Roman" w:cs="Times New Roman"/>
          <w:b/>
          <w:bCs/>
          <w:noProof/>
          <w:sz w:val="26"/>
          <w:szCs w:val="26"/>
        </w:rPr>
        <w:lastRenderedPageBreak/>
        <w:drawing>
          <wp:anchor distT="0" distB="0" distL="114300" distR="114300" simplePos="0" relativeHeight="251661312" behindDoc="0" locked="0" layoutInCell="1" allowOverlap="1" wp14:anchorId="1E64D830" wp14:editId="1DC65D4A">
            <wp:simplePos x="0" y="0"/>
            <wp:positionH relativeFrom="margin">
              <wp:posOffset>396240</wp:posOffset>
            </wp:positionH>
            <wp:positionV relativeFrom="paragraph">
              <wp:posOffset>335280</wp:posOffset>
            </wp:positionV>
            <wp:extent cx="5379720" cy="2994660"/>
            <wp:effectExtent l="0" t="0" r="0" b="0"/>
            <wp:wrapSquare wrapText="bothSides"/>
            <wp:docPr id="15552734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9720" cy="2994660"/>
                    </a:xfrm>
                    <a:prstGeom prst="rect">
                      <a:avLst/>
                    </a:prstGeom>
                    <a:noFill/>
                  </pic:spPr>
                </pic:pic>
              </a:graphicData>
            </a:graphic>
            <wp14:sizeRelH relativeFrom="margin">
              <wp14:pctWidth>0</wp14:pctWidth>
            </wp14:sizeRelH>
            <wp14:sizeRelV relativeFrom="margin">
              <wp14:pctHeight>0</wp14:pctHeight>
            </wp14:sizeRelV>
          </wp:anchor>
        </w:drawing>
      </w:r>
      <w:r w:rsidRPr="00A3374A">
        <w:rPr>
          <w:rFonts w:ascii="Times New Roman" w:eastAsia="Times New Roman" w:hAnsi="Times New Roman" w:cs="Times New Roman"/>
          <w:sz w:val="26"/>
          <w:szCs w:val="26"/>
        </w:rPr>
        <w:t xml:space="preserve">HTTP </w:t>
      </w:r>
      <w:proofErr w:type="spellStart"/>
      <w:r w:rsidRPr="00A3374A">
        <w:rPr>
          <w:rFonts w:ascii="Times New Roman" w:eastAsia="Times New Roman" w:hAnsi="Times New Roman" w:cs="Times New Roman"/>
          <w:sz w:val="26"/>
          <w:szCs w:val="26"/>
        </w:rPr>
        <w:t>trên</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cơ</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sở</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vị</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trí</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được</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yêu</w:t>
      </w:r>
      <w:proofErr w:type="spellEnd"/>
      <w:r w:rsidRPr="00A3374A">
        <w:rPr>
          <w:rFonts w:ascii="Times New Roman" w:eastAsia="Times New Roman" w:hAnsi="Times New Roman" w:cs="Times New Roman"/>
          <w:sz w:val="26"/>
          <w:szCs w:val="26"/>
        </w:rPr>
        <w:t xml:space="preserve"> </w:t>
      </w:r>
      <w:proofErr w:type="spellStart"/>
      <w:r w:rsidRPr="00A3374A">
        <w:rPr>
          <w:rFonts w:ascii="Times New Roman" w:eastAsia="Times New Roman" w:hAnsi="Times New Roman" w:cs="Times New Roman"/>
          <w:sz w:val="26"/>
          <w:szCs w:val="26"/>
        </w:rPr>
        <w:t>cầu</w:t>
      </w:r>
      <w:proofErr w:type="spellEnd"/>
      <w:r w:rsidRPr="00A3374A">
        <w:rPr>
          <w:rFonts w:ascii="Times New Roman" w:eastAsia="Times New Roman" w:hAnsi="Times New Roman" w:cs="Times New Roman"/>
          <w:sz w:val="26"/>
          <w:szCs w:val="26"/>
        </w:rPr>
        <w:t xml:space="preserve">. </w:t>
      </w:r>
    </w:p>
    <w:p w14:paraId="1B1BD89E" w14:textId="77777777" w:rsidR="001760C8" w:rsidRDefault="001760C8" w:rsidP="001760C8">
      <w:pPr>
        <w:pStyle w:val="ListParagraph"/>
        <w:widowControl w:val="0"/>
        <w:autoSpaceDE w:val="0"/>
        <w:autoSpaceDN w:val="0"/>
        <w:spacing w:before="120" w:after="0" w:line="288" w:lineRule="auto"/>
        <w:jc w:val="center"/>
        <w:outlineLvl w:val="1"/>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Hình</w:t>
      </w:r>
      <w:proofErr w:type="spellEnd"/>
      <w:r>
        <w:rPr>
          <w:rFonts w:ascii="Times New Roman" w:eastAsia="Times New Roman" w:hAnsi="Times New Roman" w:cs="Times New Roman"/>
          <w:i/>
          <w:iCs/>
          <w:sz w:val="24"/>
          <w:szCs w:val="24"/>
        </w:rPr>
        <w:t xml:space="preserve"> 3: </w:t>
      </w:r>
      <w:proofErr w:type="spellStart"/>
      <w:r>
        <w:rPr>
          <w:rFonts w:ascii="Times New Roman" w:eastAsia="Times New Roman" w:hAnsi="Times New Roman" w:cs="Times New Roman"/>
          <w:i/>
          <w:iCs/>
          <w:sz w:val="24"/>
          <w:szCs w:val="24"/>
        </w:rPr>
        <w:t>Cấu</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trúc</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của</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Lavarel</w:t>
      </w:r>
      <w:proofErr w:type="spellEnd"/>
    </w:p>
    <w:p w14:paraId="1651DB20" w14:textId="77777777" w:rsidR="001760C8" w:rsidRDefault="001760C8" w:rsidP="001760C8">
      <w:pPr>
        <w:pStyle w:val="ListParagraph"/>
        <w:widowControl w:val="0"/>
        <w:autoSpaceDE w:val="0"/>
        <w:autoSpaceDN w:val="0"/>
        <w:spacing w:before="120" w:after="0" w:line="288" w:lineRule="auto"/>
        <w:jc w:val="center"/>
        <w:outlineLvl w:val="1"/>
        <w:rPr>
          <w:rFonts w:ascii="Times New Roman" w:eastAsia="Times New Roman" w:hAnsi="Times New Roman" w:cs="Times New Roman"/>
          <w:sz w:val="26"/>
          <w:szCs w:val="26"/>
        </w:rPr>
      </w:pPr>
    </w:p>
    <w:p w14:paraId="5D50172A" w14:textId="77777777" w:rsidR="001760C8" w:rsidRDefault="001760C8" w:rsidP="001760C8">
      <w:pPr>
        <w:pStyle w:val="ListParagraph"/>
        <w:widowControl w:val="0"/>
        <w:numPr>
          <w:ilvl w:val="0"/>
          <w:numId w:val="79"/>
        </w:numPr>
        <w:autoSpaceDE w:val="0"/>
        <w:autoSpaceDN w:val="0"/>
        <w:spacing w:before="120" w:after="0" w:line="288" w:lineRule="auto"/>
        <w:outlineLvl w:val="1"/>
        <w:rPr>
          <w:rFonts w:ascii="Times New Roman" w:eastAsia="Times New Roman" w:hAnsi="Times New Roman" w:cs="Times New Roman"/>
          <w:b/>
          <w:bCs/>
          <w:sz w:val="26"/>
          <w:szCs w:val="26"/>
        </w:rPr>
      </w:pPr>
      <w:r w:rsidRPr="003D2F23">
        <w:rPr>
          <w:rFonts w:ascii="Times New Roman" w:eastAsia="Times New Roman" w:hAnsi="Times New Roman" w:cs="Times New Roman"/>
          <w:b/>
          <w:bCs/>
          <w:sz w:val="26"/>
          <w:szCs w:val="26"/>
        </w:rPr>
        <w:t xml:space="preserve">Công </w:t>
      </w:r>
      <w:proofErr w:type="spellStart"/>
      <w:r w:rsidRPr="003D2F23">
        <w:rPr>
          <w:rFonts w:ascii="Times New Roman" w:eastAsia="Times New Roman" w:hAnsi="Times New Roman" w:cs="Times New Roman"/>
          <w:b/>
          <w:bCs/>
          <w:sz w:val="26"/>
          <w:szCs w:val="26"/>
        </w:rPr>
        <w:t>cụ</w:t>
      </w:r>
      <w:proofErr w:type="spellEnd"/>
      <w:r w:rsidRPr="003D2F23">
        <w:rPr>
          <w:rFonts w:ascii="Times New Roman" w:eastAsia="Times New Roman" w:hAnsi="Times New Roman" w:cs="Times New Roman"/>
          <w:b/>
          <w:bCs/>
          <w:sz w:val="26"/>
          <w:szCs w:val="26"/>
        </w:rPr>
        <w:t xml:space="preserve"> </w:t>
      </w:r>
      <w:proofErr w:type="spellStart"/>
      <w:r w:rsidRPr="003D2F23">
        <w:rPr>
          <w:rFonts w:ascii="Times New Roman" w:eastAsia="Times New Roman" w:hAnsi="Times New Roman" w:cs="Times New Roman"/>
          <w:b/>
          <w:bCs/>
          <w:sz w:val="26"/>
          <w:szCs w:val="26"/>
        </w:rPr>
        <w:t>sử</w:t>
      </w:r>
      <w:proofErr w:type="spellEnd"/>
      <w:r w:rsidRPr="003D2F23">
        <w:rPr>
          <w:rFonts w:ascii="Times New Roman" w:eastAsia="Times New Roman" w:hAnsi="Times New Roman" w:cs="Times New Roman"/>
          <w:b/>
          <w:bCs/>
          <w:sz w:val="26"/>
          <w:szCs w:val="26"/>
        </w:rPr>
        <w:t xml:space="preserve"> </w:t>
      </w:r>
      <w:proofErr w:type="spellStart"/>
      <w:r w:rsidRPr="003D2F23">
        <w:rPr>
          <w:rFonts w:ascii="Times New Roman" w:eastAsia="Times New Roman" w:hAnsi="Times New Roman" w:cs="Times New Roman"/>
          <w:b/>
          <w:bCs/>
          <w:sz w:val="26"/>
          <w:szCs w:val="26"/>
        </w:rPr>
        <w:t>dụng</w:t>
      </w:r>
      <w:proofErr w:type="spellEnd"/>
    </w:p>
    <w:p w14:paraId="64959D78" w14:textId="77777777" w:rsidR="001760C8" w:rsidRDefault="001760C8" w:rsidP="001760C8">
      <w:pPr>
        <w:pStyle w:val="ListParagraph"/>
        <w:widowControl w:val="0"/>
        <w:numPr>
          <w:ilvl w:val="1"/>
          <w:numId w:val="84"/>
        </w:numPr>
        <w:autoSpaceDE w:val="0"/>
        <w:autoSpaceDN w:val="0"/>
        <w:spacing w:before="120" w:after="0" w:line="288" w:lineRule="auto"/>
        <w:outlineLvl w:val="1"/>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Visual Studio Code</w:t>
      </w:r>
    </w:p>
    <w:p w14:paraId="5AC6DE0F" w14:textId="77777777" w:rsidR="001760C8" w:rsidRDefault="001760C8" w:rsidP="001760C8">
      <w:pPr>
        <w:pStyle w:val="ListParagraph"/>
        <w:widowControl w:val="0"/>
        <w:numPr>
          <w:ilvl w:val="0"/>
          <w:numId w:val="91"/>
        </w:numPr>
        <w:autoSpaceDE w:val="0"/>
        <w:autoSpaceDN w:val="0"/>
        <w:spacing w:before="120" w:after="0" w:line="288" w:lineRule="auto"/>
        <w:outlineLvl w:val="1"/>
        <w:rPr>
          <w:rFonts w:ascii="Times New Roman" w:eastAsia="Times New Roman" w:hAnsi="Times New Roman" w:cs="Times New Roman"/>
          <w:b/>
          <w:bCs/>
          <w:sz w:val="26"/>
          <w:szCs w:val="26"/>
        </w:rPr>
      </w:pPr>
      <w:proofErr w:type="spellStart"/>
      <w:r w:rsidRPr="003D2F23">
        <w:rPr>
          <w:rFonts w:ascii="Times New Roman" w:eastAsia="Times New Roman" w:hAnsi="Times New Roman" w:cs="Times New Roman"/>
          <w:b/>
          <w:bCs/>
          <w:sz w:val="26"/>
          <w:szCs w:val="26"/>
        </w:rPr>
        <w:t>Giới</w:t>
      </w:r>
      <w:proofErr w:type="spellEnd"/>
      <w:r w:rsidRPr="003D2F23">
        <w:rPr>
          <w:rFonts w:ascii="Times New Roman" w:eastAsia="Times New Roman" w:hAnsi="Times New Roman" w:cs="Times New Roman"/>
          <w:b/>
          <w:bCs/>
          <w:sz w:val="26"/>
          <w:szCs w:val="26"/>
        </w:rPr>
        <w:t xml:space="preserve"> </w:t>
      </w:r>
      <w:proofErr w:type="spellStart"/>
      <w:r w:rsidRPr="003D2F23">
        <w:rPr>
          <w:rFonts w:ascii="Times New Roman" w:eastAsia="Times New Roman" w:hAnsi="Times New Roman" w:cs="Times New Roman"/>
          <w:b/>
          <w:bCs/>
          <w:sz w:val="26"/>
          <w:szCs w:val="26"/>
        </w:rPr>
        <w:t>thiệu</w:t>
      </w:r>
      <w:proofErr w:type="spellEnd"/>
      <w:r w:rsidRPr="003D2F23">
        <w:rPr>
          <w:rFonts w:ascii="Times New Roman" w:eastAsia="Times New Roman" w:hAnsi="Times New Roman" w:cs="Times New Roman"/>
          <w:b/>
          <w:bCs/>
          <w:sz w:val="26"/>
          <w:szCs w:val="26"/>
        </w:rPr>
        <w:t xml:space="preserve"> </w:t>
      </w:r>
      <w:proofErr w:type="spellStart"/>
      <w:r w:rsidRPr="003D2F23">
        <w:rPr>
          <w:rFonts w:ascii="Times New Roman" w:eastAsia="Times New Roman" w:hAnsi="Times New Roman" w:cs="Times New Roman"/>
          <w:b/>
          <w:bCs/>
          <w:sz w:val="26"/>
          <w:szCs w:val="26"/>
        </w:rPr>
        <w:t>về</w:t>
      </w:r>
      <w:proofErr w:type="spellEnd"/>
      <w:r w:rsidRPr="003D2F23">
        <w:rPr>
          <w:rFonts w:ascii="Times New Roman" w:eastAsia="Times New Roman" w:hAnsi="Times New Roman" w:cs="Times New Roman"/>
          <w:b/>
          <w:bCs/>
          <w:sz w:val="26"/>
          <w:szCs w:val="26"/>
        </w:rPr>
        <w:t xml:space="preserve"> Visual Studio Code</w:t>
      </w:r>
    </w:p>
    <w:p w14:paraId="1A41BAA5" w14:textId="77777777" w:rsidR="001760C8" w:rsidRPr="002F5B03" w:rsidRDefault="001760C8" w:rsidP="001760C8">
      <w:pPr>
        <w:pStyle w:val="ListParagraph"/>
        <w:widowControl w:val="0"/>
        <w:numPr>
          <w:ilvl w:val="0"/>
          <w:numId w:val="92"/>
        </w:numPr>
        <w:autoSpaceDE w:val="0"/>
        <w:autoSpaceDN w:val="0"/>
        <w:spacing w:before="120" w:after="0" w:line="288" w:lineRule="auto"/>
        <w:outlineLvl w:val="1"/>
        <w:rPr>
          <w:rFonts w:ascii="Times New Roman" w:eastAsia="Times New Roman" w:hAnsi="Times New Roman" w:cs="Times New Roman"/>
          <w:sz w:val="26"/>
          <w:szCs w:val="26"/>
        </w:rPr>
      </w:pPr>
      <w:r w:rsidRPr="002F5B03">
        <w:rPr>
          <w:rFonts w:ascii="Times New Roman" w:eastAsia="Times New Roman" w:hAnsi="Times New Roman" w:cs="Times New Roman"/>
          <w:sz w:val="26"/>
          <w:szCs w:val="26"/>
        </w:rPr>
        <w:t xml:space="preserve">IDE (Integrated Development Environment) </w:t>
      </w:r>
      <w:proofErr w:type="spellStart"/>
      <w:r w:rsidRPr="002F5B03">
        <w:rPr>
          <w:rFonts w:ascii="Times New Roman" w:eastAsia="Times New Roman" w:hAnsi="Times New Roman" w:cs="Times New Roman"/>
          <w:sz w:val="26"/>
          <w:szCs w:val="26"/>
        </w:rPr>
        <w:t>gọi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môi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trường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tích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hợp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dùng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để</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viết</w:t>
      </w:r>
      <w:proofErr w:type="spellEnd"/>
      <w:r w:rsidRPr="002F5B03">
        <w:rPr>
          <w:rFonts w:ascii="Times New Roman" w:eastAsia="Times New Roman" w:hAnsi="Times New Roman" w:cs="Times New Roman"/>
          <w:sz w:val="26"/>
          <w:szCs w:val="26"/>
        </w:rPr>
        <w:t xml:space="preserve"> code </w:t>
      </w:r>
      <w:proofErr w:type="spellStart"/>
      <w:r w:rsidRPr="002F5B03">
        <w:rPr>
          <w:rFonts w:ascii="Times New Roman" w:eastAsia="Times New Roman" w:hAnsi="Times New Roman" w:cs="Times New Roman"/>
          <w:sz w:val="26"/>
          <w:szCs w:val="26"/>
        </w:rPr>
        <w:t>và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phát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triển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ứng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dụng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Bên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trong</w:t>
      </w:r>
      <w:proofErr w:type="spellEnd"/>
      <w:r w:rsidRPr="002F5B03">
        <w:rPr>
          <w:rFonts w:ascii="Times New Roman" w:eastAsia="Times New Roman" w:hAnsi="Times New Roman" w:cs="Times New Roman"/>
          <w:sz w:val="26"/>
          <w:szCs w:val="26"/>
        </w:rPr>
        <w:t xml:space="preserve"> IDE </w:t>
      </w:r>
      <w:proofErr w:type="spellStart"/>
      <w:r w:rsidRPr="002F5B03">
        <w:rPr>
          <w:rFonts w:ascii="Times New Roman" w:eastAsia="Times New Roman" w:hAnsi="Times New Roman" w:cs="Times New Roman"/>
          <w:sz w:val="26"/>
          <w:szCs w:val="26"/>
        </w:rPr>
        <w:t>còn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có</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tích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hợp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tool </w:t>
      </w:r>
      <w:proofErr w:type="spellStart"/>
      <w:r w:rsidRPr="002F5B03">
        <w:rPr>
          <w:rFonts w:ascii="Times New Roman" w:eastAsia="Times New Roman" w:hAnsi="Times New Roman" w:cs="Times New Roman"/>
          <w:sz w:val="26"/>
          <w:szCs w:val="26"/>
        </w:rPr>
        <w:t>hỗ</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khác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như</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trình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biên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dịch</w:t>
      </w:r>
      <w:proofErr w:type="spellEnd"/>
      <w:r w:rsidRPr="002F5B03">
        <w:rPr>
          <w:rFonts w:ascii="Times New Roman" w:eastAsia="Times New Roman" w:hAnsi="Times New Roman" w:cs="Times New Roman"/>
          <w:sz w:val="26"/>
          <w:szCs w:val="26"/>
        </w:rPr>
        <w:t xml:space="preserve"> (Compiler), </w:t>
      </w:r>
      <w:proofErr w:type="spellStart"/>
      <w:r w:rsidRPr="002F5B03">
        <w:rPr>
          <w:rFonts w:ascii="Times New Roman" w:eastAsia="Times New Roman" w:hAnsi="Times New Roman" w:cs="Times New Roman"/>
          <w:sz w:val="26"/>
          <w:szCs w:val="26"/>
        </w:rPr>
        <w:t>trình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thông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dịch</w:t>
      </w:r>
      <w:proofErr w:type="spellEnd"/>
      <w:r w:rsidRPr="002F5B03">
        <w:rPr>
          <w:rFonts w:ascii="Times New Roman" w:eastAsia="Times New Roman" w:hAnsi="Times New Roman" w:cs="Times New Roman"/>
          <w:sz w:val="26"/>
          <w:szCs w:val="26"/>
        </w:rPr>
        <w:t xml:space="preserve"> (Interpreter), </w:t>
      </w:r>
      <w:proofErr w:type="spellStart"/>
      <w:r w:rsidRPr="002F5B03">
        <w:rPr>
          <w:rFonts w:ascii="Times New Roman" w:eastAsia="Times New Roman" w:hAnsi="Times New Roman" w:cs="Times New Roman"/>
          <w:sz w:val="26"/>
          <w:szCs w:val="26"/>
        </w:rPr>
        <w:t>kiểm</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tra</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lỗi</w:t>
      </w:r>
      <w:proofErr w:type="spellEnd"/>
      <w:r w:rsidRPr="002F5B03">
        <w:rPr>
          <w:rFonts w:ascii="Times New Roman" w:eastAsia="Times New Roman" w:hAnsi="Times New Roman" w:cs="Times New Roman"/>
          <w:sz w:val="26"/>
          <w:szCs w:val="26"/>
        </w:rPr>
        <w:t xml:space="preserve"> (Debugger), …</w:t>
      </w:r>
    </w:p>
    <w:p w14:paraId="66A21392" w14:textId="77777777" w:rsidR="001760C8" w:rsidRPr="002F5B03" w:rsidRDefault="001760C8" w:rsidP="001760C8">
      <w:pPr>
        <w:pStyle w:val="ListParagraph"/>
        <w:widowControl w:val="0"/>
        <w:numPr>
          <w:ilvl w:val="0"/>
          <w:numId w:val="92"/>
        </w:numPr>
        <w:autoSpaceDE w:val="0"/>
        <w:autoSpaceDN w:val="0"/>
        <w:spacing w:before="120" w:after="0" w:line="288" w:lineRule="auto"/>
        <w:outlineLvl w:val="1"/>
        <w:rPr>
          <w:rFonts w:ascii="Times New Roman" w:eastAsia="Times New Roman" w:hAnsi="Times New Roman" w:cs="Times New Roman"/>
          <w:sz w:val="26"/>
          <w:szCs w:val="26"/>
        </w:rPr>
      </w:pPr>
      <w:r w:rsidRPr="002F5B03">
        <w:rPr>
          <w:rFonts w:ascii="Times New Roman" w:eastAsia="Times New Roman" w:hAnsi="Times New Roman" w:cs="Times New Roman"/>
          <w:sz w:val="26"/>
          <w:szCs w:val="26"/>
        </w:rPr>
        <w:t xml:space="preserve">Visual Studio Code </w:t>
      </w:r>
      <w:proofErr w:type="spellStart"/>
      <w:r w:rsidRPr="002F5B03">
        <w:rPr>
          <w:rFonts w:ascii="Times New Roman" w:eastAsia="Times New Roman" w:hAnsi="Times New Roman" w:cs="Times New Roman"/>
          <w:sz w:val="26"/>
          <w:szCs w:val="26"/>
        </w:rPr>
        <w:t>là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ứng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dụng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cho</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phép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biên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tập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soạn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thảo</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đoạn</w:t>
      </w:r>
      <w:proofErr w:type="spellEnd"/>
      <w:r w:rsidRPr="002F5B03">
        <w:rPr>
          <w:rFonts w:ascii="Times New Roman" w:eastAsia="Times New Roman" w:hAnsi="Times New Roman" w:cs="Times New Roman"/>
          <w:sz w:val="26"/>
          <w:szCs w:val="26"/>
        </w:rPr>
        <w:t xml:space="preserve"> code </w:t>
      </w:r>
      <w:proofErr w:type="spellStart"/>
      <w:r w:rsidRPr="002F5B03">
        <w:rPr>
          <w:rFonts w:ascii="Times New Roman" w:eastAsia="Times New Roman" w:hAnsi="Times New Roman" w:cs="Times New Roman"/>
          <w:sz w:val="26"/>
          <w:szCs w:val="26"/>
        </w:rPr>
        <w:t>để</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hỗ</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trong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quá</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trình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thực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hiện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xây</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dựng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thiết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kế</w:t>
      </w:r>
      <w:proofErr w:type="spellEnd"/>
      <w:r w:rsidRPr="002F5B03">
        <w:rPr>
          <w:rFonts w:ascii="Times New Roman" w:eastAsia="Times New Roman" w:hAnsi="Times New Roman" w:cs="Times New Roman"/>
          <w:sz w:val="26"/>
          <w:szCs w:val="26"/>
        </w:rPr>
        <w:t xml:space="preserve"> website </w:t>
      </w:r>
      <w:proofErr w:type="spellStart"/>
      <w:r w:rsidRPr="002F5B03">
        <w:rPr>
          <w:rFonts w:ascii="Times New Roman" w:eastAsia="Times New Roman" w:hAnsi="Times New Roman" w:cs="Times New Roman"/>
          <w:sz w:val="26"/>
          <w:szCs w:val="26"/>
        </w:rPr>
        <w:t>một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nhanh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chóng</w:t>
      </w:r>
      <w:proofErr w:type="spellEnd"/>
      <w:r w:rsidRPr="002F5B03">
        <w:rPr>
          <w:rFonts w:ascii="Times New Roman" w:eastAsia="Times New Roman" w:hAnsi="Times New Roman" w:cs="Times New Roman"/>
          <w:sz w:val="26"/>
          <w:szCs w:val="26"/>
        </w:rPr>
        <w:t xml:space="preserve">. Visual Studio Code hay </w:t>
      </w:r>
      <w:proofErr w:type="spellStart"/>
      <w:r w:rsidRPr="002F5B03">
        <w:rPr>
          <w:rFonts w:ascii="Times New Roman" w:eastAsia="Times New Roman" w:hAnsi="Times New Roman" w:cs="Times New Roman"/>
          <w:sz w:val="26"/>
          <w:szCs w:val="26"/>
        </w:rPr>
        <w:t>còn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được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viết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tắt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là</w:t>
      </w:r>
      <w:proofErr w:type="spellEnd"/>
      <w:r w:rsidRPr="002F5B03">
        <w:rPr>
          <w:rFonts w:ascii="Times New Roman" w:eastAsia="Times New Roman" w:hAnsi="Times New Roman" w:cs="Times New Roman"/>
          <w:sz w:val="26"/>
          <w:szCs w:val="26"/>
        </w:rPr>
        <w:t xml:space="preserve"> VS Code. </w:t>
      </w:r>
      <w:proofErr w:type="spellStart"/>
      <w:r w:rsidRPr="002F5B03">
        <w:rPr>
          <w:rFonts w:ascii="Times New Roman" w:eastAsia="Times New Roman" w:hAnsi="Times New Roman" w:cs="Times New Roman"/>
          <w:sz w:val="26"/>
          <w:szCs w:val="26"/>
        </w:rPr>
        <w:t>Trình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soạn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thảo</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này</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vận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hành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mượt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nền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tảng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như</w:t>
      </w:r>
      <w:proofErr w:type="spellEnd"/>
      <w:r w:rsidRPr="002F5B03">
        <w:rPr>
          <w:rFonts w:ascii="Times New Roman" w:eastAsia="Times New Roman" w:hAnsi="Times New Roman" w:cs="Times New Roman"/>
          <w:sz w:val="26"/>
          <w:szCs w:val="26"/>
        </w:rPr>
        <w:t xml:space="preserve"> Windows, macOS, Linux. </w:t>
      </w:r>
      <w:proofErr w:type="spellStart"/>
      <w:r w:rsidRPr="002F5B03">
        <w:rPr>
          <w:rFonts w:ascii="Times New Roman" w:eastAsia="Times New Roman" w:hAnsi="Times New Roman" w:cs="Times New Roman"/>
          <w:sz w:val="26"/>
          <w:szCs w:val="26"/>
        </w:rPr>
        <w:t>Hơn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thế</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nữa</w:t>
      </w:r>
      <w:proofErr w:type="spellEnd"/>
      <w:r w:rsidRPr="002F5B03">
        <w:rPr>
          <w:rFonts w:ascii="Times New Roman" w:eastAsia="Times New Roman" w:hAnsi="Times New Roman" w:cs="Times New Roman"/>
          <w:sz w:val="26"/>
          <w:szCs w:val="26"/>
        </w:rPr>
        <w:t xml:space="preserve">, VS Code </w:t>
      </w:r>
      <w:proofErr w:type="spellStart"/>
      <w:r w:rsidRPr="002F5B03">
        <w:rPr>
          <w:rFonts w:ascii="Times New Roman" w:eastAsia="Times New Roman" w:hAnsi="Times New Roman" w:cs="Times New Roman"/>
          <w:sz w:val="26"/>
          <w:szCs w:val="26"/>
        </w:rPr>
        <w:t>còn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cho</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khả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năng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tương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thích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với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những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thiết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bị</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máy</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tính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có</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cấu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hình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tầm</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trung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vẫn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có</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thể</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sử</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dụng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dễ</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dàng</w:t>
      </w:r>
      <w:proofErr w:type="spellEnd"/>
      <w:r w:rsidRPr="002F5B03">
        <w:rPr>
          <w:rFonts w:ascii="Times New Roman" w:eastAsia="Times New Roman" w:hAnsi="Times New Roman" w:cs="Times New Roman"/>
          <w:sz w:val="26"/>
          <w:szCs w:val="26"/>
        </w:rPr>
        <w:t>.</w:t>
      </w:r>
    </w:p>
    <w:p w14:paraId="72D5BAC0" w14:textId="77777777" w:rsidR="001760C8" w:rsidRPr="007E4F64" w:rsidRDefault="001760C8" w:rsidP="001760C8">
      <w:pPr>
        <w:pStyle w:val="ListParagraph"/>
        <w:widowControl w:val="0"/>
        <w:numPr>
          <w:ilvl w:val="0"/>
          <w:numId w:val="92"/>
        </w:numPr>
        <w:autoSpaceDE w:val="0"/>
        <w:autoSpaceDN w:val="0"/>
        <w:spacing w:before="120" w:after="0" w:line="288" w:lineRule="auto"/>
        <w:outlineLvl w:val="1"/>
        <w:rPr>
          <w:rFonts w:ascii="Times New Roman" w:eastAsia="Times New Roman" w:hAnsi="Times New Roman" w:cs="Times New Roman"/>
          <w:sz w:val="26"/>
          <w:szCs w:val="26"/>
        </w:rPr>
      </w:pPr>
      <w:r w:rsidRPr="002F5B03">
        <w:rPr>
          <w:rFonts w:ascii="Times New Roman" w:eastAsia="Times New Roman" w:hAnsi="Times New Roman" w:cs="Times New Roman"/>
          <w:sz w:val="26"/>
          <w:szCs w:val="26"/>
        </w:rPr>
        <w:t xml:space="preserve">Visual Studio Code </w:t>
      </w:r>
      <w:proofErr w:type="spellStart"/>
      <w:r w:rsidRPr="002F5B03">
        <w:rPr>
          <w:rFonts w:ascii="Times New Roman" w:eastAsia="Times New Roman" w:hAnsi="Times New Roman" w:cs="Times New Roman"/>
          <w:sz w:val="26"/>
          <w:szCs w:val="26"/>
        </w:rPr>
        <w:t>hỗ</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đa</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dạng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chức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năng</w:t>
      </w:r>
      <w:proofErr w:type="spellEnd"/>
      <w:r w:rsidRPr="002F5B03">
        <w:rPr>
          <w:rFonts w:ascii="Times New Roman" w:eastAsia="Times New Roman" w:hAnsi="Times New Roman" w:cs="Times New Roman"/>
          <w:sz w:val="26"/>
          <w:szCs w:val="26"/>
        </w:rPr>
        <w:t xml:space="preserve"> Debug, </w:t>
      </w:r>
      <w:proofErr w:type="spellStart"/>
      <w:r w:rsidRPr="002F5B03">
        <w:rPr>
          <w:rFonts w:ascii="Times New Roman" w:eastAsia="Times New Roman" w:hAnsi="Times New Roman" w:cs="Times New Roman"/>
          <w:sz w:val="26"/>
          <w:szCs w:val="26"/>
        </w:rPr>
        <w:t>đi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kèm</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với</w:t>
      </w:r>
      <w:proofErr w:type="spellEnd"/>
      <w:r w:rsidRPr="002F5B03">
        <w:rPr>
          <w:rFonts w:ascii="Times New Roman" w:eastAsia="Times New Roman" w:hAnsi="Times New Roman" w:cs="Times New Roman"/>
          <w:sz w:val="26"/>
          <w:szCs w:val="26"/>
        </w:rPr>
        <w:t xml:space="preserve"> Git, </w:t>
      </w:r>
      <w:proofErr w:type="spellStart"/>
      <w:r w:rsidRPr="002F5B03">
        <w:rPr>
          <w:rFonts w:ascii="Times New Roman" w:eastAsia="Times New Roman" w:hAnsi="Times New Roman" w:cs="Times New Roman"/>
          <w:sz w:val="26"/>
          <w:szCs w:val="26"/>
        </w:rPr>
        <w:t>có</w:t>
      </w:r>
      <w:proofErr w:type="spellEnd"/>
      <w:r w:rsidRPr="002F5B03">
        <w:rPr>
          <w:rFonts w:ascii="Times New Roman" w:eastAsia="Times New Roman" w:hAnsi="Times New Roman" w:cs="Times New Roman"/>
          <w:sz w:val="26"/>
          <w:szCs w:val="26"/>
        </w:rPr>
        <w:t xml:space="preserve"> Syntax Highlighting. </w:t>
      </w:r>
      <w:proofErr w:type="spellStart"/>
      <w:r w:rsidRPr="002F5B03">
        <w:rPr>
          <w:rFonts w:ascii="Times New Roman" w:eastAsia="Times New Roman" w:hAnsi="Times New Roman" w:cs="Times New Roman"/>
          <w:sz w:val="26"/>
          <w:szCs w:val="26"/>
        </w:rPr>
        <w:t>Đặc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biệt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tự</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hoàn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thành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thông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minh</w:t>
      </w:r>
      <w:proofErr w:type="spellEnd"/>
      <w:r w:rsidRPr="002F5B03">
        <w:rPr>
          <w:rFonts w:ascii="Times New Roman" w:eastAsia="Times New Roman" w:hAnsi="Times New Roman" w:cs="Times New Roman"/>
          <w:sz w:val="26"/>
          <w:szCs w:val="26"/>
        </w:rPr>
        <w:t xml:space="preserve">, Snippets, </w:t>
      </w:r>
      <w:proofErr w:type="spellStart"/>
      <w:r w:rsidRPr="002F5B03">
        <w:rPr>
          <w:rFonts w:ascii="Times New Roman" w:eastAsia="Times New Roman" w:hAnsi="Times New Roman" w:cs="Times New Roman"/>
          <w:sz w:val="26"/>
          <w:szCs w:val="26"/>
        </w:rPr>
        <w:t>và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khả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năng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cải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tiến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nguồn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Nhờ</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tính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năng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tùy</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chỉnh</w:t>
      </w:r>
      <w:proofErr w:type="spellEnd"/>
      <w:r w:rsidRPr="002F5B03">
        <w:rPr>
          <w:rFonts w:ascii="Times New Roman" w:eastAsia="Times New Roman" w:hAnsi="Times New Roman" w:cs="Times New Roman"/>
          <w:sz w:val="26"/>
          <w:szCs w:val="26"/>
        </w:rPr>
        <w:t xml:space="preserve">, Visual Studio Code </w:t>
      </w:r>
      <w:proofErr w:type="spellStart"/>
      <w:r w:rsidRPr="002F5B03">
        <w:rPr>
          <w:rFonts w:ascii="Times New Roman" w:eastAsia="Times New Roman" w:hAnsi="Times New Roman" w:cs="Times New Roman"/>
          <w:sz w:val="26"/>
          <w:szCs w:val="26"/>
        </w:rPr>
        <w:t>cũng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cho</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phép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lập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trình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viên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thay</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đổi</w:t>
      </w:r>
      <w:proofErr w:type="spellEnd"/>
      <w:r w:rsidRPr="002F5B03">
        <w:rPr>
          <w:rFonts w:ascii="Times New Roman" w:eastAsia="Times New Roman" w:hAnsi="Times New Roman" w:cs="Times New Roman"/>
          <w:sz w:val="26"/>
          <w:szCs w:val="26"/>
        </w:rPr>
        <w:t xml:space="preserve"> Theme, </w:t>
      </w:r>
      <w:proofErr w:type="spellStart"/>
      <w:r w:rsidRPr="002F5B03">
        <w:rPr>
          <w:rFonts w:ascii="Times New Roman" w:eastAsia="Times New Roman" w:hAnsi="Times New Roman" w:cs="Times New Roman"/>
          <w:sz w:val="26"/>
          <w:szCs w:val="26"/>
        </w:rPr>
        <w:t>phím</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tắt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đa</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dạng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tùy</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chọn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khác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Mặc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dù</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trình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soạn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thảo</w:t>
      </w:r>
      <w:proofErr w:type="spellEnd"/>
      <w:r w:rsidRPr="002F5B03">
        <w:rPr>
          <w:rFonts w:ascii="Times New Roman" w:eastAsia="Times New Roman" w:hAnsi="Times New Roman" w:cs="Times New Roman"/>
          <w:sz w:val="26"/>
          <w:szCs w:val="26"/>
        </w:rPr>
        <w:t xml:space="preserve"> Code </w:t>
      </w:r>
      <w:proofErr w:type="spellStart"/>
      <w:r w:rsidRPr="002F5B03">
        <w:rPr>
          <w:rFonts w:ascii="Times New Roman" w:eastAsia="Times New Roman" w:hAnsi="Times New Roman" w:cs="Times New Roman"/>
          <w:sz w:val="26"/>
          <w:szCs w:val="26"/>
        </w:rPr>
        <w:t>này</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tương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đối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nhẹ</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nhưng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lại</w:t>
      </w:r>
      <w:proofErr w:type="spellEnd"/>
      <w:r w:rsidRPr="002F5B03">
        <w:rPr>
          <w:rFonts w:ascii="Times New Roman" w:eastAsia="Times New Roman" w:hAnsi="Times New Roman" w:cs="Times New Roman"/>
          <w:sz w:val="26"/>
          <w:szCs w:val="26"/>
        </w:rPr>
        <w:t xml:space="preserve"> bao </w:t>
      </w:r>
      <w:proofErr w:type="spellStart"/>
      <w:r w:rsidRPr="002F5B03">
        <w:rPr>
          <w:rFonts w:ascii="Times New Roman" w:eastAsia="Times New Roman" w:hAnsi="Times New Roman" w:cs="Times New Roman"/>
          <w:sz w:val="26"/>
          <w:szCs w:val="26"/>
        </w:rPr>
        <w:t>gồm</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tính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năng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mạnh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mẽ</w:t>
      </w:r>
      <w:proofErr w:type="spellEnd"/>
      <w:r w:rsidRPr="002F5B03">
        <w:rPr>
          <w:rFonts w:ascii="Times New Roman" w:eastAsia="Times New Roman" w:hAnsi="Times New Roman" w:cs="Times New Roman"/>
          <w:sz w:val="26"/>
          <w:szCs w:val="26"/>
        </w:rPr>
        <w:t>.</w:t>
      </w:r>
    </w:p>
    <w:p w14:paraId="0C6A5B7A" w14:textId="77777777" w:rsidR="001760C8" w:rsidRDefault="001760C8" w:rsidP="001760C8">
      <w:pPr>
        <w:pStyle w:val="ListParagraph"/>
        <w:widowControl w:val="0"/>
        <w:numPr>
          <w:ilvl w:val="0"/>
          <w:numId w:val="91"/>
        </w:numPr>
        <w:autoSpaceDE w:val="0"/>
        <w:autoSpaceDN w:val="0"/>
        <w:spacing w:before="120" w:after="0" w:line="288" w:lineRule="auto"/>
        <w:outlineLvl w:val="1"/>
        <w:rPr>
          <w:rFonts w:ascii="Times New Roman" w:eastAsia="Times New Roman" w:hAnsi="Times New Roman" w:cs="Times New Roman"/>
          <w:b/>
          <w:bCs/>
          <w:sz w:val="26"/>
          <w:szCs w:val="26"/>
        </w:rPr>
      </w:pPr>
      <w:r w:rsidRPr="002F5B03">
        <w:rPr>
          <w:rFonts w:ascii="Times New Roman" w:eastAsia="Times New Roman" w:hAnsi="Times New Roman" w:cs="Times New Roman"/>
          <w:b/>
          <w:bCs/>
          <w:sz w:val="26"/>
          <w:szCs w:val="26"/>
        </w:rPr>
        <w:lastRenderedPageBreak/>
        <w:t xml:space="preserve">Lý do </w:t>
      </w:r>
      <w:proofErr w:type="spellStart"/>
      <w:r w:rsidRPr="002F5B03">
        <w:rPr>
          <w:rFonts w:ascii="Times New Roman" w:eastAsia="Times New Roman" w:hAnsi="Times New Roman" w:cs="Times New Roman"/>
          <w:b/>
          <w:bCs/>
          <w:sz w:val="26"/>
          <w:szCs w:val="26"/>
        </w:rPr>
        <w:t>nên</w:t>
      </w:r>
      <w:proofErr w:type="spellEnd"/>
      <w:r w:rsidRPr="002F5B03">
        <w:rPr>
          <w:rFonts w:ascii="Times New Roman" w:eastAsia="Times New Roman" w:hAnsi="Times New Roman" w:cs="Times New Roman"/>
          <w:b/>
          <w:bCs/>
          <w:sz w:val="26"/>
          <w:szCs w:val="26"/>
        </w:rPr>
        <w:t xml:space="preserve"> </w:t>
      </w:r>
      <w:proofErr w:type="spellStart"/>
      <w:r w:rsidRPr="002F5B03">
        <w:rPr>
          <w:rFonts w:ascii="Times New Roman" w:eastAsia="Times New Roman" w:hAnsi="Times New Roman" w:cs="Times New Roman"/>
          <w:b/>
          <w:bCs/>
          <w:sz w:val="26"/>
          <w:szCs w:val="26"/>
        </w:rPr>
        <w:t>dùng</w:t>
      </w:r>
      <w:proofErr w:type="spellEnd"/>
      <w:r w:rsidRPr="002F5B03">
        <w:rPr>
          <w:rFonts w:ascii="Times New Roman" w:eastAsia="Times New Roman" w:hAnsi="Times New Roman" w:cs="Times New Roman"/>
          <w:b/>
          <w:bCs/>
          <w:sz w:val="26"/>
          <w:szCs w:val="26"/>
        </w:rPr>
        <w:t xml:space="preserve"> visual studio code</w:t>
      </w:r>
    </w:p>
    <w:p w14:paraId="67441762" w14:textId="77777777" w:rsidR="001760C8" w:rsidRPr="002F5B03" w:rsidRDefault="001760C8" w:rsidP="001760C8">
      <w:pPr>
        <w:pStyle w:val="ListParagraph"/>
        <w:widowControl w:val="0"/>
        <w:numPr>
          <w:ilvl w:val="0"/>
          <w:numId w:val="94"/>
        </w:numPr>
        <w:autoSpaceDE w:val="0"/>
        <w:autoSpaceDN w:val="0"/>
        <w:spacing w:before="120" w:after="0" w:line="288" w:lineRule="auto"/>
        <w:outlineLvl w:val="1"/>
        <w:rPr>
          <w:rFonts w:ascii="Times New Roman" w:eastAsia="Times New Roman" w:hAnsi="Times New Roman" w:cs="Times New Roman"/>
          <w:sz w:val="26"/>
          <w:szCs w:val="26"/>
        </w:rPr>
      </w:pPr>
      <w:r w:rsidRPr="002F5B03">
        <w:rPr>
          <w:rFonts w:ascii="Times New Roman" w:eastAsia="Times New Roman" w:hAnsi="Times New Roman" w:cs="Times New Roman"/>
          <w:sz w:val="26"/>
          <w:szCs w:val="26"/>
        </w:rPr>
        <w:t xml:space="preserve">IntelliSense: </w:t>
      </w:r>
      <w:proofErr w:type="spellStart"/>
      <w:r w:rsidRPr="002F5B03">
        <w:rPr>
          <w:rFonts w:ascii="Times New Roman" w:eastAsia="Times New Roman" w:hAnsi="Times New Roman" w:cs="Times New Roman"/>
          <w:sz w:val="26"/>
          <w:szCs w:val="26"/>
        </w:rPr>
        <w:t>đây</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một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tính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năng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nhắc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lệnh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hoàn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thành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đoạn</w:t>
      </w:r>
      <w:proofErr w:type="spellEnd"/>
      <w:r w:rsidRPr="002F5B03">
        <w:rPr>
          <w:rFonts w:ascii="Times New Roman" w:eastAsia="Times New Roman" w:hAnsi="Times New Roman" w:cs="Times New Roman"/>
          <w:sz w:val="26"/>
          <w:szCs w:val="26"/>
        </w:rPr>
        <w:t xml:space="preserve"> code </w:t>
      </w:r>
      <w:proofErr w:type="spellStart"/>
      <w:r w:rsidRPr="002F5B03">
        <w:rPr>
          <w:rFonts w:ascii="Times New Roman" w:eastAsia="Times New Roman" w:hAnsi="Times New Roman" w:cs="Times New Roman"/>
          <w:sz w:val="26"/>
          <w:szCs w:val="26"/>
        </w:rPr>
        <w:t>cực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kì</w:t>
      </w:r>
      <w:proofErr w:type="spellEnd"/>
      <w:r w:rsidRPr="002F5B03">
        <w:rPr>
          <w:rFonts w:ascii="Times New Roman" w:eastAsia="Times New Roman" w:hAnsi="Times New Roman" w:cs="Times New Roman"/>
          <w:sz w:val="26"/>
          <w:szCs w:val="26"/>
        </w:rPr>
        <w:t xml:space="preserve"> hay </w:t>
      </w:r>
      <w:proofErr w:type="spellStart"/>
      <w:r w:rsidRPr="002F5B03">
        <w:rPr>
          <w:rFonts w:ascii="Times New Roman" w:eastAsia="Times New Roman" w:hAnsi="Times New Roman" w:cs="Times New Roman"/>
          <w:sz w:val="26"/>
          <w:szCs w:val="26"/>
        </w:rPr>
        <w:t>và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hữu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ích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Nó</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giúp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người</w:t>
      </w:r>
      <w:proofErr w:type="spellEnd"/>
      <w:r w:rsidRPr="002F5B03">
        <w:rPr>
          <w:rFonts w:ascii="Times New Roman" w:eastAsia="Times New Roman" w:hAnsi="Times New Roman" w:cs="Times New Roman"/>
          <w:sz w:val="26"/>
          <w:szCs w:val="26"/>
        </w:rPr>
        <w:t xml:space="preserve"> code </w:t>
      </w:r>
      <w:proofErr w:type="spellStart"/>
      <w:r w:rsidRPr="002F5B03">
        <w:rPr>
          <w:rFonts w:ascii="Times New Roman" w:eastAsia="Times New Roman" w:hAnsi="Times New Roman" w:cs="Times New Roman"/>
          <w:sz w:val="26"/>
          <w:szCs w:val="26"/>
        </w:rPr>
        <w:t>tiết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kiệm</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được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thời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gian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giảm</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thiểu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việc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sai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chính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Điều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này</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giúp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việc</w:t>
      </w:r>
      <w:proofErr w:type="spellEnd"/>
      <w:r w:rsidRPr="002F5B03">
        <w:rPr>
          <w:rFonts w:ascii="Times New Roman" w:eastAsia="Times New Roman" w:hAnsi="Times New Roman" w:cs="Times New Roman"/>
          <w:sz w:val="26"/>
          <w:szCs w:val="26"/>
        </w:rPr>
        <w:t xml:space="preserve"> code </w:t>
      </w:r>
      <w:proofErr w:type="spellStart"/>
      <w:r w:rsidRPr="002F5B03">
        <w:rPr>
          <w:rFonts w:ascii="Times New Roman" w:eastAsia="Times New Roman" w:hAnsi="Times New Roman" w:cs="Times New Roman"/>
          <w:sz w:val="26"/>
          <w:szCs w:val="26"/>
        </w:rPr>
        <w:t>trở</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nhanh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hơn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cho</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người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mới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học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những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lập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trình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viên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lâu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năm</w:t>
      </w:r>
      <w:proofErr w:type="spellEnd"/>
      <w:r w:rsidRPr="002F5B03">
        <w:rPr>
          <w:rFonts w:ascii="Times New Roman" w:eastAsia="Times New Roman" w:hAnsi="Times New Roman" w:cs="Times New Roman"/>
          <w:sz w:val="26"/>
          <w:szCs w:val="26"/>
        </w:rPr>
        <w:t>.</w:t>
      </w:r>
    </w:p>
    <w:p w14:paraId="3A41F00E" w14:textId="77777777" w:rsidR="001760C8" w:rsidRPr="002F5B03" w:rsidRDefault="001760C8" w:rsidP="001760C8">
      <w:pPr>
        <w:pStyle w:val="ListParagraph"/>
        <w:widowControl w:val="0"/>
        <w:numPr>
          <w:ilvl w:val="0"/>
          <w:numId w:val="94"/>
        </w:numPr>
        <w:autoSpaceDE w:val="0"/>
        <w:autoSpaceDN w:val="0"/>
        <w:spacing w:before="120" w:after="0" w:line="288" w:lineRule="auto"/>
        <w:outlineLvl w:val="1"/>
        <w:rPr>
          <w:rFonts w:ascii="Times New Roman" w:eastAsia="Times New Roman" w:hAnsi="Times New Roman" w:cs="Times New Roman"/>
          <w:sz w:val="26"/>
          <w:szCs w:val="26"/>
        </w:rPr>
      </w:pPr>
      <w:r w:rsidRPr="002F5B03">
        <w:rPr>
          <w:rFonts w:ascii="Times New Roman" w:eastAsia="Times New Roman" w:hAnsi="Times New Roman" w:cs="Times New Roman"/>
          <w:sz w:val="26"/>
          <w:szCs w:val="26"/>
        </w:rPr>
        <w:t xml:space="preserve">Cho </w:t>
      </w:r>
      <w:proofErr w:type="spellStart"/>
      <w:r w:rsidRPr="002F5B03">
        <w:rPr>
          <w:rFonts w:ascii="Times New Roman" w:eastAsia="Times New Roman" w:hAnsi="Times New Roman" w:cs="Times New Roman"/>
          <w:sz w:val="26"/>
          <w:szCs w:val="26"/>
        </w:rPr>
        <w:t>phép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sử</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dụng</w:t>
      </w:r>
      <w:proofErr w:type="spellEnd"/>
      <w:r w:rsidRPr="002F5B03">
        <w:rPr>
          <w:rFonts w:ascii="Times New Roman" w:eastAsia="Times New Roman" w:hAnsi="Times New Roman" w:cs="Times New Roman"/>
          <w:sz w:val="26"/>
          <w:szCs w:val="26"/>
        </w:rPr>
        <w:t xml:space="preserve"> plug – in </w:t>
      </w:r>
      <w:proofErr w:type="spellStart"/>
      <w:r w:rsidRPr="002F5B03">
        <w:rPr>
          <w:rFonts w:ascii="Times New Roman" w:eastAsia="Times New Roman" w:hAnsi="Times New Roman" w:cs="Times New Roman"/>
          <w:sz w:val="26"/>
          <w:szCs w:val="26"/>
        </w:rPr>
        <w:t>hoặc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thư</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viện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bên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thứ</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ba</w:t>
      </w:r>
      <w:proofErr w:type="spellEnd"/>
      <w:r w:rsidRPr="002F5B03">
        <w:rPr>
          <w:rFonts w:ascii="Times New Roman" w:eastAsia="Times New Roman" w:hAnsi="Times New Roman" w:cs="Times New Roman"/>
          <w:sz w:val="26"/>
          <w:szCs w:val="26"/>
        </w:rPr>
        <w:t>.</w:t>
      </w:r>
    </w:p>
    <w:p w14:paraId="0EA320AE" w14:textId="77777777" w:rsidR="001760C8" w:rsidRPr="002F5B03" w:rsidRDefault="001760C8" w:rsidP="001760C8">
      <w:pPr>
        <w:pStyle w:val="ListParagraph"/>
        <w:widowControl w:val="0"/>
        <w:numPr>
          <w:ilvl w:val="0"/>
          <w:numId w:val="94"/>
        </w:numPr>
        <w:autoSpaceDE w:val="0"/>
        <w:autoSpaceDN w:val="0"/>
        <w:spacing w:before="120" w:after="0" w:line="288" w:lineRule="auto"/>
        <w:outlineLvl w:val="1"/>
        <w:rPr>
          <w:rFonts w:ascii="Times New Roman" w:eastAsia="Times New Roman" w:hAnsi="Times New Roman" w:cs="Times New Roman"/>
          <w:sz w:val="26"/>
          <w:szCs w:val="26"/>
        </w:rPr>
      </w:pPr>
      <w:proofErr w:type="spellStart"/>
      <w:r w:rsidRPr="002F5B03">
        <w:rPr>
          <w:rFonts w:ascii="Times New Roman" w:eastAsia="Times New Roman" w:hAnsi="Times New Roman" w:cs="Times New Roman"/>
          <w:sz w:val="26"/>
          <w:szCs w:val="26"/>
        </w:rPr>
        <w:t>Tích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hợp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tính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năng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quan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trọng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như</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tính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năng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bảo</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mật</w:t>
      </w:r>
      <w:proofErr w:type="spellEnd"/>
      <w:r w:rsidRPr="002F5B03">
        <w:rPr>
          <w:rFonts w:ascii="Times New Roman" w:eastAsia="Times New Roman" w:hAnsi="Times New Roman" w:cs="Times New Roman"/>
          <w:sz w:val="26"/>
          <w:szCs w:val="26"/>
        </w:rPr>
        <w:t xml:space="preserve"> (Git), </w:t>
      </w:r>
      <w:proofErr w:type="spellStart"/>
      <w:r w:rsidRPr="002F5B03">
        <w:rPr>
          <w:rFonts w:ascii="Times New Roman" w:eastAsia="Times New Roman" w:hAnsi="Times New Roman" w:cs="Times New Roman"/>
          <w:sz w:val="26"/>
          <w:szCs w:val="26"/>
        </w:rPr>
        <w:t>khả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năng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tăng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tốc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xử</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lý</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vòng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lặp</w:t>
      </w:r>
      <w:proofErr w:type="spellEnd"/>
      <w:r w:rsidRPr="002F5B03">
        <w:rPr>
          <w:rFonts w:ascii="Times New Roman" w:eastAsia="Times New Roman" w:hAnsi="Times New Roman" w:cs="Times New Roman"/>
          <w:sz w:val="26"/>
          <w:szCs w:val="26"/>
        </w:rPr>
        <w:t xml:space="preserve"> (Debug), …</w:t>
      </w:r>
    </w:p>
    <w:p w14:paraId="232973A7" w14:textId="77777777" w:rsidR="001760C8" w:rsidRPr="002F5B03" w:rsidRDefault="001760C8" w:rsidP="001760C8">
      <w:pPr>
        <w:pStyle w:val="ListParagraph"/>
        <w:widowControl w:val="0"/>
        <w:numPr>
          <w:ilvl w:val="0"/>
          <w:numId w:val="94"/>
        </w:numPr>
        <w:autoSpaceDE w:val="0"/>
        <w:autoSpaceDN w:val="0"/>
        <w:spacing w:before="120" w:after="0" w:line="288" w:lineRule="auto"/>
        <w:outlineLvl w:val="1"/>
        <w:rPr>
          <w:rFonts w:ascii="Times New Roman" w:eastAsia="Times New Roman" w:hAnsi="Times New Roman" w:cs="Times New Roman"/>
          <w:sz w:val="26"/>
          <w:szCs w:val="26"/>
        </w:rPr>
      </w:pPr>
      <w:proofErr w:type="spellStart"/>
      <w:r w:rsidRPr="002F5B03">
        <w:rPr>
          <w:rFonts w:ascii="Times New Roman" w:eastAsia="Times New Roman" w:hAnsi="Times New Roman" w:cs="Times New Roman"/>
          <w:sz w:val="26"/>
          <w:szCs w:val="26"/>
        </w:rPr>
        <w:t>Đơn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giản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hóa</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việc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tìm</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quản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lý</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hết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tất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Code </w:t>
      </w:r>
      <w:proofErr w:type="spellStart"/>
      <w:r w:rsidRPr="002F5B03">
        <w:rPr>
          <w:rFonts w:ascii="Times New Roman" w:eastAsia="Times New Roman" w:hAnsi="Times New Roman" w:cs="Times New Roman"/>
          <w:sz w:val="26"/>
          <w:szCs w:val="26"/>
        </w:rPr>
        <w:t>có</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hệ</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thống</w:t>
      </w:r>
      <w:proofErr w:type="spellEnd"/>
      <w:r w:rsidRPr="002F5B03">
        <w:rPr>
          <w:rFonts w:ascii="Times New Roman" w:eastAsia="Times New Roman" w:hAnsi="Times New Roman" w:cs="Times New Roman"/>
          <w:sz w:val="26"/>
          <w:szCs w:val="26"/>
        </w:rPr>
        <w:t>.</w:t>
      </w:r>
    </w:p>
    <w:p w14:paraId="0846893D" w14:textId="77777777" w:rsidR="001760C8" w:rsidRDefault="001760C8" w:rsidP="001760C8">
      <w:pPr>
        <w:pStyle w:val="ListParagraph"/>
        <w:widowControl w:val="0"/>
        <w:numPr>
          <w:ilvl w:val="0"/>
          <w:numId w:val="94"/>
        </w:numPr>
        <w:autoSpaceDE w:val="0"/>
        <w:autoSpaceDN w:val="0"/>
        <w:spacing w:before="120" w:after="0" w:line="288" w:lineRule="auto"/>
        <w:outlineLvl w:val="1"/>
        <w:rPr>
          <w:rFonts w:ascii="Times New Roman" w:eastAsia="Times New Roman" w:hAnsi="Times New Roman" w:cs="Times New Roman"/>
          <w:sz w:val="26"/>
          <w:szCs w:val="26"/>
        </w:rPr>
      </w:pPr>
      <w:proofErr w:type="spellStart"/>
      <w:r w:rsidRPr="002F5B03">
        <w:rPr>
          <w:rFonts w:ascii="Times New Roman" w:eastAsia="Times New Roman" w:hAnsi="Times New Roman" w:cs="Times New Roman"/>
          <w:sz w:val="26"/>
          <w:szCs w:val="26"/>
        </w:rPr>
        <w:t>Ngoài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ra</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còn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có</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tính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năng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khác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như</w:t>
      </w:r>
      <w:proofErr w:type="spellEnd"/>
      <w:r w:rsidRPr="002F5B03">
        <w:rPr>
          <w:rFonts w:ascii="Times New Roman" w:eastAsia="Times New Roman" w:hAnsi="Times New Roman" w:cs="Times New Roman"/>
          <w:sz w:val="26"/>
          <w:szCs w:val="26"/>
        </w:rPr>
        <w:t>: Exploder, Search, Run and debug, Extensions,</w:t>
      </w:r>
      <w:r>
        <w:rPr>
          <w:rFonts w:ascii="Times New Roman" w:eastAsia="Times New Roman" w:hAnsi="Times New Roman" w:cs="Times New Roman"/>
          <w:sz w:val="26"/>
          <w:szCs w:val="26"/>
        </w:rPr>
        <w:t xml:space="preserve"> </w:t>
      </w:r>
      <w:r w:rsidRPr="002F5B03">
        <w:rPr>
          <w:rFonts w:ascii="Times New Roman" w:eastAsia="Times New Roman" w:hAnsi="Times New Roman" w:cs="Times New Roman"/>
          <w:sz w:val="26"/>
          <w:szCs w:val="26"/>
        </w:rPr>
        <w:t>…</w:t>
      </w:r>
    </w:p>
    <w:p w14:paraId="150BAC26" w14:textId="77777777" w:rsidR="001760C8" w:rsidRDefault="001760C8" w:rsidP="001760C8">
      <w:pPr>
        <w:pStyle w:val="ListParagraph"/>
        <w:widowControl w:val="0"/>
        <w:numPr>
          <w:ilvl w:val="1"/>
          <w:numId w:val="96"/>
        </w:numPr>
        <w:autoSpaceDE w:val="0"/>
        <w:autoSpaceDN w:val="0"/>
        <w:spacing w:before="120" w:after="0" w:line="288" w:lineRule="auto"/>
        <w:outlineLvl w:val="1"/>
        <w:rPr>
          <w:rFonts w:ascii="Times New Roman" w:eastAsia="Times New Roman" w:hAnsi="Times New Roman" w:cs="Times New Roman"/>
          <w:b/>
          <w:bCs/>
          <w:sz w:val="26"/>
          <w:szCs w:val="26"/>
        </w:rPr>
      </w:pPr>
      <w:proofErr w:type="spellStart"/>
      <w:r w:rsidRPr="002F5B03">
        <w:rPr>
          <w:rFonts w:ascii="Times New Roman" w:eastAsia="Times New Roman" w:hAnsi="Times New Roman" w:cs="Times New Roman"/>
          <w:b/>
          <w:bCs/>
          <w:sz w:val="26"/>
          <w:szCs w:val="26"/>
        </w:rPr>
        <w:t>Xampp</w:t>
      </w:r>
      <w:proofErr w:type="spellEnd"/>
    </w:p>
    <w:p w14:paraId="7BD7F01D" w14:textId="77777777" w:rsidR="001760C8" w:rsidRDefault="001760C8" w:rsidP="001760C8">
      <w:pPr>
        <w:pStyle w:val="ListParagraph"/>
        <w:widowControl w:val="0"/>
        <w:numPr>
          <w:ilvl w:val="0"/>
          <w:numId w:val="98"/>
        </w:numPr>
        <w:autoSpaceDE w:val="0"/>
        <w:autoSpaceDN w:val="0"/>
        <w:spacing w:before="120" w:after="0" w:line="288" w:lineRule="auto"/>
        <w:outlineLvl w:val="1"/>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Giới</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thiệu</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về</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Xampp</w:t>
      </w:r>
      <w:proofErr w:type="spellEnd"/>
    </w:p>
    <w:p w14:paraId="26237F39" w14:textId="77777777" w:rsidR="001760C8" w:rsidRPr="002F5B03" w:rsidRDefault="001760C8" w:rsidP="001760C8">
      <w:pPr>
        <w:widowControl w:val="0"/>
        <w:autoSpaceDE w:val="0"/>
        <w:autoSpaceDN w:val="0"/>
        <w:spacing w:before="120" w:after="0" w:line="288" w:lineRule="auto"/>
        <w:outlineLvl w:val="1"/>
        <w:rPr>
          <w:rFonts w:ascii="Times New Roman" w:eastAsia="Times New Roman" w:hAnsi="Times New Roman" w:cs="Times New Roman"/>
          <w:sz w:val="26"/>
          <w:szCs w:val="26"/>
        </w:rPr>
      </w:pPr>
      <w:proofErr w:type="spellStart"/>
      <w:r w:rsidRPr="002F5B03">
        <w:rPr>
          <w:rFonts w:ascii="Times New Roman" w:eastAsia="Times New Roman" w:hAnsi="Times New Roman" w:cs="Times New Roman"/>
          <w:sz w:val="26"/>
          <w:szCs w:val="26"/>
        </w:rPr>
        <w:t>XamPP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hoạt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động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dựa</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sự</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tích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hợp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của</w:t>
      </w:r>
      <w:proofErr w:type="spellEnd"/>
      <w:r w:rsidRPr="002F5B03">
        <w:rPr>
          <w:rFonts w:ascii="Times New Roman" w:eastAsia="Times New Roman" w:hAnsi="Times New Roman" w:cs="Times New Roman"/>
          <w:sz w:val="26"/>
          <w:szCs w:val="26"/>
        </w:rPr>
        <w:t xml:space="preserve"> 5 </w:t>
      </w:r>
      <w:proofErr w:type="spellStart"/>
      <w:r w:rsidRPr="002F5B03">
        <w:rPr>
          <w:rFonts w:ascii="Times New Roman" w:eastAsia="Times New Roman" w:hAnsi="Times New Roman" w:cs="Times New Roman"/>
          <w:sz w:val="26"/>
          <w:szCs w:val="26"/>
        </w:rPr>
        <w:t>phần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mềm</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chính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là</w:t>
      </w:r>
      <w:proofErr w:type="spellEnd"/>
      <w:r w:rsidRPr="002F5B03">
        <w:rPr>
          <w:rFonts w:ascii="Times New Roman" w:eastAsia="Times New Roman" w:hAnsi="Times New Roman" w:cs="Times New Roman"/>
          <w:sz w:val="26"/>
          <w:szCs w:val="26"/>
        </w:rPr>
        <w:t xml:space="preserve"> Cross-Platform (X), Apache (A), MariaDB (M), PHP (P) </w:t>
      </w:r>
      <w:proofErr w:type="spellStart"/>
      <w:r w:rsidRPr="002F5B03">
        <w:rPr>
          <w:rFonts w:ascii="Times New Roman" w:eastAsia="Times New Roman" w:hAnsi="Times New Roman" w:cs="Times New Roman"/>
          <w:sz w:val="26"/>
          <w:szCs w:val="26"/>
        </w:rPr>
        <w:t>và</w:t>
      </w:r>
      <w:proofErr w:type="spellEnd"/>
      <w:r w:rsidRPr="002F5B03">
        <w:rPr>
          <w:rFonts w:ascii="Times New Roman" w:eastAsia="Times New Roman" w:hAnsi="Times New Roman" w:cs="Times New Roman"/>
          <w:sz w:val="26"/>
          <w:szCs w:val="26"/>
        </w:rPr>
        <w:t xml:space="preserve"> Perl (P), </w:t>
      </w:r>
      <w:proofErr w:type="spellStart"/>
      <w:r w:rsidRPr="002F5B03">
        <w:rPr>
          <w:rFonts w:ascii="Times New Roman" w:eastAsia="Times New Roman" w:hAnsi="Times New Roman" w:cs="Times New Roman"/>
          <w:sz w:val="26"/>
          <w:szCs w:val="26"/>
        </w:rPr>
        <w:t>XamPP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viết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tắt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của</w:t>
      </w:r>
      <w:proofErr w:type="spellEnd"/>
      <w:r w:rsidRPr="002F5B03">
        <w:rPr>
          <w:rFonts w:ascii="Times New Roman" w:eastAsia="Times New Roman" w:hAnsi="Times New Roman" w:cs="Times New Roman"/>
          <w:sz w:val="26"/>
          <w:szCs w:val="26"/>
        </w:rPr>
        <w:t xml:space="preserve"> 5 </w:t>
      </w:r>
      <w:proofErr w:type="spellStart"/>
      <w:r w:rsidRPr="002F5B03">
        <w:rPr>
          <w:rFonts w:ascii="Times New Roman" w:eastAsia="Times New Roman" w:hAnsi="Times New Roman" w:cs="Times New Roman"/>
          <w:sz w:val="26"/>
          <w:szCs w:val="26"/>
        </w:rPr>
        <w:t>phần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mềm</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này</w:t>
      </w:r>
      <w:proofErr w:type="spellEnd"/>
      <w:r w:rsidRPr="002F5B03">
        <w:rPr>
          <w:rFonts w:ascii="Times New Roman" w:eastAsia="Times New Roman" w:hAnsi="Times New Roman" w:cs="Times New Roman"/>
          <w:sz w:val="26"/>
          <w:szCs w:val="26"/>
        </w:rPr>
        <w:t>:</w:t>
      </w:r>
    </w:p>
    <w:p w14:paraId="3AD47CC2" w14:textId="77777777" w:rsidR="001760C8" w:rsidRPr="002F5B03" w:rsidRDefault="001760C8" w:rsidP="001760C8">
      <w:pPr>
        <w:pStyle w:val="ListParagraph"/>
        <w:widowControl w:val="0"/>
        <w:numPr>
          <w:ilvl w:val="0"/>
          <w:numId w:val="100"/>
        </w:numPr>
        <w:autoSpaceDE w:val="0"/>
        <w:autoSpaceDN w:val="0"/>
        <w:spacing w:before="120" w:after="0" w:line="288" w:lineRule="auto"/>
        <w:outlineLvl w:val="1"/>
        <w:rPr>
          <w:rFonts w:ascii="Times New Roman" w:eastAsia="Times New Roman" w:hAnsi="Times New Roman" w:cs="Times New Roman"/>
          <w:sz w:val="26"/>
          <w:szCs w:val="26"/>
        </w:rPr>
      </w:pPr>
      <w:proofErr w:type="spellStart"/>
      <w:r w:rsidRPr="002F5B03">
        <w:rPr>
          <w:rFonts w:ascii="Times New Roman" w:eastAsia="Times New Roman" w:hAnsi="Times New Roman" w:cs="Times New Roman"/>
          <w:sz w:val="26"/>
          <w:szCs w:val="26"/>
        </w:rPr>
        <w:t>Chữ</w:t>
      </w:r>
      <w:proofErr w:type="spellEnd"/>
      <w:r w:rsidRPr="002F5B03">
        <w:rPr>
          <w:rFonts w:ascii="Times New Roman" w:eastAsia="Times New Roman" w:hAnsi="Times New Roman" w:cs="Times New Roman"/>
          <w:sz w:val="26"/>
          <w:szCs w:val="26"/>
        </w:rPr>
        <w:t xml:space="preserve"> X </w:t>
      </w:r>
      <w:proofErr w:type="spellStart"/>
      <w:r w:rsidRPr="002F5B03">
        <w:rPr>
          <w:rFonts w:ascii="Times New Roman" w:eastAsia="Times New Roman" w:hAnsi="Times New Roman" w:cs="Times New Roman"/>
          <w:sz w:val="26"/>
          <w:szCs w:val="26"/>
        </w:rPr>
        <w:t>đầu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tiên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viết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tắt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của</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hệ</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điều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hành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nó</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hoạt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động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với</w:t>
      </w:r>
      <w:proofErr w:type="spellEnd"/>
      <w:r w:rsidRPr="002F5B03">
        <w:rPr>
          <w:rFonts w:ascii="Times New Roman" w:eastAsia="Times New Roman" w:hAnsi="Times New Roman" w:cs="Times New Roman"/>
          <w:sz w:val="26"/>
          <w:szCs w:val="26"/>
        </w:rPr>
        <w:t xml:space="preserve"> Linux, Windows </w:t>
      </w:r>
      <w:proofErr w:type="spellStart"/>
      <w:r w:rsidRPr="002F5B03">
        <w:rPr>
          <w:rFonts w:ascii="Times New Roman" w:eastAsia="Times New Roman" w:hAnsi="Times New Roman" w:cs="Times New Roman"/>
          <w:sz w:val="26"/>
          <w:szCs w:val="26"/>
        </w:rPr>
        <w:t>và</w:t>
      </w:r>
      <w:proofErr w:type="spellEnd"/>
      <w:r w:rsidRPr="002F5B03">
        <w:rPr>
          <w:rFonts w:ascii="Times New Roman" w:eastAsia="Times New Roman" w:hAnsi="Times New Roman" w:cs="Times New Roman"/>
          <w:sz w:val="26"/>
          <w:szCs w:val="26"/>
        </w:rPr>
        <w:t xml:space="preserve"> Mac OS X.</w:t>
      </w:r>
    </w:p>
    <w:p w14:paraId="04C2EA28" w14:textId="77777777" w:rsidR="001760C8" w:rsidRPr="002F5B03" w:rsidRDefault="001760C8" w:rsidP="001760C8">
      <w:pPr>
        <w:pStyle w:val="ListParagraph"/>
        <w:widowControl w:val="0"/>
        <w:numPr>
          <w:ilvl w:val="0"/>
          <w:numId w:val="100"/>
        </w:numPr>
        <w:autoSpaceDE w:val="0"/>
        <w:autoSpaceDN w:val="0"/>
        <w:spacing w:before="120" w:after="0" w:line="288" w:lineRule="auto"/>
        <w:outlineLvl w:val="1"/>
        <w:rPr>
          <w:rFonts w:ascii="Times New Roman" w:eastAsia="Times New Roman" w:hAnsi="Times New Roman" w:cs="Times New Roman"/>
          <w:sz w:val="26"/>
          <w:szCs w:val="26"/>
        </w:rPr>
      </w:pPr>
      <w:r w:rsidRPr="002F5B03">
        <w:rPr>
          <w:rFonts w:ascii="Times New Roman" w:eastAsia="Times New Roman" w:hAnsi="Times New Roman" w:cs="Times New Roman"/>
          <w:sz w:val="26"/>
          <w:szCs w:val="26"/>
        </w:rPr>
        <w:t xml:space="preserve">Apache: Web Server </w:t>
      </w:r>
      <w:proofErr w:type="spellStart"/>
      <w:r w:rsidRPr="002F5B03">
        <w:rPr>
          <w:rFonts w:ascii="Times New Roman" w:eastAsia="Times New Roman" w:hAnsi="Times New Roman" w:cs="Times New Roman"/>
          <w:sz w:val="26"/>
          <w:szCs w:val="26"/>
        </w:rPr>
        <w:t>mã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nguồn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mở</w:t>
      </w:r>
      <w:proofErr w:type="spellEnd"/>
      <w:r w:rsidRPr="002F5B03">
        <w:rPr>
          <w:rFonts w:ascii="Times New Roman" w:eastAsia="Times New Roman" w:hAnsi="Times New Roman" w:cs="Times New Roman"/>
          <w:sz w:val="26"/>
          <w:szCs w:val="26"/>
        </w:rPr>
        <w:t xml:space="preserve"> Apache </w:t>
      </w:r>
      <w:proofErr w:type="spellStart"/>
      <w:r w:rsidRPr="002F5B03">
        <w:rPr>
          <w:rFonts w:ascii="Times New Roman" w:eastAsia="Times New Roman" w:hAnsi="Times New Roman" w:cs="Times New Roman"/>
          <w:sz w:val="26"/>
          <w:szCs w:val="26"/>
        </w:rPr>
        <w:t>là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máy</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chủ</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được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sử</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dụng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rộng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rãi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nhất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toàn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thế</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giới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để</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phân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phối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nội</w:t>
      </w:r>
      <w:proofErr w:type="spellEnd"/>
      <w:r w:rsidRPr="002F5B03">
        <w:rPr>
          <w:rFonts w:ascii="Times New Roman" w:eastAsia="Times New Roman" w:hAnsi="Times New Roman" w:cs="Times New Roman"/>
          <w:sz w:val="26"/>
          <w:szCs w:val="26"/>
        </w:rPr>
        <w:t xml:space="preserve"> dung Web. </w:t>
      </w:r>
      <w:proofErr w:type="spellStart"/>
      <w:r w:rsidRPr="002F5B03">
        <w:rPr>
          <w:rFonts w:ascii="Times New Roman" w:eastAsia="Times New Roman" w:hAnsi="Times New Roman" w:cs="Times New Roman"/>
          <w:sz w:val="26"/>
          <w:szCs w:val="26"/>
        </w:rPr>
        <w:t>Ứng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dụng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được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cung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cấp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dưới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dạng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phần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mềm</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miễn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phí</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bởi</w:t>
      </w:r>
      <w:proofErr w:type="spellEnd"/>
      <w:r w:rsidRPr="002F5B03">
        <w:rPr>
          <w:rFonts w:ascii="Times New Roman" w:eastAsia="Times New Roman" w:hAnsi="Times New Roman" w:cs="Times New Roman"/>
          <w:sz w:val="26"/>
          <w:szCs w:val="26"/>
        </w:rPr>
        <w:t xml:space="preserve"> Apache Software Foundation.</w:t>
      </w:r>
    </w:p>
    <w:p w14:paraId="449DC58A" w14:textId="77777777" w:rsidR="001760C8" w:rsidRPr="002F5B03" w:rsidRDefault="001760C8" w:rsidP="001760C8">
      <w:pPr>
        <w:pStyle w:val="ListParagraph"/>
        <w:widowControl w:val="0"/>
        <w:numPr>
          <w:ilvl w:val="0"/>
          <w:numId w:val="100"/>
        </w:numPr>
        <w:autoSpaceDE w:val="0"/>
        <w:autoSpaceDN w:val="0"/>
        <w:spacing w:before="120" w:after="0" w:line="288" w:lineRule="auto"/>
        <w:outlineLvl w:val="1"/>
        <w:rPr>
          <w:rFonts w:ascii="Times New Roman" w:eastAsia="Times New Roman" w:hAnsi="Times New Roman" w:cs="Times New Roman"/>
          <w:sz w:val="26"/>
          <w:szCs w:val="26"/>
        </w:rPr>
      </w:pPr>
      <w:r w:rsidRPr="002F5B03">
        <w:rPr>
          <w:rFonts w:ascii="Times New Roman" w:eastAsia="Times New Roman" w:hAnsi="Times New Roman" w:cs="Times New Roman"/>
          <w:sz w:val="26"/>
          <w:szCs w:val="26"/>
        </w:rPr>
        <w:t xml:space="preserve">MySQL / MariaDB: Trong MySQL, XAMPP </w:t>
      </w:r>
      <w:proofErr w:type="spellStart"/>
      <w:r w:rsidRPr="002F5B03">
        <w:rPr>
          <w:rFonts w:ascii="Times New Roman" w:eastAsia="Times New Roman" w:hAnsi="Times New Roman" w:cs="Times New Roman"/>
          <w:sz w:val="26"/>
          <w:szCs w:val="26"/>
        </w:rPr>
        <w:t>chứa</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một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trong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những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hệ</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quản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trị</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cơ</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sở</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dữ</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liệu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quan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hệ</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phổ</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biến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nhất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thế</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giới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Kết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hợp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với</w:t>
      </w:r>
      <w:proofErr w:type="spellEnd"/>
      <w:r w:rsidRPr="002F5B03">
        <w:rPr>
          <w:rFonts w:ascii="Times New Roman" w:eastAsia="Times New Roman" w:hAnsi="Times New Roman" w:cs="Times New Roman"/>
          <w:sz w:val="26"/>
          <w:szCs w:val="26"/>
        </w:rPr>
        <w:t xml:space="preserve"> Web Server Apache </w:t>
      </w:r>
      <w:proofErr w:type="spellStart"/>
      <w:r w:rsidRPr="002F5B03">
        <w:rPr>
          <w:rFonts w:ascii="Times New Roman" w:eastAsia="Times New Roman" w:hAnsi="Times New Roman" w:cs="Times New Roman"/>
          <w:sz w:val="26"/>
          <w:szCs w:val="26"/>
        </w:rPr>
        <w:t>và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ngôn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ngữ</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lập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trình</w:t>
      </w:r>
      <w:proofErr w:type="spellEnd"/>
      <w:r w:rsidRPr="002F5B03">
        <w:rPr>
          <w:rFonts w:ascii="Times New Roman" w:eastAsia="Times New Roman" w:hAnsi="Times New Roman" w:cs="Times New Roman"/>
          <w:sz w:val="26"/>
          <w:szCs w:val="26"/>
        </w:rPr>
        <w:t xml:space="preserve"> PHP, MySQL </w:t>
      </w:r>
      <w:proofErr w:type="spellStart"/>
      <w:r w:rsidRPr="002F5B03">
        <w:rPr>
          <w:rFonts w:ascii="Times New Roman" w:eastAsia="Times New Roman" w:hAnsi="Times New Roman" w:cs="Times New Roman"/>
          <w:sz w:val="26"/>
          <w:szCs w:val="26"/>
        </w:rPr>
        <w:t>cung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cấp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khả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năng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lưu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trữ</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dữ</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liệu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cho</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dịch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vụ</w:t>
      </w:r>
      <w:proofErr w:type="spellEnd"/>
      <w:r w:rsidRPr="002F5B03">
        <w:rPr>
          <w:rFonts w:ascii="Times New Roman" w:eastAsia="Times New Roman" w:hAnsi="Times New Roman" w:cs="Times New Roman"/>
          <w:sz w:val="26"/>
          <w:szCs w:val="26"/>
        </w:rPr>
        <w:t xml:space="preserve"> Web. Các </w:t>
      </w:r>
      <w:proofErr w:type="spellStart"/>
      <w:r w:rsidRPr="002F5B03">
        <w:rPr>
          <w:rFonts w:ascii="Times New Roman" w:eastAsia="Times New Roman" w:hAnsi="Times New Roman" w:cs="Times New Roman"/>
          <w:sz w:val="26"/>
          <w:szCs w:val="26"/>
        </w:rPr>
        <w:t>phiên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bản</w:t>
      </w:r>
      <w:proofErr w:type="spellEnd"/>
      <w:r w:rsidRPr="002F5B03">
        <w:rPr>
          <w:rFonts w:ascii="Times New Roman" w:eastAsia="Times New Roman" w:hAnsi="Times New Roman" w:cs="Times New Roman"/>
          <w:sz w:val="26"/>
          <w:szCs w:val="26"/>
        </w:rPr>
        <w:t xml:space="preserve"> XAMPP </w:t>
      </w:r>
      <w:proofErr w:type="spellStart"/>
      <w:r w:rsidRPr="002F5B03">
        <w:rPr>
          <w:rFonts w:ascii="Times New Roman" w:eastAsia="Times New Roman" w:hAnsi="Times New Roman" w:cs="Times New Roman"/>
          <w:sz w:val="26"/>
          <w:szCs w:val="26"/>
        </w:rPr>
        <w:t>hiện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tại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thay</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thế</w:t>
      </w:r>
      <w:proofErr w:type="spellEnd"/>
      <w:r w:rsidRPr="002F5B03">
        <w:rPr>
          <w:rFonts w:ascii="Times New Roman" w:eastAsia="Times New Roman" w:hAnsi="Times New Roman" w:cs="Times New Roman"/>
          <w:sz w:val="26"/>
          <w:szCs w:val="26"/>
        </w:rPr>
        <w:t xml:space="preserve"> MySQL </w:t>
      </w:r>
      <w:proofErr w:type="spellStart"/>
      <w:r w:rsidRPr="002F5B03">
        <w:rPr>
          <w:rFonts w:ascii="Times New Roman" w:eastAsia="Times New Roman" w:hAnsi="Times New Roman" w:cs="Times New Roman"/>
          <w:sz w:val="26"/>
          <w:szCs w:val="26"/>
        </w:rPr>
        <w:t>bằng</w:t>
      </w:r>
      <w:proofErr w:type="spellEnd"/>
      <w:r w:rsidRPr="002F5B03">
        <w:rPr>
          <w:rFonts w:ascii="Times New Roman" w:eastAsia="Times New Roman" w:hAnsi="Times New Roman" w:cs="Times New Roman"/>
          <w:sz w:val="26"/>
          <w:szCs w:val="26"/>
        </w:rPr>
        <w:t xml:space="preserve"> MariaDB (</w:t>
      </w:r>
      <w:proofErr w:type="spellStart"/>
      <w:r w:rsidRPr="002F5B03">
        <w:rPr>
          <w:rFonts w:ascii="Times New Roman" w:eastAsia="Times New Roman" w:hAnsi="Times New Roman" w:cs="Times New Roman"/>
          <w:sz w:val="26"/>
          <w:szCs w:val="26"/>
        </w:rPr>
        <w:t>một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nhánh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của</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dự</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án</w:t>
      </w:r>
      <w:proofErr w:type="spellEnd"/>
      <w:r w:rsidRPr="002F5B03">
        <w:rPr>
          <w:rFonts w:ascii="Times New Roman" w:eastAsia="Times New Roman" w:hAnsi="Times New Roman" w:cs="Times New Roman"/>
          <w:sz w:val="26"/>
          <w:szCs w:val="26"/>
        </w:rPr>
        <w:t xml:space="preserve"> MySQL do </w:t>
      </w:r>
      <w:proofErr w:type="spellStart"/>
      <w:r w:rsidRPr="002F5B03">
        <w:rPr>
          <w:rFonts w:ascii="Times New Roman" w:eastAsia="Times New Roman" w:hAnsi="Times New Roman" w:cs="Times New Roman"/>
          <w:sz w:val="26"/>
          <w:szCs w:val="26"/>
        </w:rPr>
        <w:t>cộng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đồng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phát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triển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được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thực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hiện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bởi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phát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triển</w:t>
      </w:r>
      <w:proofErr w:type="spellEnd"/>
      <w:r w:rsidRPr="002F5B03">
        <w:rPr>
          <w:rFonts w:ascii="Times New Roman" w:eastAsia="Times New Roman" w:hAnsi="Times New Roman" w:cs="Times New Roman"/>
          <w:sz w:val="26"/>
          <w:szCs w:val="26"/>
        </w:rPr>
        <w:t xml:space="preserve"> ban </w:t>
      </w:r>
      <w:proofErr w:type="spellStart"/>
      <w:r w:rsidRPr="002F5B03">
        <w:rPr>
          <w:rFonts w:ascii="Times New Roman" w:eastAsia="Times New Roman" w:hAnsi="Times New Roman" w:cs="Times New Roman"/>
          <w:sz w:val="26"/>
          <w:szCs w:val="26"/>
        </w:rPr>
        <w:t>đầu</w:t>
      </w:r>
      <w:proofErr w:type="spellEnd"/>
      <w:r w:rsidRPr="002F5B03">
        <w:rPr>
          <w:rFonts w:ascii="Times New Roman" w:eastAsia="Times New Roman" w:hAnsi="Times New Roman" w:cs="Times New Roman"/>
          <w:sz w:val="26"/>
          <w:szCs w:val="26"/>
        </w:rPr>
        <w:t>).</w:t>
      </w:r>
    </w:p>
    <w:p w14:paraId="73B02422" w14:textId="77777777" w:rsidR="001760C8" w:rsidRPr="002F5B03" w:rsidRDefault="001760C8" w:rsidP="001760C8">
      <w:pPr>
        <w:pStyle w:val="ListParagraph"/>
        <w:widowControl w:val="0"/>
        <w:numPr>
          <w:ilvl w:val="0"/>
          <w:numId w:val="100"/>
        </w:numPr>
        <w:autoSpaceDE w:val="0"/>
        <w:autoSpaceDN w:val="0"/>
        <w:spacing w:before="120" w:after="0" w:line="288" w:lineRule="auto"/>
        <w:outlineLvl w:val="1"/>
        <w:rPr>
          <w:rFonts w:ascii="Times New Roman" w:eastAsia="Times New Roman" w:hAnsi="Times New Roman" w:cs="Times New Roman"/>
          <w:sz w:val="26"/>
          <w:szCs w:val="26"/>
        </w:rPr>
      </w:pPr>
      <w:r w:rsidRPr="002F5B03">
        <w:rPr>
          <w:rFonts w:ascii="Times New Roman" w:eastAsia="Times New Roman" w:hAnsi="Times New Roman" w:cs="Times New Roman"/>
          <w:sz w:val="26"/>
          <w:szCs w:val="26"/>
        </w:rPr>
        <w:t xml:space="preserve">PHP: </w:t>
      </w:r>
      <w:proofErr w:type="spellStart"/>
      <w:r w:rsidRPr="002F5B03">
        <w:rPr>
          <w:rFonts w:ascii="Times New Roman" w:eastAsia="Times New Roman" w:hAnsi="Times New Roman" w:cs="Times New Roman"/>
          <w:sz w:val="26"/>
          <w:szCs w:val="26"/>
        </w:rPr>
        <w:t>Ngôn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ngữ</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lập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trình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phía</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máy</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chủ</w:t>
      </w:r>
      <w:proofErr w:type="spellEnd"/>
      <w:r w:rsidRPr="002F5B03">
        <w:rPr>
          <w:rFonts w:ascii="Times New Roman" w:eastAsia="Times New Roman" w:hAnsi="Times New Roman" w:cs="Times New Roman"/>
          <w:sz w:val="26"/>
          <w:szCs w:val="26"/>
        </w:rPr>
        <w:t xml:space="preserve"> PHP </w:t>
      </w:r>
      <w:proofErr w:type="spellStart"/>
      <w:r w:rsidRPr="002F5B03">
        <w:rPr>
          <w:rFonts w:ascii="Times New Roman" w:eastAsia="Times New Roman" w:hAnsi="Times New Roman" w:cs="Times New Roman"/>
          <w:sz w:val="26"/>
          <w:szCs w:val="26"/>
        </w:rPr>
        <w:t>cho</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phép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người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dùng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tạo</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trang</w:t>
      </w:r>
      <w:proofErr w:type="spellEnd"/>
      <w:r w:rsidRPr="002F5B03">
        <w:rPr>
          <w:rFonts w:ascii="Times New Roman" w:eastAsia="Times New Roman" w:hAnsi="Times New Roman" w:cs="Times New Roman"/>
          <w:sz w:val="26"/>
          <w:szCs w:val="26"/>
        </w:rPr>
        <w:t xml:space="preserve"> Web </w:t>
      </w:r>
      <w:proofErr w:type="spellStart"/>
      <w:r w:rsidRPr="002F5B03">
        <w:rPr>
          <w:rFonts w:ascii="Times New Roman" w:eastAsia="Times New Roman" w:hAnsi="Times New Roman" w:cs="Times New Roman"/>
          <w:sz w:val="26"/>
          <w:szCs w:val="26"/>
        </w:rPr>
        <w:t>hoặc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ứng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dụng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động</w:t>
      </w:r>
      <w:proofErr w:type="spellEnd"/>
      <w:r w:rsidRPr="002F5B03">
        <w:rPr>
          <w:rFonts w:ascii="Times New Roman" w:eastAsia="Times New Roman" w:hAnsi="Times New Roman" w:cs="Times New Roman"/>
          <w:sz w:val="26"/>
          <w:szCs w:val="26"/>
        </w:rPr>
        <w:t xml:space="preserve">. PHP </w:t>
      </w:r>
      <w:proofErr w:type="spellStart"/>
      <w:r w:rsidRPr="002F5B03">
        <w:rPr>
          <w:rFonts w:ascii="Times New Roman" w:eastAsia="Times New Roman" w:hAnsi="Times New Roman" w:cs="Times New Roman"/>
          <w:sz w:val="26"/>
          <w:szCs w:val="26"/>
        </w:rPr>
        <w:t>có</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thể</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được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cài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đặt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tất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nền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tảng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hỗ</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một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số</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hệ</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thống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cơ</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sở</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dữ</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liệu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đa</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dạng</w:t>
      </w:r>
      <w:proofErr w:type="spellEnd"/>
      <w:r w:rsidRPr="002F5B03">
        <w:rPr>
          <w:rFonts w:ascii="Times New Roman" w:eastAsia="Times New Roman" w:hAnsi="Times New Roman" w:cs="Times New Roman"/>
          <w:sz w:val="26"/>
          <w:szCs w:val="26"/>
        </w:rPr>
        <w:t>.</w:t>
      </w:r>
    </w:p>
    <w:p w14:paraId="476726DC" w14:textId="77777777" w:rsidR="001760C8" w:rsidRPr="00CD11B0" w:rsidRDefault="001760C8" w:rsidP="001760C8">
      <w:pPr>
        <w:pStyle w:val="ListParagraph"/>
        <w:widowControl w:val="0"/>
        <w:numPr>
          <w:ilvl w:val="0"/>
          <w:numId w:val="100"/>
        </w:numPr>
        <w:autoSpaceDE w:val="0"/>
        <w:autoSpaceDN w:val="0"/>
        <w:spacing w:before="120" w:after="0" w:line="288" w:lineRule="auto"/>
        <w:outlineLvl w:val="1"/>
        <w:rPr>
          <w:rFonts w:ascii="Times New Roman" w:eastAsia="Times New Roman" w:hAnsi="Times New Roman" w:cs="Times New Roman"/>
          <w:sz w:val="26"/>
          <w:szCs w:val="26"/>
        </w:rPr>
      </w:pPr>
      <w:r w:rsidRPr="002F5B03">
        <w:rPr>
          <w:rFonts w:ascii="Times New Roman" w:eastAsia="Times New Roman" w:hAnsi="Times New Roman" w:cs="Times New Roman"/>
          <w:sz w:val="26"/>
          <w:szCs w:val="26"/>
        </w:rPr>
        <w:t xml:space="preserve">Perl: </w:t>
      </w:r>
      <w:proofErr w:type="spellStart"/>
      <w:r w:rsidRPr="002F5B03">
        <w:rPr>
          <w:rFonts w:ascii="Times New Roman" w:eastAsia="Times New Roman" w:hAnsi="Times New Roman" w:cs="Times New Roman"/>
          <w:sz w:val="26"/>
          <w:szCs w:val="26"/>
        </w:rPr>
        <w:t>Ngôn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ngữ</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kịch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bản</w:t>
      </w:r>
      <w:proofErr w:type="spellEnd"/>
      <w:r w:rsidRPr="002F5B03">
        <w:rPr>
          <w:rFonts w:ascii="Times New Roman" w:eastAsia="Times New Roman" w:hAnsi="Times New Roman" w:cs="Times New Roman"/>
          <w:sz w:val="26"/>
          <w:szCs w:val="26"/>
        </w:rPr>
        <w:t xml:space="preserve"> Perl </w:t>
      </w:r>
      <w:proofErr w:type="spellStart"/>
      <w:r w:rsidRPr="002F5B03">
        <w:rPr>
          <w:rFonts w:ascii="Times New Roman" w:eastAsia="Times New Roman" w:hAnsi="Times New Roman" w:cs="Times New Roman"/>
          <w:sz w:val="26"/>
          <w:szCs w:val="26"/>
        </w:rPr>
        <w:t>được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sử</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dụng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trong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quản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trị</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hệ</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thống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phát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triển</w:t>
      </w:r>
      <w:proofErr w:type="spellEnd"/>
      <w:r w:rsidRPr="002F5B03">
        <w:rPr>
          <w:rFonts w:ascii="Times New Roman" w:eastAsia="Times New Roman" w:hAnsi="Times New Roman" w:cs="Times New Roman"/>
          <w:sz w:val="26"/>
          <w:szCs w:val="26"/>
        </w:rPr>
        <w:t xml:space="preserve"> Web </w:t>
      </w:r>
      <w:proofErr w:type="spellStart"/>
      <w:r w:rsidRPr="002F5B03">
        <w:rPr>
          <w:rFonts w:ascii="Times New Roman" w:eastAsia="Times New Roman" w:hAnsi="Times New Roman" w:cs="Times New Roman"/>
          <w:sz w:val="26"/>
          <w:szCs w:val="26"/>
        </w:rPr>
        <w:t>và</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lập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trình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mạng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Giống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như</w:t>
      </w:r>
      <w:proofErr w:type="spellEnd"/>
      <w:r w:rsidRPr="002F5B03">
        <w:rPr>
          <w:rFonts w:ascii="Times New Roman" w:eastAsia="Times New Roman" w:hAnsi="Times New Roman" w:cs="Times New Roman"/>
          <w:sz w:val="26"/>
          <w:szCs w:val="26"/>
        </w:rPr>
        <w:t xml:space="preserve"> PHP, Perl </w:t>
      </w:r>
      <w:proofErr w:type="spellStart"/>
      <w:r w:rsidRPr="002F5B03">
        <w:rPr>
          <w:rFonts w:ascii="Times New Roman" w:eastAsia="Times New Roman" w:hAnsi="Times New Roman" w:cs="Times New Roman"/>
          <w:sz w:val="26"/>
          <w:szCs w:val="26"/>
        </w:rPr>
        <w:t>cũng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cho</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phép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người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dùng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lập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trình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ứng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dụng</w:t>
      </w:r>
      <w:proofErr w:type="spellEnd"/>
      <w:r w:rsidRPr="002F5B03">
        <w:rPr>
          <w:rFonts w:ascii="Times New Roman" w:eastAsia="Times New Roman" w:hAnsi="Times New Roman" w:cs="Times New Roman"/>
          <w:sz w:val="26"/>
          <w:szCs w:val="26"/>
        </w:rPr>
        <w:t xml:space="preserve"> Web </w:t>
      </w:r>
      <w:proofErr w:type="spellStart"/>
      <w:r w:rsidRPr="002F5B03">
        <w:rPr>
          <w:rFonts w:ascii="Times New Roman" w:eastAsia="Times New Roman" w:hAnsi="Times New Roman" w:cs="Times New Roman"/>
          <w:sz w:val="26"/>
          <w:szCs w:val="26"/>
        </w:rPr>
        <w:t>động</w:t>
      </w:r>
      <w:proofErr w:type="spellEnd"/>
      <w:r w:rsidRPr="002F5B03">
        <w:rPr>
          <w:rFonts w:ascii="Times New Roman" w:eastAsia="Times New Roman" w:hAnsi="Times New Roman" w:cs="Times New Roman"/>
          <w:sz w:val="26"/>
          <w:szCs w:val="26"/>
        </w:rPr>
        <w:t>.</w:t>
      </w:r>
    </w:p>
    <w:p w14:paraId="5B4A9F29" w14:textId="77777777" w:rsidR="001760C8" w:rsidRPr="002F5B03" w:rsidRDefault="001760C8" w:rsidP="001760C8">
      <w:pPr>
        <w:pStyle w:val="ListParagraph"/>
        <w:widowControl w:val="0"/>
        <w:numPr>
          <w:ilvl w:val="0"/>
          <w:numId w:val="98"/>
        </w:numPr>
        <w:autoSpaceDE w:val="0"/>
        <w:autoSpaceDN w:val="0"/>
        <w:spacing w:before="120" w:after="0" w:line="288" w:lineRule="auto"/>
        <w:outlineLvl w:val="1"/>
        <w:rPr>
          <w:rFonts w:ascii="Times New Roman" w:eastAsia="Times New Roman" w:hAnsi="Times New Roman" w:cs="Times New Roman"/>
          <w:b/>
          <w:bCs/>
          <w:sz w:val="26"/>
          <w:szCs w:val="26"/>
        </w:rPr>
      </w:pPr>
      <w:r w:rsidRPr="002F5B03">
        <w:rPr>
          <w:rFonts w:ascii="Times New Roman" w:eastAsia="Times New Roman" w:hAnsi="Times New Roman" w:cs="Times New Roman"/>
          <w:b/>
          <w:bCs/>
          <w:sz w:val="26"/>
          <w:szCs w:val="26"/>
        </w:rPr>
        <w:t xml:space="preserve">Lý do </w:t>
      </w:r>
      <w:proofErr w:type="spellStart"/>
      <w:r w:rsidRPr="002F5B03">
        <w:rPr>
          <w:rFonts w:ascii="Times New Roman" w:eastAsia="Times New Roman" w:hAnsi="Times New Roman" w:cs="Times New Roman"/>
          <w:b/>
          <w:bCs/>
          <w:sz w:val="26"/>
          <w:szCs w:val="26"/>
        </w:rPr>
        <w:t>nên</w:t>
      </w:r>
      <w:proofErr w:type="spellEnd"/>
      <w:r w:rsidRPr="002F5B03">
        <w:rPr>
          <w:rFonts w:ascii="Times New Roman" w:eastAsia="Times New Roman" w:hAnsi="Times New Roman" w:cs="Times New Roman"/>
          <w:b/>
          <w:bCs/>
          <w:sz w:val="26"/>
          <w:szCs w:val="26"/>
        </w:rPr>
        <w:t xml:space="preserve"> </w:t>
      </w:r>
      <w:proofErr w:type="spellStart"/>
      <w:r w:rsidRPr="002F5B03">
        <w:rPr>
          <w:rFonts w:ascii="Times New Roman" w:eastAsia="Times New Roman" w:hAnsi="Times New Roman" w:cs="Times New Roman"/>
          <w:b/>
          <w:bCs/>
          <w:sz w:val="26"/>
          <w:szCs w:val="26"/>
        </w:rPr>
        <w:t>dùng</w:t>
      </w:r>
      <w:proofErr w:type="spellEnd"/>
      <w:r w:rsidRPr="002F5B03">
        <w:rPr>
          <w:rFonts w:ascii="Times New Roman" w:eastAsia="Times New Roman" w:hAnsi="Times New Roman" w:cs="Times New Roman"/>
          <w:b/>
          <w:bCs/>
          <w:sz w:val="26"/>
          <w:szCs w:val="26"/>
        </w:rPr>
        <w:t xml:space="preserve"> </w:t>
      </w:r>
      <w:proofErr w:type="spellStart"/>
      <w:r w:rsidRPr="002F5B03">
        <w:rPr>
          <w:rFonts w:ascii="Times New Roman" w:eastAsia="Times New Roman" w:hAnsi="Times New Roman" w:cs="Times New Roman"/>
          <w:b/>
          <w:bCs/>
          <w:sz w:val="26"/>
          <w:szCs w:val="26"/>
        </w:rPr>
        <w:t>Xampp</w:t>
      </w:r>
      <w:proofErr w:type="spellEnd"/>
    </w:p>
    <w:p w14:paraId="58C8CE8C" w14:textId="77777777" w:rsidR="001760C8" w:rsidRPr="002F5B03" w:rsidRDefault="001760C8" w:rsidP="001760C8">
      <w:pPr>
        <w:pStyle w:val="ListParagraph"/>
        <w:widowControl w:val="0"/>
        <w:numPr>
          <w:ilvl w:val="0"/>
          <w:numId w:val="103"/>
        </w:numPr>
        <w:autoSpaceDE w:val="0"/>
        <w:autoSpaceDN w:val="0"/>
        <w:spacing w:before="120" w:after="0" w:line="288" w:lineRule="auto"/>
        <w:outlineLvl w:val="1"/>
        <w:rPr>
          <w:rFonts w:ascii="Times New Roman" w:eastAsia="Times New Roman" w:hAnsi="Times New Roman" w:cs="Times New Roman"/>
          <w:sz w:val="26"/>
          <w:szCs w:val="26"/>
        </w:rPr>
      </w:pPr>
      <w:proofErr w:type="spellStart"/>
      <w:r w:rsidRPr="002F5B03">
        <w:rPr>
          <w:rFonts w:ascii="Times New Roman" w:eastAsia="Times New Roman" w:hAnsi="Times New Roman" w:cs="Times New Roman"/>
          <w:sz w:val="26"/>
          <w:szCs w:val="26"/>
        </w:rPr>
        <w:t>XamPP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có</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thể</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chạy</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được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trên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tất</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hệ</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điều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hành</w:t>
      </w:r>
      <w:proofErr w:type="spellEnd"/>
      <w:r w:rsidRPr="002F5B03">
        <w:rPr>
          <w:rFonts w:ascii="Times New Roman" w:eastAsia="Times New Roman" w:hAnsi="Times New Roman" w:cs="Times New Roman"/>
          <w:sz w:val="26"/>
          <w:szCs w:val="26"/>
        </w:rPr>
        <w:t>.</w:t>
      </w:r>
    </w:p>
    <w:p w14:paraId="2AA8A4DB" w14:textId="77777777" w:rsidR="001760C8" w:rsidRPr="002F5B03" w:rsidRDefault="001760C8" w:rsidP="001760C8">
      <w:pPr>
        <w:pStyle w:val="ListParagraph"/>
        <w:widowControl w:val="0"/>
        <w:numPr>
          <w:ilvl w:val="0"/>
          <w:numId w:val="103"/>
        </w:numPr>
        <w:autoSpaceDE w:val="0"/>
        <w:autoSpaceDN w:val="0"/>
        <w:spacing w:before="120" w:after="0" w:line="288" w:lineRule="auto"/>
        <w:outlineLvl w:val="1"/>
        <w:rPr>
          <w:rFonts w:ascii="Times New Roman" w:eastAsia="Times New Roman" w:hAnsi="Times New Roman" w:cs="Times New Roman"/>
          <w:sz w:val="26"/>
          <w:szCs w:val="26"/>
        </w:rPr>
      </w:pPr>
      <w:proofErr w:type="spellStart"/>
      <w:r w:rsidRPr="002F5B03">
        <w:rPr>
          <w:rFonts w:ascii="Times New Roman" w:eastAsia="Times New Roman" w:hAnsi="Times New Roman" w:cs="Times New Roman"/>
          <w:sz w:val="26"/>
          <w:szCs w:val="26"/>
        </w:rPr>
        <w:t>XamPP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có</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cấu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hình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đơn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giản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cũng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như</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nhiều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chức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năng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hữu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ích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cho</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người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lastRenderedPageBreak/>
        <w:t>dùng</w:t>
      </w:r>
      <w:proofErr w:type="spellEnd"/>
      <w:r w:rsidRPr="002F5B03">
        <w:rPr>
          <w:rFonts w:ascii="Times New Roman" w:eastAsia="Times New Roman" w:hAnsi="Times New Roman" w:cs="Times New Roman"/>
          <w:sz w:val="26"/>
          <w:szCs w:val="26"/>
        </w:rPr>
        <w:t>. (</w:t>
      </w:r>
      <w:proofErr w:type="spellStart"/>
      <w:r w:rsidRPr="002F5B03">
        <w:rPr>
          <w:rFonts w:ascii="Times New Roman" w:eastAsia="Times New Roman" w:hAnsi="Times New Roman" w:cs="Times New Roman"/>
          <w:sz w:val="26"/>
          <w:szCs w:val="26"/>
        </w:rPr>
        <w:t>Giả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lập</w:t>
      </w:r>
      <w:proofErr w:type="spellEnd"/>
      <w:r w:rsidRPr="002F5B03">
        <w:rPr>
          <w:rFonts w:ascii="Times New Roman" w:eastAsia="Times New Roman" w:hAnsi="Times New Roman" w:cs="Times New Roman"/>
          <w:sz w:val="26"/>
          <w:szCs w:val="26"/>
        </w:rPr>
        <w:t xml:space="preserve"> Server, </w:t>
      </w:r>
      <w:proofErr w:type="spellStart"/>
      <w:r w:rsidRPr="002F5B03">
        <w:rPr>
          <w:rFonts w:ascii="Times New Roman" w:eastAsia="Times New Roman" w:hAnsi="Times New Roman" w:cs="Times New Roman"/>
          <w:sz w:val="26"/>
          <w:szCs w:val="26"/>
        </w:rPr>
        <w:t>giả</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lập</w:t>
      </w:r>
      <w:proofErr w:type="spellEnd"/>
      <w:r w:rsidRPr="002F5B03">
        <w:rPr>
          <w:rFonts w:ascii="Times New Roman" w:eastAsia="Times New Roman" w:hAnsi="Times New Roman" w:cs="Times New Roman"/>
          <w:sz w:val="26"/>
          <w:szCs w:val="26"/>
        </w:rPr>
        <w:t xml:space="preserve"> Mail Server, </w:t>
      </w:r>
      <w:proofErr w:type="spellStart"/>
      <w:r w:rsidRPr="002F5B03">
        <w:rPr>
          <w:rFonts w:ascii="Times New Roman" w:eastAsia="Times New Roman" w:hAnsi="Times New Roman" w:cs="Times New Roman"/>
          <w:sz w:val="26"/>
          <w:szCs w:val="26"/>
        </w:rPr>
        <w:t>hỗ</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trợ</w:t>
      </w:r>
      <w:proofErr w:type="spellEnd"/>
      <w:r w:rsidRPr="002F5B03">
        <w:rPr>
          <w:rFonts w:ascii="Times New Roman" w:eastAsia="Times New Roman" w:hAnsi="Times New Roman" w:cs="Times New Roman"/>
          <w:sz w:val="26"/>
          <w:szCs w:val="26"/>
        </w:rPr>
        <w:t xml:space="preserve"> SSL </w:t>
      </w:r>
      <w:proofErr w:type="spellStart"/>
      <w:r w:rsidRPr="002F5B03">
        <w:rPr>
          <w:rFonts w:ascii="Times New Roman" w:eastAsia="Times New Roman" w:hAnsi="Times New Roman" w:cs="Times New Roman"/>
          <w:sz w:val="26"/>
          <w:szCs w:val="26"/>
        </w:rPr>
        <w:t>trên</w:t>
      </w:r>
      <w:proofErr w:type="spellEnd"/>
      <w:r w:rsidRPr="002F5B03">
        <w:rPr>
          <w:rFonts w:ascii="Times New Roman" w:eastAsia="Times New Roman" w:hAnsi="Times New Roman" w:cs="Times New Roman"/>
          <w:sz w:val="26"/>
          <w:szCs w:val="26"/>
        </w:rPr>
        <w:t xml:space="preserve"> Localhost)</w:t>
      </w:r>
    </w:p>
    <w:p w14:paraId="22C930CA" w14:textId="77777777" w:rsidR="001760C8" w:rsidRPr="002F5B03" w:rsidRDefault="001760C8" w:rsidP="001760C8">
      <w:pPr>
        <w:pStyle w:val="ListParagraph"/>
        <w:widowControl w:val="0"/>
        <w:numPr>
          <w:ilvl w:val="0"/>
          <w:numId w:val="103"/>
        </w:numPr>
        <w:autoSpaceDE w:val="0"/>
        <w:autoSpaceDN w:val="0"/>
        <w:spacing w:before="120" w:after="0" w:line="288" w:lineRule="auto"/>
        <w:outlineLvl w:val="1"/>
        <w:rPr>
          <w:rFonts w:ascii="Times New Roman" w:eastAsia="Times New Roman" w:hAnsi="Times New Roman" w:cs="Times New Roman"/>
          <w:sz w:val="26"/>
          <w:szCs w:val="26"/>
        </w:rPr>
      </w:pPr>
      <w:proofErr w:type="spellStart"/>
      <w:r w:rsidRPr="002F5B03">
        <w:rPr>
          <w:rFonts w:ascii="Times New Roman" w:eastAsia="Times New Roman" w:hAnsi="Times New Roman" w:cs="Times New Roman"/>
          <w:sz w:val="26"/>
          <w:szCs w:val="26"/>
        </w:rPr>
        <w:t>XamPP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tích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hợp</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nhiều</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thành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phần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với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tính</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năng</w:t>
      </w:r>
      <w:proofErr w:type="spellEnd"/>
      <w:r w:rsidRPr="002F5B03">
        <w:rPr>
          <w:rFonts w:ascii="Times New Roman" w:eastAsia="Times New Roman" w:hAnsi="Times New Roman" w:cs="Times New Roman"/>
          <w:sz w:val="26"/>
          <w:szCs w:val="26"/>
        </w:rPr>
        <w:t>:</w:t>
      </w:r>
    </w:p>
    <w:p w14:paraId="1B6176F3" w14:textId="77777777" w:rsidR="001760C8" w:rsidRPr="002F5B03" w:rsidRDefault="001760C8" w:rsidP="001760C8">
      <w:pPr>
        <w:pStyle w:val="ListParagraph"/>
        <w:widowControl w:val="0"/>
        <w:numPr>
          <w:ilvl w:val="0"/>
          <w:numId w:val="28"/>
        </w:numPr>
        <w:autoSpaceDE w:val="0"/>
        <w:autoSpaceDN w:val="0"/>
        <w:spacing w:before="120" w:after="0" w:line="288" w:lineRule="auto"/>
        <w:outlineLvl w:val="1"/>
        <w:rPr>
          <w:rFonts w:ascii="Times New Roman" w:eastAsia="Times New Roman" w:hAnsi="Times New Roman" w:cs="Times New Roman"/>
          <w:sz w:val="26"/>
          <w:szCs w:val="26"/>
        </w:rPr>
      </w:pPr>
      <w:r w:rsidRPr="002F5B03">
        <w:rPr>
          <w:rFonts w:ascii="Times New Roman" w:eastAsia="Times New Roman" w:hAnsi="Times New Roman" w:cs="Times New Roman"/>
          <w:sz w:val="26"/>
          <w:szCs w:val="26"/>
        </w:rPr>
        <w:t>Apache</w:t>
      </w:r>
    </w:p>
    <w:p w14:paraId="051CF949" w14:textId="77777777" w:rsidR="001760C8" w:rsidRPr="002F5B03" w:rsidRDefault="001760C8" w:rsidP="001760C8">
      <w:pPr>
        <w:pStyle w:val="ListParagraph"/>
        <w:widowControl w:val="0"/>
        <w:numPr>
          <w:ilvl w:val="0"/>
          <w:numId w:val="28"/>
        </w:numPr>
        <w:autoSpaceDE w:val="0"/>
        <w:autoSpaceDN w:val="0"/>
        <w:spacing w:before="120" w:after="0" w:line="288" w:lineRule="auto"/>
        <w:outlineLvl w:val="1"/>
        <w:rPr>
          <w:rFonts w:ascii="Times New Roman" w:eastAsia="Times New Roman" w:hAnsi="Times New Roman" w:cs="Times New Roman"/>
          <w:sz w:val="26"/>
          <w:szCs w:val="26"/>
        </w:rPr>
      </w:pPr>
      <w:r w:rsidRPr="002F5B03">
        <w:rPr>
          <w:rFonts w:ascii="Times New Roman" w:eastAsia="Times New Roman" w:hAnsi="Times New Roman" w:cs="Times New Roman"/>
          <w:sz w:val="26"/>
          <w:szCs w:val="26"/>
        </w:rPr>
        <w:t>PHP (</w:t>
      </w:r>
      <w:proofErr w:type="spellStart"/>
      <w:r w:rsidRPr="002F5B03">
        <w:rPr>
          <w:rFonts w:ascii="Times New Roman" w:eastAsia="Times New Roman" w:hAnsi="Times New Roman" w:cs="Times New Roman"/>
          <w:sz w:val="26"/>
          <w:szCs w:val="26"/>
        </w:rPr>
        <w:t>tạo</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môi</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trường</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chạy</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các</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tập</w:t>
      </w:r>
      <w:proofErr w:type="spellEnd"/>
      <w:r w:rsidRPr="002F5B03">
        <w:rPr>
          <w:rFonts w:ascii="Times New Roman" w:eastAsia="Times New Roman" w:hAnsi="Times New Roman" w:cs="Times New Roman"/>
          <w:sz w:val="26"/>
          <w:szCs w:val="26"/>
        </w:rPr>
        <w:t xml:space="preserve"> tin script *.</w:t>
      </w:r>
      <w:proofErr w:type="spellStart"/>
      <w:r w:rsidRPr="002F5B03">
        <w:rPr>
          <w:rFonts w:ascii="Times New Roman" w:eastAsia="Times New Roman" w:hAnsi="Times New Roman" w:cs="Times New Roman"/>
          <w:sz w:val="26"/>
          <w:szCs w:val="26"/>
        </w:rPr>
        <w:t>php</w:t>
      </w:r>
      <w:proofErr w:type="spellEnd"/>
      <w:r w:rsidRPr="002F5B03">
        <w:rPr>
          <w:rFonts w:ascii="Times New Roman" w:eastAsia="Times New Roman" w:hAnsi="Times New Roman" w:cs="Times New Roman"/>
          <w:sz w:val="26"/>
          <w:szCs w:val="26"/>
        </w:rPr>
        <w:t>)</w:t>
      </w:r>
    </w:p>
    <w:p w14:paraId="4394110E" w14:textId="77777777" w:rsidR="001760C8" w:rsidRDefault="001760C8" w:rsidP="001760C8">
      <w:pPr>
        <w:pStyle w:val="ListParagraph"/>
        <w:widowControl w:val="0"/>
        <w:numPr>
          <w:ilvl w:val="0"/>
          <w:numId w:val="28"/>
        </w:numPr>
        <w:autoSpaceDE w:val="0"/>
        <w:autoSpaceDN w:val="0"/>
        <w:spacing w:before="120" w:after="0" w:line="288" w:lineRule="auto"/>
        <w:outlineLvl w:val="1"/>
        <w:rPr>
          <w:rFonts w:ascii="Times New Roman" w:eastAsia="Times New Roman" w:hAnsi="Times New Roman" w:cs="Times New Roman"/>
          <w:sz w:val="26"/>
          <w:szCs w:val="26"/>
        </w:rPr>
      </w:pPr>
      <w:r w:rsidRPr="002F5B03">
        <w:rPr>
          <w:rFonts w:ascii="Times New Roman" w:eastAsia="Times New Roman" w:hAnsi="Times New Roman" w:cs="Times New Roman"/>
          <w:sz w:val="26"/>
          <w:szCs w:val="26"/>
        </w:rPr>
        <w:t>MyS</w:t>
      </w:r>
      <w:r>
        <w:rPr>
          <w:rFonts w:ascii="Times New Roman" w:eastAsia="Times New Roman" w:hAnsi="Times New Roman" w:cs="Times New Roman"/>
          <w:sz w:val="26"/>
          <w:szCs w:val="26"/>
        </w:rPr>
        <w:t>QL</w:t>
      </w:r>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hệ</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quản</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trị</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cơ</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sở</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dữ</w:t>
      </w:r>
      <w:proofErr w:type="spellEnd"/>
      <w:r w:rsidRPr="002F5B03">
        <w:rPr>
          <w:rFonts w:ascii="Times New Roman" w:eastAsia="Times New Roman" w:hAnsi="Times New Roman" w:cs="Times New Roman"/>
          <w:sz w:val="26"/>
          <w:szCs w:val="26"/>
        </w:rPr>
        <w:t xml:space="preserve"> </w:t>
      </w:r>
      <w:proofErr w:type="spellStart"/>
      <w:r w:rsidRPr="002F5B03">
        <w:rPr>
          <w:rFonts w:ascii="Times New Roman" w:eastAsia="Times New Roman" w:hAnsi="Times New Roman" w:cs="Times New Roman"/>
          <w:sz w:val="26"/>
          <w:szCs w:val="26"/>
        </w:rPr>
        <w:t>liệu</w:t>
      </w:r>
      <w:proofErr w:type="spellEnd"/>
      <w:r>
        <w:rPr>
          <w:rFonts w:ascii="Times New Roman" w:eastAsia="Times New Roman" w:hAnsi="Times New Roman" w:cs="Times New Roman"/>
          <w:sz w:val="26"/>
          <w:szCs w:val="26"/>
        </w:rPr>
        <w:t xml:space="preserve"> MySQL</w:t>
      </w:r>
      <w:r w:rsidRPr="002F5B03">
        <w:rPr>
          <w:rFonts w:ascii="Times New Roman" w:eastAsia="Times New Roman" w:hAnsi="Times New Roman" w:cs="Times New Roman"/>
          <w:sz w:val="26"/>
          <w:szCs w:val="26"/>
        </w:rPr>
        <w:t>).</w:t>
      </w:r>
    </w:p>
    <w:p w14:paraId="225F0E05" w14:textId="77777777" w:rsidR="001760C8" w:rsidRPr="009F600A" w:rsidRDefault="001760C8" w:rsidP="001760C8">
      <w:pPr>
        <w:pStyle w:val="ListParagraph"/>
        <w:widowControl w:val="0"/>
        <w:numPr>
          <w:ilvl w:val="0"/>
          <w:numId w:val="79"/>
        </w:numPr>
        <w:autoSpaceDE w:val="0"/>
        <w:autoSpaceDN w:val="0"/>
        <w:spacing w:before="121" w:after="0" w:line="288" w:lineRule="auto"/>
        <w:jc w:val="both"/>
        <w:outlineLvl w:val="1"/>
        <w:rPr>
          <w:rFonts w:ascii="Times New Roman" w:eastAsia="Times New Roman" w:hAnsi="Times New Roman" w:cs="Times New Roman"/>
          <w:b/>
          <w:bCs/>
          <w:sz w:val="26"/>
          <w:szCs w:val="26"/>
          <w:lang w:val="vi"/>
        </w:rPr>
      </w:pPr>
      <w:bookmarkStart w:id="7" w:name="_Toc121927746"/>
      <w:r w:rsidRPr="009F600A">
        <w:rPr>
          <w:rFonts w:ascii="Times New Roman" w:eastAsia="Times New Roman" w:hAnsi="Times New Roman" w:cs="Times New Roman"/>
          <w:b/>
          <w:bCs/>
          <w:sz w:val="26"/>
          <w:szCs w:val="26"/>
          <w:lang w:val="vi"/>
        </w:rPr>
        <w:t>Bố</w:t>
      </w:r>
      <w:r w:rsidRPr="009F600A">
        <w:rPr>
          <w:rFonts w:ascii="Times New Roman" w:eastAsia="Times New Roman" w:hAnsi="Times New Roman" w:cs="Times New Roman"/>
          <w:b/>
          <w:bCs/>
          <w:spacing w:val="-4"/>
          <w:sz w:val="26"/>
          <w:szCs w:val="26"/>
          <w:lang w:val="vi"/>
        </w:rPr>
        <w:t xml:space="preserve"> </w:t>
      </w:r>
      <w:r w:rsidRPr="009F600A">
        <w:rPr>
          <w:rFonts w:ascii="Times New Roman" w:eastAsia="Times New Roman" w:hAnsi="Times New Roman" w:cs="Times New Roman"/>
          <w:b/>
          <w:bCs/>
          <w:sz w:val="26"/>
          <w:szCs w:val="26"/>
          <w:lang w:val="vi"/>
        </w:rPr>
        <w:t>cục</w:t>
      </w:r>
      <w:r w:rsidRPr="009F600A">
        <w:rPr>
          <w:rFonts w:ascii="Times New Roman" w:eastAsia="Times New Roman" w:hAnsi="Times New Roman" w:cs="Times New Roman"/>
          <w:b/>
          <w:bCs/>
          <w:spacing w:val="-4"/>
          <w:sz w:val="26"/>
          <w:szCs w:val="26"/>
          <w:lang w:val="vi"/>
        </w:rPr>
        <w:t xml:space="preserve"> </w:t>
      </w:r>
      <w:bookmarkEnd w:id="7"/>
      <w:proofErr w:type="spellStart"/>
      <w:r>
        <w:rPr>
          <w:rFonts w:ascii="Times New Roman" w:eastAsia="Times New Roman" w:hAnsi="Times New Roman" w:cs="Times New Roman"/>
          <w:b/>
          <w:bCs/>
          <w:sz w:val="26"/>
          <w:szCs w:val="26"/>
        </w:rPr>
        <w:t>đồ</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án</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tốt</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nghiệp</w:t>
      </w:r>
      <w:proofErr w:type="spellEnd"/>
    </w:p>
    <w:p w14:paraId="33A997AE" w14:textId="77777777" w:rsidR="001760C8" w:rsidRPr="00C92BC8" w:rsidRDefault="001760C8" w:rsidP="001760C8">
      <w:pPr>
        <w:widowControl w:val="0"/>
        <w:autoSpaceDE w:val="0"/>
        <w:autoSpaceDN w:val="0"/>
        <w:spacing w:before="115" w:after="0" w:line="240" w:lineRule="auto"/>
        <w:ind w:left="1134"/>
        <w:jc w:val="both"/>
        <w:rPr>
          <w:rFonts w:ascii="Times New Roman" w:eastAsia="Times New Roman" w:hAnsi="Times New Roman" w:cs="Times New Roman"/>
          <w:b/>
          <w:sz w:val="26"/>
          <w:lang w:val="vi"/>
        </w:rPr>
      </w:pPr>
      <w:r w:rsidRPr="00C92BC8">
        <w:rPr>
          <w:rFonts w:ascii="Times New Roman" w:eastAsia="Times New Roman" w:hAnsi="Times New Roman" w:cs="Times New Roman"/>
          <w:b/>
          <w:sz w:val="26"/>
          <w:lang w:val="vi"/>
        </w:rPr>
        <w:t>Phần</w:t>
      </w:r>
      <w:r w:rsidRPr="00C92BC8">
        <w:rPr>
          <w:rFonts w:ascii="Times New Roman" w:eastAsia="Times New Roman" w:hAnsi="Times New Roman" w:cs="Times New Roman"/>
          <w:b/>
          <w:spacing w:val="-3"/>
          <w:sz w:val="26"/>
          <w:lang w:val="vi"/>
        </w:rPr>
        <w:t xml:space="preserve"> </w:t>
      </w:r>
      <w:r w:rsidRPr="00C92BC8">
        <w:rPr>
          <w:rFonts w:ascii="Times New Roman" w:eastAsia="Times New Roman" w:hAnsi="Times New Roman" w:cs="Times New Roman"/>
          <w:b/>
          <w:sz w:val="26"/>
          <w:lang w:val="vi"/>
        </w:rPr>
        <w:t>giới</w:t>
      </w:r>
      <w:r w:rsidRPr="00C92BC8">
        <w:rPr>
          <w:rFonts w:ascii="Times New Roman" w:eastAsia="Times New Roman" w:hAnsi="Times New Roman" w:cs="Times New Roman"/>
          <w:b/>
          <w:spacing w:val="-2"/>
          <w:sz w:val="26"/>
          <w:lang w:val="vi"/>
        </w:rPr>
        <w:t xml:space="preserve"> </w:t>
      </w:r>
      <w:r w:rsidRPr="00C92BC8">
        <w:rPr>
          <w:rFonts w:ascii="Times New Roman" w:eastAsia="Times New Roman" w:hAnsi="Times New Roman" w:cs="Times New Roman"/>
          <w:b/>
          <w:sz w:val="26"/>
          <w:lang w:val="vi"/>
        </w:rPr>
        <w:t>thiệu</w:t>
      </w:r>
    </w:p>
    <w:p w14:paraId="0C2CBB17" w14:textId="77777777" w:rsidR="001760C8" w:rsidRPr="00C92BC8" w:rsidRDefault="001760C8" w:rsidP="001760C8">
      <w:pPr>
        <w:widowControl w:val="0"/>
        <w:autoSpaceDE w:val="0"/>
        <w:autoSpaceDN w:val="0"/>
        <w:spacing w:before="120" w:after="0" w:line="288" w:lineRule="auto"/>
        <w:ind w:firstLine="567"/>
        <w:jc w:val="both"/>
        <w:rPr>
          <w:rFonts w:ascii="Times New Roman" w:eastAsia="Times New Roman" w:hAnsi="Times New Roman" w:cs="Times New Roman"/>
          <w:sz w:val="26"/>
          <w:szCs w:val="26"/>
          <w:lang w:val="vi"/>
        </w:rPr>
      </w:pPr>
      <w:r w:rsidRPr="00C92BC8">
        <w:rPr>
          <w:rFonts w:ascii="Times New Roman" w:eastAsia="Times New Roman" w:hAnsi="Times New Roman" w:cs="Times New Roman"/>
          <w:sz w:val="26"/>
          <w:szCs w:val="26"/>
          <w:lang w:val="vi"/>
        </w:rPr>
        <w:t xml:space="preserve">Giới thiệu tổng quát về đề tài, mục tiêu của đề tài, đối tượng </w:t>
      </w:r>
      <w:proofErr w:type="spellStart"/>
      <w:r>
        <w:rPr>
          <w:rFonts w:ascii="Times New Roman" w:eastAsia="Times New Roman" w:hAnsi="Times New Roman" w:cs="Times New Roman"/>
          <w:sz w:val="26"/>
          <w:szCs w:val="26"/>
        </w:rPr>
        <w:t>sử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dụng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khảo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sát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nghiệp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vụ</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kiến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thức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quan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cụ</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dụng</w:t>
      </w:r>
      <w:proofErr w:type="spellEnd"/>
      <w:r w:rsidRPr="00C92BC8">
        <w:rPr>
          <w:rFonts w:ascii="Times New Roman" w:eastAsia="Times New Roman" w:hAnsi="Times New Roman" w:cs="Times New Roman"/>
          <w:sz w:val="26"/>
          <w:szCs w:val="26"/>
          <w:lang w:val="vi"/>
        </w:rPr>
        <w:t>.</w:t>
      </w:r>
    </w:p>
    <w:p w14:paraId="2B1222C5" w14:textId="77777777" w:rsidR="001760C8" w:rsidRPr="00C92BC8" w:rsidRDefault="001760C8" w:rsidP="001760C8">
      <w:pPr>
        <w:widowControl w:val="0"/>
        <w:autoSpaceDE w:val="0"/>
        <w:autoSpaceDN w:val="0"/>
        <w:spacing w:after="0" w:line="240" w:lineRule="auto"/>
        <w:ind w:left="1134"/>
        <w:rPr>
          <w:rFonts w:ascii="Times New Roman" w:eastAsia="Times New Roman" w:hAnsi="Times New Roman" w:cs="Times New Roman"/>
          <w:b/>
          <w:sz w:val="26"/>
          <w:szCs w:val="26"/>
          <w:lang w:val="vi"/>
        </w:rPr>
      </w:pPr>
      <w:r w:rsidRPr="00C92BC8">
        <w:rPr>
          <w:rFonts w:ascii="Times New Roman" w:eastAsia="Times New Roman" w:hAnsi="Times New Roman" w:cs="Times New Roman"/>
          <w:b/>
          <w:sz w:val="26"/>
          <w:szCs w:val="26"/>
          <w:lang w:val="vi"/>
        </w:rPr>
        <w:t>Phần</w:t>
      </w:r>
      <w:r w:rsidRPr="00C92BC8">
        <w:rPr>
          <w:rFonts w:ascii="Times New Roman" w:eastAsia="Times New Roman" w:hAnsi="Times New Roman" w:cs="Times New Roman"/>
          <w:b/>
          <w:spacing w:val="-4"/>
          <w:sz w:val="26"/>
          <w:szCs w:val="26"/>
          <w:lang w:val="vi"/>
        </w:rPr>
        <w:t xml:space="preserve"> </w:t>
      </w:r>
      <w:r w:rsidRPr="00C92BC8">
        <w:rPr>
          <w:rFonts w:ascii="Times New Roman" w:eastAsia="Times New Roman" w:hAnsi="Times New Roman" w:cs="Times New Roman"/>
          <w:b/>
          <w:sz w:val="26"/>
          <w:szCs w:val="26"/>
          <w:lang w:val="vi"/>
        </w:rPr>
        <w:t>nội</w:t>
      </w:r>
      <w:r w:rsidRPr="00C92BC8">
        <w:rPr>
          <w:rFonts w:ascii="Times New Roman" w:eastAsia="Times New Roman" w:hAnsi="Times New Roman" w:cs="Times New Roman"/>
          <w:b/>
          <w:spacing w:val="-1"/>
          <w:sz w:val="26"/>
          <w:szCs w:val="26"/>
          <w:lang w:val="vi"/>
        </w:rPr>
        <w:t xml:space="preserve"> </w:t>
      </w:r>
      <w:r w:rsidRPr="00C92BC8">
        <w:rPr>
          <w:rFonts w:ascii="Times New Roman" w:eastAsia="Times New Roman" w:hAnsi="Times New Roman" w:cs="Times New Roman"/>
          <w:b/>
          <w:sz w:val="26"/>
          <w:szCs w:val="26"/>
          <w:lang w:val="vi"/>
        </w:rPr>
        <w:t>dung</w:t>
      </w:r>
    </w:p>
    <w:p w14:paraId="71CCA8FE" w14:textId="77777777" w:rsidR="001760C8" w:rsidRPr="00C92BC8" w:rsidRDefault="001760C8" w:rsidP="001760C8">
      <w:pPr>
        <w:widowControl w:val="0"/>
        <w:autoSpaceDE w:val="0"/>
        <w:autoSpaceDN w:val="0"/>
        <w:spacing w:before="120" w:after="0" w:line="288" w:lineRule="auto"/>
        <w:ind w:firstLine="1134"/>
        <w:jc w:val="both"/>
        <w:rPr>
          <w:rFonts w:ascii="Times New Roman" w:eastAsia="Times New Roman" w:hAnsi="Times New Roman" w:cs="Times New Roman"/>
          <w:sz w:val="26"/>
          <w:szCs w:val="26"/>
        </w:rPr>
      </w:pPr>
      <w:r w:rsidRPr="00C92BC8">
        <w:rPr>
          <w:rFonts w:ascii="Times New Roman" w:eastAsia="Times New Roman" w:hAnsi="Times New Roman" w:cs="Times New Roman"/>
          <w:b/>
          <w:sz w:val="26"/>
          <w:szCs w:val="26"/>
          <w:lang w:val="vi"/>
        </w:rPr>
        <w:t>Chương</w:t>
      </w:r>
      <w:r w:rsidRPr="00C92BC8">
        <w:rPr>
          <w:rFonts w:ascii="Times New Roman" w:eastAsia="Times New Roman" w:hAnsi="Times New Roman" w:cs="Times New Roman"/>
          <w:b/>
          <w:spacing w:val="3"/>
          <w:sz w:val="26"/>
          <w:szCs w:val="26"/>
          <w:lang w:val="vi"/>
        </w:rPr>
        <w:t xml:space="preserve"> </w:t>
      </w:r>
      <w:r w:rsidRPr="00C92BC8">
        <w:rPr>
          <w:rFonts w:ascii="Times New Roman" w:eastAsia="Times New Roman" w:hAnsi="Times New Roman" w:cs="Times New Roman"/>
          <w:b/>
          <w:sz w:val="26"/>
          <w:szCs w:val="26"/>
          <w:lang w:val="vi"/>
        </w:rPr>
        <w:t>1:</w:t>
      </w:r>
      <w:r w:rsidRPr="00C92BC8">
        <w:rPr>
          <w:rFonts w:ascii="Times New Roman" w:eastAsia="Times New Roman" w:hAnsi="Times New Roman" w:cs="Times New Roman"/>
          <w:b/>
          <w:spacing w:val="7"/>
          <w:sz w:val="26"/>
          <w:szCs w:val="26"/>
          <w:lang w:val="vi"/>
        </w:rPr>
        <w:t xml:space="preserve"> </w:t>
      </w:r>
      <w:proofErr w:type="spellStart"/>
      <w:r w:rsidRPr="00C92BC8">
        <w:rPr>
          <w:rFonts w:ascii="Times New Roman" w:eastAsia="Times New Roman" w:hAnsi="Times New Roman" w:cs="Times New Roman"/>
          <w:sz w:val="26"/>
          <w:szCs w:val="26"/>
        </w:rPr>
        <w:t>Mô</w:t>
      </w:r>
      <w:proofErr w:type="spellEnd"/>
      <w:r w:rsidRPr="00C92BC8">
        <w:rPr>
          <w:rFonts w:ascii="Times New Roman" w:eastAsia="Times New Roman" w:hAnsi="Times New Roman" w:cs="Times New Roman"/>
          <w:sz w:val="26"/>
          <w:szCs w:val="26"/>
        </w:rPr>
        <w:t xml:space="preserve"> </w:t>
      </w:r>
      <w:proofErr w:type="spellStart"/>
      <w:r w:rsidRPr="00C92BC8">
        <w:rPr>
          <w:rFonts w:ascii="Times New Roman" w:eastAsia="Times New Roman" w:hAnsi="Times New Roman" w:cs="Times New Roman"/>
          <w:sz w:val="26"/>
          <w:szCs w:val="26"/>
        </w:rPr>
        <w:t>tả</w:t>
      </w:r>
      <w:proofErr w:type="spellEnd"/>
      <w:r w:rsidRPr="00C92BC8">
        <w:rPr>
          <w:rFonts w:ascii="Times New Roman" w:eastAsia="Times New Roman" w:hAnsi="Times New Roman" w:cs="Times New Roman"/>
          <w:sz w:val="26"/>
          <w:szCs w:val="26"/>
        </w:rPr>
        <w:t xml:space="preserve"> </w:t>
      </w:r>
      <w:proofErr w:type="spellStart"/>
      <w:r w:rsidRPr="00C92BC8">
        <w:rPr>
          <w:rFonts w:ascii="Times New Roman" w:eastAsia="Times New Roman" w:hAnsi="Times New Roman" w:cs="Times New Roman"/>
          <w:sz w:val="26"/>
          <w:szCs w:val="26"/>
        </w:rPr>
        <w:t>hệ</w:t>
      </w:r>
      <w:proofErr w:type="spellEnd"/>
      <w:r w:rsidRPr="00C92BC8">
        <w:rPr>
          <w:rFonts w:ascii="Times New Roman" w:eastAsia="Times New Roman" w:hAnsi="Times New Roman" w:cs="Times New Roman"/>
          <w:sz w:val="26"/>
          <w:szCs w:val="26"/>
        </w:rPr>
        <w:t xml:space="preserve"> </w:t>
      </w:r>
      <w:proofErr w:type="spellStart"/>
      <w:r w:rsidRPr="00C92BC8">
        <w:rPr>
          <w:rFonts w:ascii="Times New Roman" w:eastAsia="Times New Roman" w:hAnsi="Times New Roman" w:cs="Times New Roman"/>
          <w:sz w:val="26"/>
          <w:szCs w:val="26"/>
        </w:rPr>
        <w:t>thống</w:t>
      </w:r>
      <w:proofErr w:type="spellEnd"/>
      <w:r w:rsidRPr="00C92BC8">
        <w:rPr>
          <w:rFonts w:ascii="Times New Roman" w:eastAsia="Times New Roman" w:hAnsi="Times New Roman" w:cs="Times New Roman"/>
          <w:sz w:val="26"/>
          <w:szCs w:val="26"/>
        </w:rPr>
        <w:t>.</w:t>
      </w:r>
    </w:p>
    <w:p w14:paraId="537C18C6" w14:textId="77777777" w:rsidR="001760C8" w:rsidRPr="00C92BC8" w:rsidRDefault="001760C8" w:rsidP="001760C8">
      <w:pPr>
        <w:widowControl w:val="0"/>
        <w:autoSpaceDE w:val="0"/>
        <w:autoSpaceDN w:val="0"/>
        <w:spacing w:before="120" w:after="0" w:line="288" w:lineRule="auto"/>
        <w:ind w:firstLine="1134"/>
        <w:jc w:val="both"/>
        <w:rPr>
          <w:rFonts w:ascii="Times New Roman" w:eastAsia="Times New Roman" w:hAnsi="Times New Roman" w:cs="Times New Roman"/>
          <w:sz w:val="26"/>
          <w:szCs w:val="26"/>
        </w:rPr>
      </w:pPr>
      <w:r w:rsidRPr="00C92BC8">
        <w:rPr>
          <w:rFonts w:ascii="Times New Roman" w:eastAsia="Times New Roman" w:hAnsi="Times New Roman" w:cs="Times New Roman"/>
          <w:b/>
          <w:sz w:val="26"/>
          <w:szCs w:val="26"/>
          <w:lang w:val="vi"/>
        </w:rPr>
        <w:t>Chương</w:t>
      </w:r>
      <w:r w:rsidRPr="00C92BC8">
        <w:rPr>
          <w:rFonts w:ascii="Times New Roman" w:eastAsia="Times New Roman" w:hAnsi="Times New Roman" w:cs="Times New Roman"/>
          <w:b/>
          <w:spacing w:val="-3"/>
          <w:sz w:val="26"/>
          <w:szCs w:val="26"/>
          <w:lang w:val="vi"/>
        </w:rPr>
        <w:t xml:space="preserve"> </w:t>
      </w:r>
      <w:r w:rsidRPr="00C92BC8">
        <w:rPr>
          <w:rFonts w:ascii="Times New Roman" w:eastAsia="Times New Roman" w:hAnsi="Times New Roman" w:cs="Times New Roman"/>
          <w:b/>
          <w:sz w:val="26"/>
          <w:szCs w:val="26"/>
          <w:lang w:val="vi"/>
        </w:rPr>
        <w:t>2:</w:t>
      </w:r>
      <w:r w:rsidRPr="00C92BC8">
        <w:rPr>
          <w:rFonts w:ascii="Times New Roman" w:eastAsia="Times New Roman" w:hAnsi="Times New Roman" w:cs="Times New Roman"/>
          <w:b/>
          <w:spacing w:val="2"/>
          <w:sz w:val="26"/>
          <w:szCs w:val="26"/>
          <w:lang w:val="vi"/>
        </w:rPr>
        <w:t xml:space="preserve"> </w:t>
      </w:r>
      <w:proofErr w:type="spellStart"/>
      <w:r w:rsidRPr="00C92BC8">
        <w:rPr>
          <w:rFonts w:ascii="Times New Roman" w:eastAsia="Times New Roman" w:hAnsi="Times New Roman" w:cs="Times New Roman"/>
          <w:sz w:val="26"/>
          <w:szCs w:val="26"/>
        </w:rPr>
        <w:t>Kiến</w:t>
      </w:r>
      <w:proofErr w:type="spellEnd"/>
      <w:r w:rsidRPr="00C92BC8">
        <w:rPr>
          <w:rFonts w:ascii="Times New Roman" w:eastAsia="Times New Roman" w:hAnsi="Times New Roman" w:cs="Times New Roman"/>
          <w:sz w:val="26"/>
          <w:szCs w:val="26"/>
        </w:rPr>
        <w:t xml:space="preserve"> </w:t>
      </w:r>
      <w:proofErr w:type="spellStart"/>
      <w:r w:rsidRPr="00C92BC8">
        <w:rPr>
          <w:rFonts w:ascii="Times New Roman" w:eastAsia="Times New Roman" w:hAnsi="Times New Roman" w:cs="Times New Roman"/>
          <w:sz w:val="26"/>
          <w:szCs w:val="26"/>
        </w:rPr>
        <w:t>trúc</w:t>
      </w:r>
      <w:proofErr w:type="spellEnd"/>
      <w:r w:rsidRPr="00C92BC8">
        <w:rPr>
          <w:rFonts w:ascii="Times New Roman" w:eastAsia="Times New Roman" w:hAnsi="Times New Roman" w:cs="Times New Roman"/>
          <w:sz w:val="26"/>
          <w:szCs w:val="26"/>
        </w:rPr>
        <w:t xml:space="preserve"> </w:t>
      </w:r>
      <w:proofErr w:type="spellStart"/>
      <w:r w:rsidRPr="00C92BC8">
        <w:rPr>
          <w:rFonts w:ascii="Times New Roman" w:eastAsia="Times New Roman" w:hAnsi="Times New Roman" w:cs="Times New Roman"/>
          <w:sz w:val="26"/>
          <w:szCs w:val="26"/>
        </w:rPr>
        <w:t>hệ</w:t>
      </w:r>
      <w:proofErr w:type="spellEnd"/>
      <w:r w:rsidRPr="00C92BC8">
        <w:rPr>
          <w:rFonts w:ascii="Times New Roman" w:eastAsia="Times New Roman" w:hAnsi="Times New Roman" w:cs="Times New Roman"/>
          <w:sz w:val="26"/>
          <w:szCs w:val="26"/>
        </w:rPr>
        <w:t xml:space="preserve"> </w:t>
      </w:r>
      <w:proofErr w:type="spellStart"/>
      <w:r w:rsidRPr="00C92BC8">
        <w:rPr>
          <w:rFonts w:ascii="Times New Roman" w:eastAsia="Times New Roman" w:hAnsi="Times New Roman" w:cs="Times New Roman"/>
          <w:sz w:val="26"/>
          <w:szCs w:val="26"/>
        </w:rPr>
        <w:t>thống</w:t>
      </w:r>
      <w:proofErr w:type="spellEnd"/>
      <w:r w:rsidRPr="00C92BC8">
        <w:rPr>
          <w:rFonts w:ascii="Times New Roman" w:eastAsia="Times New Roman" w:hAnsi="Times New Roman" w:cs="Times New Roman"/>
          <w:sz w:val="26"/>
          <w:szCs w:val="26"/>
        </w:rPr>
        <w:t>.</w:t>
      </w:r>
    </w:p>
    <w:p w14:paraId="5ACF518C" w14:textId="77777777" w:rsidR="001760C8" w:rsidRPr="00C92BC8" w:rsidRDefault="001760C8" w:rsidP="001760C8">
      <w:pPr>
        <w:widowControl w:val="0"/>
        <w:tabs>
          <w:tab w:val="left" w:pos="142"/>
        </w:tabs>
        <w:autoSpaceDE w:val="0"/>
        <w:autoSpaceDN w:val="0"/>
        <w:spacing w:before="120" w:after="0" w:line="288" w:lineRule="auto"/>
        <w:ind w:firstLine="1134"/>
        <w:jc w:val="both"/>
        <w:rPr>
          <w:rFonts w:ascii="Times New Roman" w:eastAsia="Times New Roman" w:hAnsi="Times New Roman" w:cs="Times New Roman"/>
          <w:sz w:val="26"/>
          <w:szCs w:val="26"/>
        </w:rPr>
      </w:pPr>
      <w:r w:rsidRPr="00C92BC8">
        <w:rPr>
          <w:rFonts w:ascii="Times New Roman" w:eastAsia="Times New Roman" w:hAnsi="Times New Roman" w:cs="Times New Roman"/>
          <w:b/>
          <w:sz w:val="26"/>
          <w:szCs w:val="26"/>
          <w:lang w:val="vi"/>
        </w:rPr>
        <w:t>Chương</w:t>
      </w:r>
      <w:r w:rsidRPr="00C92BC8">
        <w:rPr>
          <w:rFonts w:ascii="Times New Roman" w:eastAsia="Times New Roman" w:hAnsi="Times New Roman" w:cs="Times New Roman"/>
          <w:b/>
          <w:spacing w:val="-3"/>
          <w:sz w:val="26"/>
          <w:szCs w:val="26"/>
          <w:lang w:val="vi"/>
        </w:rPr>
        <w:t xml:space="preserve"> </w:t>
      </w:r>
      <w:r w:rsidRPr="00C92BC8">
        <w:rPr>
          <w:rFonts w:ascii="Times New Roman" w:eastAsia="Times New Roman" w:hAnsi="Times New Roman" w:cs="Times New Roman"/>
          <w:b/>
          <w:sz w:val="26"/>
          <w:szCs w:val="26"/>
          <w:lang w:val="vi"/>
        </w:rPr>
        <w:t>3:</w:t>
      </w:r>
      <w:r w:rsidRPr="00C92BC8">
        <w:rPr>
          <w:rFonts w:ascii="Times New Roman" w:eastAsia="Times New Roman" w:hAnsi="Times New Roman" w:cs="Times New Roman"/>
          <w:b/>
          <w:spacing w:val="2"/>
          <w:sz w:val="26"/>
          <w:szCs w:val="26"/>
          <w:lang w:val="vi"/>
        </w:rPr>
        <w:t xml:space="preserve"> </w:t>
      </w:r>
      <w:proofErr w:type="spellStart"/>
      <w:r w:rsidRPr="00C92BC8">
        <w:rPr>
          <w:rFonts w:ascii="Times New Roman" w:eastAsia="Times New Roman" w:hAnsi="Times New Roman" w:cs="Times New Roman"/>
          <w:sz w:val="26"/>
          <w:szCs w:val="26"/>
        </w:rPr>
        <w:t>Thiết</w:t>
      </w:r>
      <w:proofErr w:type="spellEnd"/>
      <w:r w:rsidRPr="00C92BC8">
        <w:rPr>
          <w:rFonts w:ascii="Times New Roman" w:eastAsia="Times New Roman" w:hAnsi="Times New Roman" w:cs="Times New Roman"/>
          <w:sz w:val="26"/>
          <w:szCs w:val="26"/>
        </w:rPr>
        <w:t xml:space="preserve"> </w:t>
      </w:r>
      <w:proofErr w:type="spellStart"/>
      <w:r w:rsidRPr="00C92BC8">
        <w:rPr>
          <w:rFonts w:ascii="Times New Roman" w:eastAsia="Times New Roman" w:hAnsi="Times New Roman" w:cs="Times New Roman"/>
          <w:sz w:val="26"/>
          <w:szCs w:val="26"/>
        </w:rPr>
        <w:t>kế</w:t>
      </w:r>
      <w:proofErr w:type="spellEnd"/>
      <w:r w:rsidRPr="00C92BC8">
        <w:rPr>
          <w:rFonts w:ascii="Times New Roman" w:eastAsia="Times New Roman" w:hAnsi="Times New Roman" w:cs="Times New Roman"/>
          <w:sz w:val="26"/>
          <w:szCs w:val="26"/>
        </w:rPr>
        <w:t xml:space="preserve"> </w:t>
      </w:r>
      <w:proofErr w:type="spellStart"/>
      <w:r w:rsidRPr="00C92BC8">
        <w:rPr>
          <w:rFonts w:ascii="Times New Roman" w:eastAsia="Times New Roman" w:hAnsi="Times New Roman" w:cs="Times New Roman"/>
          <w:sz w:val="26"/>
          <w:szCs w:val="26"/>
        </w:rPr>
        <w:t>và</w:t>
      </w:r>
      <w:proofErr w:type="spellEnd"/>
      <w:r w:rsidRPr="00C92BC8">
        <w:rPr>
          <w:rFonts w:ascii="Times New Roman" w:eastAsia="Times New Roman" w:hAnsi="Times New Roman" w:cs="Times New Roman"/>
          <w:sz w:val="26"/>
          <w:szCs w:val="26"/>
        </w:rPr>
        <w:t xml:space="preserve"> </w:t>
      </w:r>
      <w:proofErr w:type="spellStart"/>
      <w:r w:rsidRPr="00C92BC8">
        <w:rPr>
          <w:rFonts w:ascii="Times New Roman" w:eastAsia="Times New Roman" w:hAnsi="Times New Roman" w:cs="Times New Roman"/>
          <w:sz w:val="26"/>
          <w:szCs w:val="26"/>
        </w:rPr>
        <w:t>triển</w:t>
      </w:r>
      <w:proofErr w:type="spellEnd"/>
      <w:r w:rsidRPr="00C92BC8">
        <w:rPr>
          <w:rFonts w:ascii="Times New Roman" w:eastAsia="Times New Roman" w:hAnsi="Times New Roman" w:cs="Times New Roman"/>
          <w:sz w:val="26"/>
          <w:szCs w:val="26"/>
        </w:rPr>
        <w:t xml:space="preserve"> </w:t>
      </w:r>
      <w:proofErr w:type="spellStart"/>
      <w:r w:rsidRPr="00C92BC8">
        <w:rPr>
          <w:rFonts w:ascii="Times New Roman" w:eastAsia="Times New Roman" w:hAnsi="Times New Roman" w:cs="Times New Roman"/>
          <w:sz w:val="26"/>
          <w:szCs w:val="26"/>
        </w:rPr>
        <w:t>khai</w:t>
      </w:r>
      <w:proofErr w:type="spellEnd"/>
      <w:r w:rsidRPr="00C92BC8">
        <w:rPr>
          <w:rFonts w:ascii="Times New Roman" w:eastAsia="Times New Roman" w:hAnsi="Times New Roman" w:cs="Times New Roman"/>
          <w:sz w:val="26"/>
          <w:szCs w:val="26"/>
        </w:rPr>
        <w:t xml:space="preserve"> </w:t>
      </w:r>
      <w:proofErr w:type="spellStart"/>
      <w:r w:rsidRPr="00C92BC8">
        <w:rPr>
          <w:rFonts w:ascii="Times New Roman" w:eastAsia="Times New Roman" w:hAnsi="Times New Roman" w:cs="Times New Roman"/>
          <w:sz w:val="26"/>
          <w:szCs w:val="26"/>
        </w:rPr>
        <w:t>hệ</w:t>
      </w:r>
      <w:proofErr w:type="spellEnd"/>
      <w:r w:rsidRPr="00C92BC8">
        <w:rPr>
          <w:rFonts w:ascii="Times New Roman" w:eastAsia="Times New Roman" w:hAnsi="Times New Roman" w:cs="Times New Roman"/>
          <w:sz w:val="26"/>
          <w:szCs w:val="26"/>
        </w:rPr>
        <w:t xml:space="preserve"> </w:t>
      </w:r>
      <w:proofErr w:type="spellStart"/>
      <w:r w:rsidRPr="00C92BC8">
        <w:rPr>
          <w:rFonts w:ascii="Times New Roman" w:eastAsia="Times New Roman" w:hAnsi="Times New Roman" w:cs="Times New Roman"/>
          <w:sz w:val="26"/>
          <w:szCs w:val="26"/>
        </w:rPr>
        <w:t>thống</w:t>
      </w:r>
      <w:proofErr w:type="spellEnd"/>
      <w:r w:rsidRPr="00C92BC8">
        <w:rPr>
          <w:rFonts w:ascii="Times New Roman" w:eastAsia="Times New Roman" w:hAnsi="Times New Roman" w:cs="Times New Roman"/>
          <w:sz w:val="26"/>
          <w:szCs w:val="26"/>
        </w:rPr>
        <w:t>.</w:t>
      </w:r>
    </w:p>
    <w:p w14:paraId="5E785E18" w14:textId="77777777" w:rsidR="001760C8" w:rsidRPr="00C92BC8" w:rsidRDefault="001760C8" w:rsidP="001760C8">
      <w:pPr>
        <w:widowControl w:val="0"/>
        <w:autoSpaceDE w:val="0"/>
        <w:autoSpaceDN w:val="0"/>
        <w:spacing w:before="120" w:after="0" w:line="288" w:lineRule="auto"/>
        <w:ind w:left="1134" w:right="4451"/>
        <w:rPr>
          <w:rFonts w:ascii="Times New Roman" w:eastAsia="Times New Roman" w:hAnsi="Times New Roman" w:cs="Times New Roman"/>
          <w:spacing w:val="-63"/>
          <w:sz w:val="26"/>
          <w:lang w:val="vi"/>
        </w:rPr>
      </w:pPr>
      <w:r w:rsidRPr="00C92BC8">
        <w:rPr>
          <w:rFonts w:ascii="Times New Roman" w:eastAsia="Times New Roman" w:hAnsi="Times New Roman" w:cs="Times New Roman"/>
          <w:b/>
          <w:sz w:val="26"/>
          <w:lang w:val="vi"/>
        </w:rPr>
        <w:t xml:space="preserve">Chương 4: </w:t>
      </w:r>
      <w:r w:rsidRPr="00C92BC8">
        <w:rPr>
          <w:rFonts w:ascii="Times New Roman" w:eastAsia="Times New Roman" w:hAnsi="Times New Roman" w:cs="Times New Roman"/>
          <w:sz w:val="26"/>
          <w:lang w:val="vi"/>
        </w:rPr>
        <w:t>Kiểm thử và đánh giá.</w:t>
      </w:r>
    </w:p>
    <w:p w14:paraId="4ABEB0AF" w14:textId="77777777" w:rsidR="001760C8" w:rsidRPr="00C92BC8" w:rsidRDefault="001760C8" w:rsidP="001760C8">
      <w:pPr>
        <w:widowControl w:val="0"/>
        <w:autoSpaceDE w:val="0"/>
        <w:autoSpaceDN w:val="0"/>
        <w:spacing w:before="120" w:after="0" w:line="288" w:lineRule="auto"/>
        <w:ind w:left="1134" w:right="4167"/>
        <w:rPr>
          <w:rFonts w:ascii="Times New Roman" w:eastAsia="Times New Roman" w:hAnsi="Times New Roman" w:cs="Times New Roman"/>
          <w:b/>
          <w:spacing w:val="1"/>
          <w:sz w:val="26"/>
          <w:lang w:val="vi"/>
        </w:rPr>
      </w:pPr>
      <w:proofErr w:type="spellStart"/>
      <w:r w:rsidRPr="00C92BC8">
        <w:rPr>
          <w:rFonts w:ascii="Times New Roman" w:eastAsia="Times New Roman" w:hAnsi="Times New Roman" w:cs="Times New Roman"/>
          <w:b/>
          <w:sz w:val="26"/>
        </w:rPr>
        <w:t>Phần</w:t>
      </w:r>
      <w:proofErr w:type="spellEnd"/>
      <w:r w:rsidRPr="00C92BC8">
        <w:rPr>
          <w:rFonts w:ascii="Times New Roman" w:eastAsia="Times New Roman" w:hAnsi="Times New Roman" w:cs="Times New Roman"/>
          <w:b/>
          <w:sz w:val="26"/>
        </w:rPr>
        <w:t xml:space="preserve"> </w:t>
      </w:r>
      <w:r w:rsidRPr="00C92BC8">
        <w:rPr>
          <w:rFonts w:ascii="Times New Roman" w:eastAsia="Times New Roman" w:hAnsi="Times New Roman" w:cs="Times New Roman"/>
          <w:b/>
          <w:sz w:val="26"/>
          <w:lang w:val="vi"/>
        </w:rPr>
        <w:t>kết luận và hướng phát triển</w:t>
      </w:r>
      <w:r w:rsidRPr="00C92BC8">
        <w:rPr>
          <w:rFonts w:ascii="Times New Roman" w:eastAsia="Times New Roman" w:hAnsi="Times New Roman" w:cs="Times New Roman"/>
          <w:b/>
          <w:spacing w:val="1"/>
          <w:sz w:val="26"/>
          <w:lang w:val="vi"/>
        </w:rPr>
        <w:t xml:space="preserve"> </w:t>
      </w:r>
    </w:p>
    <w:p w14:paraId="108D0DFB" w14:textId="77777777" w:rsidR="001760C8" w:rsidRPr="002B615A" w:rsidRDefault="001760C8" w:rsidP="001760C8">
      <w:pPr>
        <w:widowControl w:val="0"/>
        <w:autoSpaceDE w:val="0"/>
        <w:autoSpaceDN w:val="0"/>
        <w:spacing w:before="120" w:after="0" w:line="288" w:lineRule="auto"/>
        <w:ind w:left="1134" w:right="4451"/>
        <w:rPr>
          <w:rFonts w:ascii="Times New Roman" w:eastAsia="Times New Roman" w:hAnsi="Times New Roman" w:cs="Times New Roman"/>
          <w:b/>
          <w:sz w:val="26"/>
        </w:rPr>
      </w:pPr>
      <w:r w:rsidRPr="00C92BC8">
        <w:rPr>
          <w:rFonts w:ascii="Times New Roman" w:eastAsia="Times New Roman" w:hAnsi="Times New Roman" w:cs="Times New Roman"/>
          <w:b/>
          <w:sz w:val="26"/>
          <w:lang w:val="vi"/>
        </w:rPr>
        <w:t>Tài</w:t>
      </w:r>
      <w:r w:rsidRPr="00C92BC8">
        <w:rPr>
          <w:rFonts w:ascii="Times New Roman" w:eastAsia="Times New Roman" w:hAnsi="Times New Roman" w:cs="Times New Roman"/>
          <w:b/>
          <w:spacing w:val="-2"/>
          <w:sz w:val="26"/>
          <w:lang w:val="vi"/>
        </w:rPr>
        <w:t xml:space="preserve"> </w:t>
      </w:r>
      <w:r w:rsidRPr="00C92BC8">
        <w:rPr>
          <w:rFonts w:ascii="Times New Roman" w:eastAsia="Times New Roman" w:hAnsi="Times New Roman" w:cs="Times New Roman"/>
          <w:b/>
          <w:sz w:val="26"/>
          <w:lang w:val="vi"/>
        </w:rPr>
        <w:t>liệu tham</w:t>
      </w:r>
      <w:r w:rsidRPr="00C92BC8">
        <w:rPr>
          <w:rFonts w:ascii="Times New Roman" w:eastAsia="Times New Roman" w:hAnsi="Times New Roman" w:cs="Times New Roman"/>
          <w:b/>
          <w:spacing w:val="1"/>
          <w:sz w:val="26"/>
          <w:lang w:val="vi"/>
        </w:rPr>
        <w:t xml:space="preserve"> </w:t>
      </w:r>
      <w:r w:rsidRPr="00C92BC8">
        <w:rPr>
          <w:rFonts w:ascii="Times New Roman" w:eastAsia="Times New Roman" w:hAnsi="Times New Roman" w:cs="Times New Roman"/>
          <w:b/>
          <w:sz w:val="26"/>
          <w:lang w:val="vi"/>
        </w:rPr>
        <w:t>khảo</w:t>
      </w:r>
    </w:p>
    <w:p w14:paraId="0E5E18F3" w14:textId="77777777" w:rsidR="001760C8" w:rsidRPr="007E4F64" w:rsidRDefault="001760C8" w:rsidP="001760C8">
      <w:pPr>
        <w:pStyle w:val="ListParagraph"/>
        <w:widowControl w:val="0"/>
        <w:numPr>
          <w:ilvl w:val="0"/>
          <w:numId w:val="79"/>
        </w:numPr>
        <w:autoSpaceDE w:val="0"/>
        <w:autoSpaceDN w:val="0"/>
        <w:spacing w:before="120" w:after="0" w:line="288" w:lineRule="auto"/>
        <w:ind w:right="4451"/>
        <w:rPr>
          <w:rFonts w:ascii="Times New Roman" w:eastAsia="Times New Roman" w:hAnsi="Times New Roman" w:cs="Times New Roman"/>
          <w:b/>
          <w:sz w:val="26"/>
        </w:rPr>
      </w:pPr>
      <w:proofErr w:type="spellStart"/>
      <w:r>
        <w:rPr>
          <w:rFonts w:ascii="Times New Roman" w:eastAsia="Times New Roman" w:hAnsi="Times New Roman" w:cs="Times New Roman"/>
          <w:b/>
          <w:sz w:val="26"/>
        </w:rPr>
        <w:t>Kế</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hoạch</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thực</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hiện</w:t>
      </w:r>
      <w:proofErr w:type="spellEnd"/>
    </w:p>
    <w:tbl>
      <w:tblPr>
        <w:tblpPr w:leftFromText="180" w:rightFromText="180" w:vertAnchor="text" w:horzAnchor="margin" w:tblpXSpec="center" w:tblpY="2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1"/>
        <w:gridCol w:w="1497"/>
        <w:gridCol w:w="326"/>
        <w:gridCol w:w="328"/>
        <w:gridCol w:w="328"/>
        <w:gridCol w:w="330"/>
        <w:gridCol w:w="328"/>
        <w:gridCol w:w="330"/>
        <w:gridCol w:w="328"/>
        <w:gridCol w:w="330"/>
        <w:gridCol w:w="328"/>
        <w:gridCol w:w="443"/>
        <w:gridCol w:w="443"/>
        <w:gridCol w:w="443"/>
        <w:gridCol w:w="444"/>
        <w:gridCol w:w="443"/>
        <w:gridCol w:w="443"/>
        <w:gridCol w:w="443"/>
        <w:gridCol w:w="436"/>
      </w:tblGrid>
      <w:tr w:rsidR="001760C8" w:rsidRPr="00C92BC8" w14:paraId="5AC8CFF2" w14:textId="77777777" w:rsidTr="003A4DFF">
        <w:trPr>
          <w:trHeight w:val="465"/>
        </w:trPr>
        <w:tc>
          <w:tcPr>
            <w:tcW w:w="421" w:type="dxa"/>
            <w:vMerge w:val="restart"/>
          </w:tcPr>
          <w:p w14:paraId="4AEFCFAF" w14:textId="77777777" w:rsidR="001760C8" w:rsidRPr="00C92BC8" w:rsidRDefault="001760C8" w:rsidP="003A4DFF">
            <w:pPr>
              <w:widowControl w:val="0"/>
              <w:autoSpaceDE w:val="0"/>
              <w:autoSpaceDN w:val="0"/>
              <w:spacing w:after="0" w:line="251" w:lineRule="exact"/>
              <w:ind w:right="-11"/>
              <w:jc w:val="center"/>
              <w:rPr>
                <w:rFonts w:ascii="Times New Roman" w:eastAsia="Times New Roman" w:hAnsi="Times New Roman" w:cs="Times New Roman"/>
                <w:b/>
                <w:lang w:val="vi"/>
              </w:rPr>
            </w:pPr>
            <w:r w:rsidRPr="00C92BC8">
              <w:rPr>
                <w:rFonts w:ascii="Times New Roman" w:eastAsia="Times New Roman" w:hAnsi="Times New Roman" w:cs="Times New Roman"/>
                <w:b/>
                <w:lang w:val="vi"/>
              </w:rPr>
              <w:t>TT</w:t>
            </w:r>
          </w:p>
        </w:tc>
        <w:tc>
          <w:tcPr>
            <w:tcW w:w="1497" w:type="dxa"/>
            <w:vMerge w:val="restart"/>
          </w:tcPr>
          <w:p w14:paraId="6CFF4942" w14:textId="77777777" w:rsidR="001760C8" w:rsidRPr="00C92BC8" w:rsidRDefault="001760C8" w:rsidP="003A4DFF">
            <w:pPr>
              <w:widowControl w:val="0"/>
              <w:autoSpaceDE w:val="0"/>
              <w:autoSpaceDN w:val="0"/>
              <w:spacing w:after="0" w:line="251" w:lineRule="exact"/>
              <w:ind w:left="242"/>
              <w:rPr>
                <w:rFonts w:ascii="Times New Roman" w:eastAsia="Times New Roman" w:hAnsi="Times New Roman" w:cs="Times New Roman"/>
                <w:b/>
                <w:lang w:val="vi"/>
              </w:rPr>
            </w:pPr>
            <w:r w:rsidRPr="00C92BC8">
              <w:rPr>
                <w:rFonts w:ascii="Times New Roman" w:eastAsia="Times New Roman" w:hAnsi="Times New Roman" w:cs="Times New Roman"/>
                <w:b/>
                <w:lang w:val="vi"/>
              </w:rPr>
              <w:t>Công việc</w:t>
            </w:r>
          </w:p>
        </w:tc>
        <w:tc>
          <w:tcPr>
            <w:tcW w:w="6494" w:type="dxa"/>
            <w:gridSpan w:val="17"/>
          </w:tcPr>
          <w:p w14:paraId="18AA5D45" w14:textId="77777777" w:rsidR="001760C8" w:rsidRPr="00C92BC8" w:rsidRDefault="001760C8" w:rsidP="003A4DFF">
            <w:pPr>
              <w:widowControl w:val="0"/>
              <w:autoSpaceDE w:val="0"/>
              <w:autoSpaceDN w:val="0"/>
              <w:spacing w:after="0" w:line="251" w:lineRule="exact"/>
              <w:ind w:left="2982" w:right="2959"/>
              <w:jc w:val="center"/>
              <w:rPr>
                <w:rFonts w:ascii="Times New Roman" w:eastAsia="Times New Roman" w:hAnsi="Times New Roman" w:cs="Times New Roman"/>
                <w:b/>
                <w:lang w:val="vi"/>
              </w:rPr>
            </w:pPr>
            <w:r w:rsidRPr="00C92BC8">
              <w:rPr>
                <w:rFonts w:ascii="Times New Roman" w:eastAsia="Times New Roman" w:hAnsi="Times New Roman" w:cs="Times New Roman"/>
                <w:b/>
                <w:lang w:val="vi"/>
              </w:rPr>
              <w:t>Tuần</w:t>
            </w:r>
          </w:p>
        </w:tc>
      </w:tr>
      <w:tr w:rsidR="001760C8" w:rsidRPr="00C92BC8" w14:paraId="339E02EC" w14:textId="77777777" w:rsidTr="003A4DFF">
        <w:trPr>
          <w:trHeight w:val="350"/>
        </w:trPr>
        <w:tc>
          <w:tcPr>
            <w:tcW w:w="421" w:type="dxa"/>
            <w:vMerge/>
            <w:tcBorders>
              <w:top w:val="nil"/>
            </w:tcBorders>
          </w:tcPr>
          <w:p w14:paraId="64DE5360"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sz w:val="2"/>
                <w:szCs w:val="2"/>
                <w:lang w:val="vi"/>
              </w:rPr>
            </w:pPr>
          </w:p>
        </w:tc>
        <w:tc>
          <w:tcPr>
            <w:tcW w:w="1497" w:type="dxa"/>
            <w:vMerge/>
            <w:tcBorders>
              <w:top w:val="nil"/>
            </w:tcBorders>
          </w:tcPr>
          <w:p w14:paraId="40316942"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sz w:val="2"/>
                <w:szCs w:val="2"/>
                <w:lang w:val="vi"/>
              </w:rPr>
            </w:pPr>
          </w:p>
        </w:tc>
        <w:tc>
          <w:tcPr>
            <w:tcW w:w="326" w:type="dxa"/>
          </w:tcPr>
          <w:p w14:paraId="429FEB95" w14:textId="77777777" w:rsidR="001760C8" w:rsidRPr="00C92BC8" w:rsidRDefault="001760C8" w:rsidP="003A4DFF">
            <w:pPr>
              <w:widowControl w:val="0"/>
              <w:autoSpaceDE w:val="0"/>
              <w:autoSpaceDN w:val="0"/>
              <w:spacing w:before="1" w:after="0" w:line="240" w:lineRule="auto"/>
              <w:ind w:left="108"/>
              <w:rPr>
                <w:rFonts w:ascii="Times New Roman" w:eastAsia="Times New Roman" w:hAnsi="Times New Roman" w:cs="Times New Roman"/>
                <w:b/>
                <w:lang w:val="vi"/>
              </w:rPr>
            </w:pPr>
            <w:r w:rsidRPr="00C92BC8">
              <w:rPr>
                <w:rFonts w:ascii="Times New Roman" w:eastAsia="Times New Roman" w:hAnsi="Times New Roman" w:cs="Times New Roman"/>
                <w:b/>
                <w:lang w:val="vi"/>
              </w:rPr>
              <w:t>1</w:t>
            </w:r>
          </w:p>
        </w:tc>
        <w:tc>
          <w:tcPr>
            <w:tcW w:w="328" w:type="dxa"/>
          </w:tcPr>
          <w:p w14:paraId="0C1D8E78" w14:textId="77777777" w:rsidR="001760C8" w:rsidRPr="00C92BC8" w:rsidRDefault="001760C8" w:rsidP="003A4DFF">
            <w:pPr>
              <w:widowControl w:val="0"/>
              <w:autoSpaceDE w:val="0"/>
              <w:autoSpaceDN w:val="0"/>
              <w:spacing w:before="1" w:after="0" w:line="240" w:lineRule="auto"/>
              <w:ind w:left="108"/>
              <w:rPr>
                <w:rFonts w:ascii="Times New Roman" w:eastAsia="Times New Roman" w:hAnsi="Times New Roman" w:cs="Times New Roman"/>
                <w:b/>
                <w:lang w:val="vi"/>
              </w:rPr>
            </w:pPr>
            <w:r w:rsidRPr="00C92BC8">
              <w:rPr>
                <w:rFonts w:ascii="Times New Roman" w:eastAsia="Times New Roman" w:hAnsi="Times New Roman" w:cs="Times New Roman"/>
                <w:b/>
                <w:lang w:val="vi"/>
              </w:rPr>
              <w:t>2</w:t>
            </w:r>
          </w:p>
        </w:tc>
        <w:tc>
          <w:tcPr>
            <w:tcW w:w="328" w:type="dxa"/>
          </w:tcPr>
          <w:p w14:paraId="64EF552D" w14:textId="77777777" w:rsidR="001760C8" w:rsidRPr="00C92BC8" w:rsidRDefault="001760C8" w:rsidP="003A4DFF">
            <w:pPr>
              <w:widowControl w:val="0"/>
              <w:autoSpaceDE w:val="0"/>
              <w:autoSpaceDN w:val="0"/>
              <w:spacing w:before="1" w:after="0" w:line="240" w:lineRule="auto"/>
              <w:ind w:left="109"/>
              <w:rPr>
                <w:rFonts w:ascii="Times New Roman" w:eastAsia="Times New Roman" w:hAnsi="Times New Roman" w:cs="Times New Roman"/>
                <w:b/>
                <w:lang w:val="vi"/>
              </w:rPr>
            </w:pPr>
            <w:r w:rsidRPr="00C92BC8">
              <w:rPr>
                <w:rFonts w:ascii="Times New Roman" w:eastAsia="Times New Roman" w:hAnsi="Times New Roman" w:cs="Times New Roman"/>
                <w:b/>
                <w:lang w:val="vi"/>
              </w:rPr>
              <w:t>3</w:t>
            </w:r>
          </w:p>
        </w:tc>
        <w:tc>
          <w:tcPr>
            <w:tcW w:w="330" w:type="dxa"/>
          </w:tcPr>
          <w:p w14:paraId="4CA39968" w14:textId="77777777" w:rsidR="001760C8" w:rsidRPr="00C92BC8" w:rsidRDefault="001760C8" w:rsidP="003A4DFF">
            <w:pPr>
              <w:widowControl w:val="0"/>
              <w:autoSpaceDE w:val="0"/>
              <w:autoSpaceDN w:val="0"/>
              <w:spacing w:before="1" w:after="0" w:line="240" w:lineRule="auto"/>
              <w:ind w:left="110"/>
              <w:rPr>
                <w:rFonts w:ascii="Times New Roman" w:eastAsia="Times New Roman" w:hAnsi="Times New Roman" w:cs="Times New Roman"/>
                <w:b/>
                <w:lang w:val="vi"/>
              </w:rPr>
            </w:pPr>
            <w:r w:rsidRPr="00C92BC8">
              <w:rPr>
                <w:rFonts w:ascii="Times New Roman" w:eastAsia="Times New Roman" w:hAnsi="Times New Roman" w:cs="Times New Roman"/>
                <w:b/>
                <w:lang w:val="vi"/>
              </w:rPr>
              <w:t>4</w:t>
            </w:r>
          </w:p>
        </w:tc>
        <w:tc>
          <w:tcPr>
            <w:tcW w:w="328" w:type="dxa"/>
          </w:tcPr>
          <w:p w14:paraId="3B410080" w14:textId="77777777" w:rsidR="001760C8" w:rsidRPr="00C92BC8" w:rsidRDefault="001760C8" w:rsidP="003A4DFF">
            <w:pPr>
              <w:widowControl w:val="0"/>
              <w:autoSpaceDE w:val="0"/>
              <w:autoSpaceDN w:val="0"/>
              <w:spacing w:before="1" w:after="0" w:line="240" w:lineRule="auto"/>
              <w:ind w:left="111"/>
              <w:rPr>
                <w:rFonts w:ascii="Times New Roman" w:eastAsia="Times New Roman" w:hAnsi="Times New Roman" w:cs="Times New Roman"/>
                <w:b/>
                <w:lang w:val="vi"/>
              </w:rPr>
            </w:pPr>
            <w:r w:rsidRPr="00C92BC8">
              <w:rPr>
                <w:rFonts w:ascii="Times New Roman" w:eastAsia="Times New Roman" w:hAnsi="Times New Roman" w:cs="Times New Roman"/>
                <w:b/>
                <w:lang w:val="vi"/>
              </w:rPr>
              <w:t>5</w:t>
            </w:r>
          </w:p>
        </w:tc>
        <w:tc>
          <w:tcPr>
            <w:tcW w:w="330" w:type="dxa"/>
          </w:tcPr>
          <w:p w14:paraId="47BD008C" w14:textId="77777777" w:rsidR="001760C8" w:rsidRPr="00C92BC8" w:rsidRDefault="001760C8" w:rsidP="003A4DFF">
            <w:pPr>
              <w:widowControl w:val="0"/>
              <w:autoSpaceDE w:val="0"/>
              <w:autoSpaceDN w:val="0"/>
              <w:spacing w:before="1" w:after="0" w:line="240" w:lineRule="auto"/>
              <w:ind w:left="112"/>
              <w:rPr>
                <w:rFonts w:ascii="Times New Roman" w:eastAsia="Times New Roman" w:hAnsi="Times New Roman" w:cs="Times New Roman"/>
                <w:b/>
                <w:lang w:val="vi"/>
              </w:rPr>
            </w:pPr>
            <w:r w:rsidRPr="00C92BC8">
              <w:rPr>
                <w:rFonts w:ascii="Times New Roman" w:eastAsia="Times New Roman" w:hAnsi="Times New Roman" w:cs="Times New Roman"/>
                <w:b/>
                <w:lang w:val="vi"/>
              </w:rPr>
              <w:t>6</w:t>
            </w:r>
          </w:p>
        </w:tc>
        <w:tc>
          <w:tcPr>
            <w:tcW w:w="328" w:type="dxa"/>
          </w:tcPr>
          <w:p w14:paraId="38CAD0BA" w14:textId="77777777" w:rsidR="001760C8" w:rsidRPr="00C92BC8" w:rsidRDefault="001760C8" w:rsidP="003A4DFF">
            <w:pPr>
              <w:widowControl w:val="0"/>
              <w:autoSpaceDE w:val="0"/>
              <w:autoSpaceDN w:val="0"/>
              <w:spacing w:before="1" w:after="0" w:line="240" w:lineRule="auto"/>
              <w:ind w:left="113"/>
              <w:rPr>
                <w:rFonts w:ascii="Times New Roman" w:eastAsia="Times New Roman" w:hAnsi="Times New Roman" w:cs="Times New Roman"/>
                <w:b/>
                <w:lang w:val="vi"/>
              </w:rPr>
            </w:pPr>
            <w:r w:rsidRPr="00C92BC8">
              <w:rPr>
                <w:rFonts w:ascii="Times New Roman" w:eastAsia="Times New Roman" w:hAnsi="Times New Roman" w:cs="Times New Roman"/>
                <w:b/>
                <w:lang w:val="vi"/>
              </w:rPr>
              <w:t>7</w:t>
            </w:r>
          </w:p>
        </w:tc>
        <w:tc>
          <w:tcPr>
            <w:tcW w:w="330" w:type="dxa"/>
          </w:tcPr>
          <w:p w14:paraId="57B64F8D" w14:textId="77777777" w:rsidR="001760C8" w:rsidRPr="00C92BC8" w:rsidRDefault="001760C8" w:rsidP="003A4DFF">
            <w:pPr>
              <w:widowControl w:val="0"/>
              <w:autoSpaceDE w:val="0"/>
              <w:autoSpaceDN w:val="0"/>
              <w:spacing w:before="1" w:after="0" w:line="240" w:lineRule="auto"/>
              <w:ind w:left="114"/>
              <w:rPr>
                <w:rFonts w:ascii="Times New Roman" w:eastAsia="Times New Roman" w:hAnsi="Times New Roman" w:cs="Times New Roman"/>
                <w:b/>
                <w:lang w:val="vi"/>
              </w:rPr>
            </w:pPr>
            <w:r w:rsidRPr="00C92BC8">
              <w:rPr>
                <w:rFonts w:ascii="Times New Roman" w:eastAsia="Times New Roman" w:hAnsi="Times New Roman" w:cs="Times New Roman"/>
                <w:b/>
                <w:lang w:val="vi"/>
              </w:rPr>
              <w:t>8</w:t>
            </w:r>
          </w:p>
        </w:tc>
        <w:tc>
          <w:tcPr>
            <w:tcW w:w="328" w:type="dxa"/>
          </w:tcPr>
          <w:p w14:paraId="0816C837" w14:textId="77777777" w:rsidR="001760C8" w:rsidRPr="00C92BC8" w:rsidRDefault="001760C8" w:rsidP="003A4DFF">
            <w:pPr>
              <w:widowControl w:val="0"/>
              <w:autoSpaceDE w:val="0"/>
              <w:autoSpaceDN w:val="0"/>
              <w:spacing w:before="1" w:after="0" w:line="240" w:lineRule="auto"/>
              <w:ind w:left="115"/>
              <w:rPr>
                <w:rFonts w:ascii="Times New Roman" w:eastAsia="Times New Roman" w:hAnsi="Times New Roman" w:cs="Times New Roman"/>
                <w:b/>
                <w:lang w:val="vi"/>
              </w:rPr>
            </w:pPr>
            <w:r w:rsidRPr="00C92BC8">
              <w:rPr>
                <w:rFonts w:ascii="Times New Roman" w:eastAsia="Times New Roman" w:hAnsi="Times New Roman" w:cs="Times New Roman"/>
                <w:b/>
                <w:lang w:val="vi"/>
              </w:rPr>
              <w:t>9</w:t>
            </w:r>
          </w:p>
        </w:tc>
        <w:tc>
          <w:tcPr>
            <w:tcW w:w="443" w:type="dxa"/>
          </w:tcPr>
          <w:p w14:paraId="6D0BA059" w14:textId="77777777" w:rsidR="001760C8" w:rsidRPr="00C92BC8" w:rsidRDefault="001760C8" w:rsidP="003A4DFF">
            <w:pPr>
              <w:widowControl w:val="0"/>
              <w:autoSpaceDE w:val="0"/>
              <w:autoSpaceDN w:val="0"/>
              <w:spacing w:before="1" w:after="0" w:line="240" w:lineRule="auto"/>
              <w:ind w:left="118"/>
              <w:rPr>
                <w:rFonts w:ascii="Times New Roman" w:eastAsia="Times New Roman" w:hAnsi="Times New Roman" w:cs="Times New Roman"/>
                <w:b/>
                <w:lang w:val="vi"/>
              </w:rPr>
            </w:pPr>
            <w:r w:rsidRPr="00C92BC8">
              <w:rPr>
                <w:rFonts w:ascii="Times New Roman" w:eastAsia="Times New Roman" w:hAnsi="Times New Roman" w:cs="Times New Roman"/>
                <w:b/>
                <w:lang w:val="vi"/>
              </w:rPr>
              <w:t>10</w:t>
            </w:r>
          </w:p>
        </w:tc>
        <w:tc>
          <w:tcPr>
            <w:tcW w:w="443" w:type="dxa"/>
          </w:tcPr>
          <w:p w14:paraId="72136346" w14:textId="77777777" w:rsidR="001760C8" w:rsidRPr="00C92BC8" w:rsidRDefault="001760C8" w:rsidP="003A4DFF">
            <w:pPr>
              <w:widowControl w:val="0"/>
              <w:autoSpaceDE w:val="0"/>
              <w:autoSpaceDN w:val="0"/>
              <w:spacing w:before="1" w:after="0" w:line="240" w:lineRule="auto"/>
              <w:ind w:left="119"/>
              <w:rPr>
                <w:rFonts w:ascii="Times New Roman" w:eastAsia="Times New Roman" w:hAnsi="Times New Roman" w:cs="Times New Roman"/>
                <w:b/>
                <w:lang w:val="vi"/>
              </w:rPr>
            </w:pPr>
            <w:r w:rsidRPr="00C92BC8">
              <w:rPr>
                <w:rFonts w:ascii="Times New Roman" w:eastAsia="Times New Roman" w:hAnsi="Times New Roman" w:cs="Times New Roman"/>
                <w:b/>
                <w:lang w:val="vi"/>
              </w:rPr>
              <w:t>11</w:t>
            </w:r>
          </w:p>
        </w:tc>
        <w:tc>
          <w:tcPr>
            <w:tcW w:w="443" w:type="dxa"/>
          </w:tcPr>
          <w:p w14:paraId="6CD478D3" w14:textId="77777777" w:rsidR="001760C8" w:rsidRPr="00C92BC8" w:rsidRDefault="001760C8" w:rsidP="003A4DFF">
            <w:pPr>
              <w:widowControl w:val="0"/>
              <w:autoSpaceDE w:val="0"/>
              <w:autoSpaceDN w:val="0"/>
              <w:spacing w:before="1" w:after="0" w:line="240" w:lineRule="auto"/>
              <w:ind w:left="120"/>
              <w:rPr>
                <w:rFonts w:ascii="Times New Roman" w:eastAsia="Times New Roman" w:hAnsi="Times New Roman" w:cs="Times New Roman"/>
                <w:b/>
                <w:lang w:val="vi"/>
              </w:rPr>
            </w:pPr>
            <w:r w:rsidRPr="00C92BC8">
              <w:rPr>
                <w:rFonts w:ascii="Times New Roman" w:eastAsia="Times New Roman" w:hAnsi="Times New Roman" w:cs="Times New Roman"/>
                <w:b/>
                <w:lang w:val="vi"/>
              </w:rPr>
              <w:t>12</w:t>
            </w:r>
          </w:p>
        </w:tc>
        <w:tc>
          <w:tcPr>
            <w:tcW w:w="444" w:type="dxa"/>
          </w:tcPr>
          <w:p w14:paraId="2E2C355C" w14:textId="77777777" w:rsidR="001760C8" w:rsidRPr="00C92BC8" w:rsidRDefault="001760C8" w:rsidP="003A4DFF">
            <w:pPr>
              <w:widowControl w:val="0"/>
              <w:autoSpaceDE w:val="0"/>
              <w:autoSpaceDN w:val="0"/>
              <w:spacing w:before="1" w:after="0" w:line="240" w:lineRule="auto"/>
              <w:ind w:left="124"/>
              <w:rPr>
                <w:rFonts w:ascii="Times New Roman" w:eastAsia="Times New Roman" w:hAnsi="Times New Roman" w:cs="Times New Roman"/>
                <w:b/>
                <w:lang w:val="vi"/>
              </w:rPr>
            </w:pPr>
            <w:r w:rsidRPr="00C92BC8">
              <w:rPr>
                <w:rFonts w:ascii="Times New Roman" w:eastAsia="Times New Roman" w:hAnsi="Times New Roman" w:cs="Times New Roman"/>
                <w:b/>
                <w:lang w:val="vi"/>
              </w:rPr>
              <w:t>13</w:t>
            </w:r>
          </w:p>
        </w:tc>
        <w:tc>
          <w:tcPr>
            <w:tcW w:w="443" w:type="dxa"/>
          </w:tcPr>
          <w:p w14:paraId="7107C3E4" w14:textId="77777777" w:rsidR="001760C8" w:rsidRPr="00C92BC8" w:rsidRDefault="001760C8" w:rsidP="003A4DFF">
            <w:pPr>
              <w:widowControl w:val="0"/>
              <w:autoSpaceDE w:val="0"/>
              <w:autoSpaceDN w:val="0"/>
              <w:spacing w:before="1" w:after="0" w:line="240" w:lineRule="auto"/>
              <w:ind w:left="122"/>
              <w:rPr>
                <w:rFonts w:ascii="Times New Roman" w:eastAsia="Times New Roman" w:hAnsi="Times New Roman" w:cs="Times New Roman"/>
                <w:b/>
                <w:lang w:val="vi"/>
              </w:rPr>
            </w:pPr>
            <w:r w:rsidRPr="00C92BC8">
              <w:rPr>
                <w:rFonts w:ascii="Times New Roman" w:eastAsia="Times New Roman" w:hAnsi="Times New Roman" w:cs="Times New Roman"/>
                <w:b/>
                <w:lang w:val="vi"/>
              </w:rPr>
              <w:t>14</w:t>
            </w:r>
          </w:p>
        </w:tc>
        <w:tc>
          <w:tcPr>
            <w:tcW w:w="443" w:type="dxa"/>
          </w:tcPr>
          <w:p w14:paraId="51F2E7E1" w14:textId="77777777" w:rsidR="001760C8" w:rsidRPr="00C92BC8" w:rsidRDefault="001760C8" w:rsidP="003A4DFF">
            <w:pPr>
              <w:widowControl w:val="0"/>
              <w:autoSpaceDE w:val="0"/>
              <w:autoSpaceDN w:val="0"/>
              <w:spacing w:before="1" w:after="0" w:line="240" w:lineRule="auto"/>
              <w:ind w:left="123"/>
              <w:rPr>
                <w:rFonts w:ascii="Times New Roman" w:eastAsia="Times New Roman" w:hAnsi="Times New Roman" w:cs="Times New Roman"/>
                <w:b/>
                <w:lang w:val="vi"/>
              </w:rPr>
            </w:pPr>
            <w:r w:rsidRPr="00C92BC8">
              <w:rPr>
                <w:rFonts w:ascii="Times New Roman" w:eastAsia="Times New Roman" w:hAnsi="Times New Roman" w:cs="Times New Roman"/>
                <w:b/>
                <w:lang w:val="vi"/>
              </w:rPr>
              <w:t>15</w:t>
            </w:r>
          </w:p>
        </w:tc>
        <w:tc>
          <w:tcPr>
            <w:tcW w:w="443" w:type="dxa"/>
          </w:tcPr>
          <w:p w14:paraId="6EB68BDC" w14:textId="77777777" w:rsidR="001760C8" w:rsidRPr="00C92BC8" w:rsidRDefault="001760C8" w:rsidP="003A4DFF">
            <w:pPr>
              <w:widowControl w:val="0"/>
              <w:autoSpaceDE w:val="0"/>
              <w:autoSpaceDN w:val="0"/>
              <w:spacing w:before="1" w:after="0" w:line="240" w:lineRule="auto"/>
              <w:ind w:left="124"/>
              <w:rPr>
                <w:rFonts w:ascii="Times New Roman" w:eastAsia="Times New Roman" w:hAnsi="Times New Roman" w:cs="Times New Roman"/>
                <w:b/>
                <w:lang w:val="vi"/>
              </w:rPr>
            </w:pPr>
            <w:r w:rsidRPr="00C92BC8">
              <w:rPr>
                <w:rFonts w:ascii="Times New Roman" w:eastAsia="Times New Roman" w:hAnsi="Times New Roman" w:cs="Times New Roman"/>
                <w:b/>
                <w:lang w:val="vi"/>
              </w:rPr>
              <w:t>16</w:t>
            </w:r>
          </w:p>
        </w:tc>
        <w:tc>
          <w:tcPr>
            <w:tcW w:w="436" w:type="dxa"/>
          </w:tcPr>
          <w:p w14:paraId="6C20710D" w14:textId="77777777" w:rsidR="001760C8" w:rsidRPr="00C92BC8" w:rsidRDefault="001760C8" w:rsidP="003A4DFF">
            <w:pPr>
              <w:widowControl w:val="0"/>
              <w:autoSpaceDE w:val="0"/>
              <w:autoSpaceDN w:val="0"/>
              <w:spacing w:before="1" w:after="0" w:line="240" w:lineRule="auto"/>
              <w:ind w:left="123"/>
              <w:rPr>
                <w:rFonts w:ascii="Times New Roman" w:eastAsia="Times New Roman" w:hAnsi="Times New Roman" w:cs="Times New Roman"/>
                <w:b/>
                <w:lang w:val="vi"/>
              </w:rPr>
            </w:pPr>
            <w:r w:rsidRPr="00C92BC8">
              <w:rPr>
                <w:rFonts w:ascii="Times New Roman" w:eastAsia="Times New Roman" w:hAnsi="Times New Roman" w:cs="Times New Roman"/>
                <w:b/>
                <w:lang w:val="vi"/>
              </w:rPr>
              <w:t>17</w:t>
            </w:r>
          </w:p>
        </w:tc>
      </w:tr>
      <w:tr w:rsidR="001760C8" w:rsidRPr="00C92BC8" w14:paraId="4DDD2254" w14:textId="77777777" w:rsidTr="003A4DFF">
        <w:trPr>
          <w:trHeight w:val="551"/>
        </w:trPr>
        <w:tc>
          <w:tcPr>
            <w:tcW w:w="421" w:type="dxa"/>
          </w:tcPr>
          <w:p w14:paraId="4FE2F3AC" w14:textId="77777777" w:rsidR="001760C8" w:rsidRPr="00C92BC8" w:rsidRDefault="001760C8" w:rsidP="003A4DFF">
            <w:pPr>
              <w:widowControl w:val="0"/>
              <w:autoSpaceDE w:val="0"/>
              <w:autoSpaceDN w:val="0"/>
              <w:spacing w:after="0" w:line="251" w:lineRule="exact"/>
              <w:ind w:left="7"/>
              <w:jc w:val="center"/>
              <w:rPr>
                <w:rFonts w:ascii="Times New Roman" w:eastAsia="Times New Roman" w:hAnsi="Times New Roman" w:cs="Times New Roman"/>
                <w:lang w:val="vi"/>
              </w:rPr>
            </w:pPr>
            <w:r w:rsidRPr="00C92BC8">
              <w:rPr>
                <w:rFonts w:ascii="Times New Roman" w:eastAsia="Times New Roman" w:hAnsi="Times New Roman" w:cs="Times New Roman"/>
                <w:lang w:val="vi"/>
              </w:rPr>
              <w:t>1</w:t>
            </w:r>
          </w:p>
        </w:tc>
        <w:tc>
          <w:tcPr>
            <w:tcW w:w="1497" w:type="dxa"/>
          </w:tcPr>
          <w:p w14:paraId="50AAE274" w14:textId="77777777" w:rsidR="001760C8" w:rsidRPr="00C92BC8" w:rsidRDefault="001760C8" w:rsidP="003A4DFF">
            <w:pPr>
              <w:widowControl w:val="0"/>
              <w:autoSpaceDE w:val="0"/>
              <w:autoSpaceDN w:val="0"/>
              <w:spacing w:after="0" w:line="276" w:lineRule="exact"/>
              <w:ind w:left="108" w:right="153"/>
              <w:rPr>
                <w:rFonts w:ascii="Times New Roman" w:eastAsia="Times New Roman" w:hAnsi="Times New Roman" w:cs="Times New Roman"/>
                <w:sz w:val="24"/>
                <w:lang w:val="vi"/>
              </w:rPr>
            </w:pPr>
            <w:r w:rsidRPr="00C92BC8">
              <w:rPr>
                <w:rFonts w:ascii="Times New Roman" w:eastAsia="Times New Roman" w:hAnsi="Times New Roman" w:cs="Times New Roman"/>
                <w:sz w:val="24"/>
                <w:lang w:val="vi"/>
              </w:rPr>
              <w:t>Khảo</w:t>
            </w:r>
            <w:r w:rsidRPr="00C92BC8">
              <w:rPr>
                <w:rFonts w:ascii="Times New Roman" w:eastAsia="Times New Roman" w:hAnsi="Times New Roman" w:cs="Times New Roman"/>
                <w:spacing w:val="-9"/>
                <w:sz w:val="24"/>
                <w:lang w:val="vi"/>
              </w:rPr>
              <w:t xml:space="preserve"> </w:t>
            </w:r>
            <w:r w:rsidRPr="00C92BC8">
              <w:rPr>
                <w:rFonts w:ascii="Times New Roman" w:eastAsia="Times New Roman" w:hAnsi="Times New Roman" w:cs="Times New Roman"/>
                <w:sz w:val="24"/>
                <w:lang w:val="vi"/>
              </w:rPr>
              <w:t>sát</w:t>
            </w:r>
            <w:r w:rsidRPr="00C92BC8">
              <w:rPr>
                <w:rFonts w:ascii="Times New Roman" w:eastAsia="Times New Roman" w:hAnsi="Times New Roman" w:cs="Times New Roman"/>
                <w:spacing w:val="-8"/>
                <w:sz w:val="24"/>
                <w:lang w:val="vi"/>
              </w:rPr>
              <w:t xml:space="preserve"> </w:t>
            </w:r>
            <w:r w:rsidRPr="00C92BC8">
              <w:rPr>
                <w:rFonts w:ascii="Times New Roman" w:eastAsia="Times New Roman" w:hAnsi="Times New Roman" w:cs="Times New Roman"/>
                <w:sz w:val="24"/>
                <w:lang w:val="vi"/>
              </w:rPr>
              <w:t>hệ</w:t>
            </w:r>
            <w:r w:rsidRPr="00C92BC8">
              <w:rPr>
                <w:rFonts w:ascii="Times New Roman" w:eastAsia="Times New Roman" w:hAnsi="Times New Roman" w:cs="Times New Roman"/>
                <w:spacing w:val="-57"/>
                <w:sz w:val="24"/>
                <w:lang w:val="vi"/>
              </w:rPr>
              <w:t xml:space="preserve"> </w:t>
            </w:r>
            <w:r w:rsidRPr="00C92BC8">
              <w:rPr>
                <w:rFonts w:ascii="Times New Roman" w:eastAsia="Times New Roman" w:hAnsi="Times New Roman" w:cs="Times New Roman"/>
                <w:sz w:val="24"/>
                <w:lang w:val="vi"/>
              </w:rPr>
              <w:t>thống</w:t>
            </w:r>
          </w:p>
        </w:tc>
        <w:tc>
          <w:tcPr>
            <w:tcW w:w="326" w:type="dxa"/>
            <w:shd w:val="clear" w:color="auto" w:fill="C5D9F0"/>
          </w:tcPr>
          <w:p w14:paraId="46BE553B"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0ED89127"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25453B0B"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6BF6DF79"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78E813EC"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7A514562"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1ADFBC29"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1442389B"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4B823F44"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5EC1ECF1"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50ABC034"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67F95EE2"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4" w:type="dxa"/>
          </w:tcPr>
          <w:p w14:paraId="64B9F5B1"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4D136F3A"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7D9EDB6F"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52552995"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36" w:type="dxa"/>
          </w:tcPr>
          <w:p w14:paraId="28292780"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r>
      <w:tr w:rsidR="001760C8" w:rsidRPr="00C92BC8" w14:paraId="6FB2525D" w14:textId="77777777" w:rsidTr="003A4DFF">
        <w:trPr>
          <w:trHeight w:val="551"/>
        </w:trPr>
        <w:tc>
          <w:tcPr>
            <w:tcW w:w="421" w:type="dxa"/>
          </w:tcPr>
          <w:p w14:paraId="377ADFA3" w14:textId="77777777" w:rsidR="001760C8" w:rsidRPr="00C92BC8" w:rsidRDefault="001760C8" w:rsidP="003A4DFF">
            <w:pPr>
              <w:widowControl w:val="0"/>
              <w:autoSpaceDE w:val="0"/>
              <w:autoSpaceDN w:val="0"/>
              <w:spacing w:after="0" w:line="251" w:lineRule="exact"/>
              <w:ind w:left="7"/>
              <w:jc w:val="center"/>
              <w:rPr>
                <w:rFonts w:ascii="Times New Roman" w:eastAsia="Times New Roman" w:hAnsi="Times New Roman" w:cs="Times New Roman"/>
                <w:lang w:val="vi"/>
              </w:rPr>
            </w:pPr>
            <w:r w:rsidRPr="00C92BC8">
              <w:rPr>
                <w:rFonts w:ascii="Times New Roman" w:eastAsia="Times New Roman" w:hAnsi="Times New Roman" w:cs="Times New Roman"/>
                <w:lang w:val="vi"/>
              </w:rPr>
              <w:t>2</w:t>
            </w:r>
          </w:p>
        </w:tc>
        <w:tc>
          <w:tcPr>
            <w:tcW w:w="1497" w:type="dxa"/>
          </w:tcPr>
          <w:p w14:paraId="7FE23200" w14:textId="77777777" w:rsidR="001760C8" w:rsidRPr="00C92BC8" w:rsidRDefault="001760C8" w:rsidP="003A4DFF">
            <w:pPr>
              <w:widowControl w:val="0"/>
              <w:autoSpaceDE w:val="0"/>
              <w:autoSpaceDN w:val="0"/>
              <w:spacing w:after="0" w:line="276" w:lineRule="exact"/>
              <w:ind w:left="108" w:right="369"/>
              <w:rPr>
                <w:rFonts w:ascii="Times New Roman" w:eastAsia="Times New Roman" w:hAnsi="Times New Roman" w:cs="Times New Roman"/>
                <w:sz w:val="24"/>
                <w:lang w:val="vi"/>
              </w:rPr>
            </w:pPr>
            <w:r w:rsidRPr="00C92BC8">
              <w:rPr>
                <w:rFonts w:ascii="Times New Roman" w:eastAsia="Times New Roman" w:hAnsi="Times New Roman" w:cs="Times New Roman"/>
                <w:sz w:val="24"/>
                <w:lang w:val="vi"/>
              </w:rPr>
              <w:t>Phân tích</w:t>
            </w:r>
            <w:r w:rsidRPr="00C92BC8">
              <w:rPr>
                <w:rFonts w:ascii="Times New Roman" w:eastAsia="Times New Roman" w:hAnsi="Times New Roman" w:cs="Times New Roman"/>
                <w:spacing w:val="-58"/>
                <w:sz w:val="24"/>
                <w:lang w:val="vi"/>
              </w:rPr>
              <w:t xml:space="preserve"> </w:t>
            </w:r>
            <w:r w:rsidRPr="00C92BC8">
              <w:rPr>
                <w:rFonts w:ascii="Times New Roman" w:eastAsia="Times New Roman" w:hAnsi="Times New Roman" w:cs="Times New Roman"/>
                <w:sz w:val="24"/>
                <w:lang w:val="vi"/>
              </w:rPr>
              <w:t>yêu</w:t>
            </w:r>
            <w:r w:rsidRPr="00C92BC8">
              <w:rPr>
                <w:rFonts w:ascii="Times New Roman" w:eastAsia="Times New Roman" w:hAnsi="Times New Roman" w:cs="Times New Roman"/>
                <w:spacing w:val="-1"/>
                <w:sz w:val="24"/>
                <w:lang w:val="vi"/>
              </w:rPr>
              <w:t xml:space="preserve"> </w:t>
            </w:r>
            <w:r w:rsidRPr="00C92BC8">
              <w:rPr>
                <w:rFonts w:ascii="Times New Roman" w:eastAsia="Times New Roman" w:hAnsi="Times New Roman" w:cs="Times New Roman"/>
                <w:sz w:val="24"/>
                <w:lang w:val="vi"/>
              </w:rPr>
              <w:t>cầu</w:t>
            </w:r>
          </w:p>
        </w:tc>
        <w:tc>
          <w:tcPr>
            <w:tcW w:w="326" w:type="dxa"/>
          </w:tcPr>
          <w:p w14:paraId="23A51646"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shd w:val="clear" w:color="auto" w:fill="EAF0DD"/>
          </w:tcPr>
          <w:p w14:paraId="0F54410B"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2E4FECA8"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4B36C292"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0ED33734"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57F98966"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1B190126"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294DC248"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272315D4"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08093F69"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65D24701"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4EFAE37A"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4" w:type="dxa"/>
          </w:tcPr>
          <w:p w14:paraId="09F5B1AA"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31AD8147"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6845554F"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46E6B3B5"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36" w:type="dxa"/>
          </w:tcPr>
          <w:p w14:paraId="1B88F1D6"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r>
      <w:tr w:rsidR="001760C8" w:rsidRPr="00C92BC8" w14:paraId="0CDF7D8A" w14:textId="77777777" w:rsidTr="003A4DFF">
        <w:trPr>
          <w:trHeight w:val="547"/>
        </w:trPr>
        <w:tc>
          <w:tcPr>
            <w:tcW w:w="421" w:type="dxa"/>
          </w:tcPr>
          <w:p w14:paraId="270EBFC2" w14:textId="77777777" w:rsidR="001760C8" w:rsidRPr="00C92BC8" w:rsidRDefault="001760C8" w:rsidP="003A4DFF">
            <w:pPr>
              <w:widowControl w:val="0"/>
              <w:autoSpaceDE w:val="0"/>
              <w:autoSpaceDN w:val="0"/>
              <w:spacing w:after="0" w:line="251" w:lineRule="exact"/>
              <w:ind w:left="7"/>
              <w:jc w:val="center"/>
              <w:rPr>
                <w:rFonts w:ascii="Times New Roman" w:eastAsia="Times New Roman" w:hAnsi="Times New Roman" w:cs="Times New Roman"/>
                <w:lang w:val="vi"/>
              </w:rPr>
            </w:pPr>
            <w:r w:rsidRPr="00C92BC8">
              <w:rPr>
                <w:rFonts w:ascii="Times New Roman" w:eastAsia="Times New Roman" w:hAnsi="Times New Roman" w:cs="Times New Roman"/>
                <w:lang w:val="vi"/>
              </w:rPr>
              <w:t>3</w:t>
            </w:r>
          </w:p>
        </w:tc>
        <w:tc>
          <w:tcPr>
            <w:tcW w:w="1497" w:type="dxa"/>
          </w:tcPr>
          <w:p w14:paraId="7BDF469F" w14:textId="77777777" w:rsidR="001760C8" w:rsidRPr="00C92BC8" w:rsidRDefault="001760C8" w:rsidP="003A4DFF">
            <w:pPr>
              <w:widowControl w:val="0"/>
              <w:autoSpaceDE w:val="0"/>
              <w:autoSpaceDN w:val="0"/>
              <w:spacing w:after="0" w:line="240" w:lineRule="auto"/>
              <w:ind w:left="108" w:right="109"/>
              <w:rPr>
                <w:rFonts w:ascii="Times New Roman" w:eastAsia="Times New Roman" w:hAnsi="Times New Roman" w:cs="Times New Roman"/>
                <w:sz w:val="24"/>
                <w:lang w:val="vi"/>
              </w:rPr>
            </w:pPr>
            <w:r w:rsidRPr="00C92BC8">
              <w:rPr>
                <w:rFonts w:ascii="Times New Roman" w:eastAsia="Times New Roman" w:hAnsi="Times New Roman" w:cs="Times New Roman"/>
                <w:sz w:val="24"/>
                <w:lang w:val="vi"/>
              </w:rPr>
              <w:t>Thiết kế mô</w:t>
            </w:r>
            <w:r w:rsidRPr="00C92BC8">
              <w:rPr>
                <w:rFonts w:ascii="Times New Roman" w:eastAsia="Times New Roman" w:hAnsi="Times New Roman" w:cs="Times New Roman"/>
                <w:spacing w:val="-58"/>
                <w:sz w:val="24"/>
                <w:lang w:val="vi"/>
              </w:rPr>
              <w:t xml:space="preserve"> </w:t>
            </w:r>
            <w:r w:rsidRPr="00C92BC8">
              <w:rPr>
                <w:rFonts w:ascii="Times New Roman" w:eastAsia="Times New Roman" w:hAnsi="Times New Roman" w:cs="Times New Roman"/>
                <w:sz w:val="24"/>
                <w:lang w:val="vi"/>
              </w:rPr>
              <w:t>hình</w:t>
            </w:r>
          </w:p>
        </w:tc>
        <w:tc>
          <w:tcPr>
            <w:tcW w:w="326" w:type="dxa"/>
          </w:tcPr>
          <w:p w14:paraId="3FA5371A"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403FA54E"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shd w:val="clear" w:color="auto" w:fill="DAEDF3"/>
          </w:tcPr>
          <w:p w14:paraId="64B57867"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shd w:val="clear" w:color="auto" w:fill="DAEDF3"/>
          </w:tcPr>
          <w:p w14:paraId="20D8E3CF"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shd w:val="clear" w:color="auto" w:fill="DAEDF3"/>
          </w:tcPr>
          <w:p w14:paraId="3BA82E40"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3E0333FA"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1BEDD8C9"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0EA25E21"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0601D9EE"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10122CF2"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2452FD35"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1EC8A410"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4" w:type="dxa"/>
          </w:tcPr>
          <w:p w14:paraId="124AAA12"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556B271D"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0AC874AE"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4730F554"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36" w:type="dxa"/>
          </w:tcPr>
          <w:p w14:paraId="3C40613F"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r>
      <w:tr w:rsidR="001760C8" w:rsidRPr="00C92BC8" w14:paraId="3BF6FD9B" w14:textId="77777777" w:rsidTr="003A4DFF">
        <w:trPr>
          <w:trHeight w:val="839"/>
        </w:trPr>
        <w:tc>
          <w:tcPr>
            <w:tcW w:w="421" w:type="dxa"/>
          </w:tcPr>
          <w:p w14:paraId="74DFCDD4" w14:textId="77777777" w:rsidR="001760C8" w:rsidRPr="00C92BC8" w:rsidRDefault="001760C8" w:rsidP="003A4DFF">
            <w:pPr>
              <w:widowControl w:val="0"/>
              <w:autoSpaceDE w:val="0"/>
              <w:autoSpaceDN w:val="0"/>
              <w:spacing w:after="0" w:line="251" w:lineRule="exact"/>
              <w:ind w:left="7"/>
              <w:jc w:val="center"/>
              <w:rPr>
                <w:rFonts w:ascii="Times New Roman" w:eastAsia="Times New Roman" w:hAnsi="Times New Roman" w:cs="Times New Roman"/>
                <w:lang w:val="vi"/>
              </w:rPr>
            </w:pPr>
            <w:r w:rsidRPr="00C92BC8">
              <w:rPr>
                <w:rFonts w:ascii="Times New Roman" w:eastAsia="Times New Roman" w:hAnsi="Times New Roman" w:cs="Times New Roman"/>
                <w:lang w:val="vi"/>
              </w:rPr>
              <w:t>4</w:t>
            </w:r>
          </w:p>
        </w:tc>
        <w:tc>
          <w:tcPr>
            <w:tcW w:w="1497" w:type="dxa"/>
          </w:tcPr>
          <w:p w14:paraId="48E82EC8" w14:textId="77777777" w:rsidR="001760C8" w:rsidRPr="00C92BC8" w:rsidRDefault="001760C8" w:rsidP="003A4DFF">
            <w:pPr>
              <w:widowControl w:val="0"/>
              <w:autoSpaceDE w:val="0"/>
              <w:autoSpaceDN w:val="0"/>
              <w:spacing w:after="0" w:line="276" w:lineRule="exact"/>
              <w:ind w:left="108" w:right="336"/>
              <w:rPr>
                <w:rFonts w:ascii="Times New Roman" w:eastAsia="Times New Roman" w:hAnsi="Times New Roman" w:cs="Times New Roman"/>
                <w:sz w:val="24"/>
                <w:lang w:val="vi"/>
              </w:rPr>
            </w:pPr>
            <w:r w:rsidRPr="00C92BC8">
              <w:rPr>
                <w:rFonts w:ascii="Times New Roman" w:eastAsia="Times New Roman" w:hAnsi="Times New Roman" w:cs="Times New Roman"/>
                <w:sz w:val="24"/>
                <w:lang w:val="vi"/>
              </w:rPr>
              <w:t>Cài đặt</w:t>
            </w:r>
            <w:r w:rsidRPr="00C92BC8">
              <w:rPr>
                <w:rFonts w:ascii="Times New Roman" w:eastAsia="Times New Roman" w:hAnsi="Times New Roman" w:cs="Times New Roman"/>
                <w:spacing w:val="1"/>
                <w:sz w:val="24"/>
                <w:lang w:val="vi"/>
              </w:rPr>
              <w:t xml:space="preserve"> </w:t>
            </w:r>
            <w:r w:rsidRPr="00C92BC8">
              <w:rPr>
                <w:rFonts w:ascii="Times New Roman" w:eastAsia="Times New Roman" w:hAnsi="Times New Roman" w:cs="Times New Roman"/>
                <w:sz w:val="24"/>
                <w:lang w:val="vi"/>
              </w:rPr>
              <w:t>chương</w:t>
            </w:r>
            <w:r w:rsidRPr="00C92BC8">
              <w:rPr>
                <w:rFonts w:ascii="Times New Roman" w:eastAsia="Times New Roman" w:hAnsi="Times New Roman" w:cs="Times New Roman"/>
                <w:spacing w:val="1"/>
                <w:sz w:val="24"/>
                <w:lang w:val="vi"/>
              </w:rPr>
              <w:t xml:space="preserve"> </w:t>
            </w:r>
            <w:r w:rsidRPr="00C92BC8">
              <w:rPr>
                <w:rFonts w:ascii="Times New Roman" w:eastAsia="Times New Roman" w:hAnsi="Times New Roman" w:cs="Times New Roman"/>
                <w:sz w:val="24"/>
                <w:lang w:val="vi"/>
              </w:rPr>
              <w:t>trình</w:t>
            </w:r>
          </w:p>
        </w:tc>
        <w:tc>
          <w:tcPr>
            <w:tcW w:w="326" w:type="dxa"/>
          </w:tcPr>
          <w:p w14:paraId="0E5796BC"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513E693C"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625812D0"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67D6A49B"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3075AF7E"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shd w:val="clear" w:color="auto" w:fill="FCE9D9"/>
          </w:tcPr>
          <w:p w14:paraId="2DDA3ECE"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shd w:val="clear" w:color="auto" w:fill="FCE9D9"/>
          </w:tcPr>
          <w:p w14:paraId="28A829FF"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shd w:val="clear" w:color="auto" w:fill="FCE9D9"/>
          </w:tcPr>
          <w:p w14:paraId="565FE836"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shd w:val="clear" w:color="auto" w:fill="FCE9D9"/>
          </w:tcPr>
          <w:p w14:paraId="385C51E2"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shd w:val="clear" w:color="auto" w:fill="FCE9D9"/>
          </w:tcPr>
          <w:p w14:paraId="48BE2504"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highlight w:val="yellow"/>
                <w:lang w:val="vi"/>
              </w:rPr>
            </w:pPr>
          </w:p>
        </w:tc>
        <w:tc>
          <w:tcPr>
            <w:tcW w:w="443" w:type="dxa"/>
            <w:shd w:val="clear" w:color="auto" w:fill="FDE9D9"/>
          </w:tcPr>
          <w:p w14:paraId="419EE318"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shd w:val="clear" w:color="auto" w:fill="FDE9D9"/>
          </w:tcPr>
          <w:p w14:paraId="077AE4FE"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4" w:type="dxa"/>
          </w:tcPr>
          <w:p w14:paraId="10AF8C83"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39AE45D2"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6DB96706"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7CB233EF"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36" w:type="dxa"/>
          </w:tcPr>
          <w:p w14:paraId="5B7F413F"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r>
      <w:tr w:rsidR="001760C8" w:rsidRPr="00C92BC8" w14:paraId="679EADEA" w14:textId="77777777" w:rsidTr="003A4DFF">
        <w:trPr>
          <w:trHeight w:val="411"/>
        </w:trPr>
        <w:tc>
          <w:tcPr>
            <w:tcW w:w="421" w:type="dxa"/>
          </w:tcPr>
          <w:p w14:paraId="0D6BF67B" w14:textId="77777777" w:rsidR="001760C8" w:rsidRPr="00C92BC8" w:rsidRDefault="001760C8" w:rsidP="003A4DFF">
            <w:pPr>
              <w:widowControl w:val="0"/>
              <w:autoSpaceDE w:val="0"/>
              <w:autoSpaceDN w:val="0"/>
              <w:spacing w:after="0" w:line="251" w:lineRule="exact"/>
              <w:ind w:left="7"/>
              <w:jc w:val="center"/>
              <w:rPr>
                <w:rFonts w:ascii="Times New Roman" w:eastAsia="Times New Roman" w:hAnsi="Times New Roman" w:cs="Times New Roman"/>
                <w:lang w:val="vi"/>
              </w:rPr>
            </w:pPr>
            <w:r w:rsidRPr="00C92BC8">
              <w:rPr>
                <w:rFonts w:ascii="Times New Roman" w:eastAsia="Times New Roman" w:hAnsi="Times New Roman" w:cs="Times New Roman"/>
                <w:lang w:val="vi"/>
              </w:rPr>
              <w:t>5</w:t>
            </w:r>
          </w:p>
        </w:tc>
        <w:tc>
          <w:tcPr>
            <w:tcW w:w="1497" w:type="dxa"/>
          </w:tcPr>
          <w:p w14:paraId="01DB97FE" w14:textId="77777777" w:rsidR="001760C8" w:rsidRPr="00C92BC8" w:rsidRDefault="001760C8" w:rsidP="003A4DFF">
            <w:pPr>
              <w:widowControl w:val="0"/>
              <w:autoSpaceDE w:val="0"/>
              <w:autoSpaceDN w:val="0"/>
              <w:spacing w:after="0" w:line="257" w:lineRule="exact"/>
              <w:ind w:left="108"/>
              <w:rPr>
                <w:rFonts w:ascii="Times New Roman" w:eastAsia="Times New Roman" w:hAnsi="Times New Roman" w:cs="Times New Roman"/>
                <w:sz w:val="24"/>
              </w:rPr>
            </w:pPr>
            <w:proofErr w:type="spellStart"/>
            <w:r w:rsidRPr="00C92BC8">
              <w:rPr>
                <w:rFonts w:ascii="Times New Roman" w:eastAsia="Times New Roman" w:hAnsi="Times New Roman" w:cs="Times New Roman"/>
                <w:sz w:val="24"/>
              </w:rPr>
              <w:t>Nhập</w:t>
            </w:r>
            <w:proofErr w:type="spellEnd"/>
            <w:r w:rsidRPr="00C92BC8">
              <w:rPr>
                <w:rFonts w:ascii="Times New Roman" w:eastAsia="Times New Roman" w:hAnsi="Times New Roman" w:cs="Times New Roman"/>
                <w:sz w:val="24"/>
              </w:rPr>
              <w:t xml:space="preserve"> </w:t>
            </w:r>
            <w:proofErr w:type="spellStart"/>
            <w:r w:rsidRPr="00C92BC8">
              <w:rPr>
                <w:rFonts w:ascii="Times New Roman" w:eastAsia="Times New Roman" w:hAnsi="Times New Roman" w:cs="Times New Roman"/>
                <w:sz w:val="24"/>
              </w:rPr>
              <w:t>liệu</w:t>
            </w:r>
            <w:proofErr w:type="spellEnd"/>
            <w:r w:rsidRPr="00C92BC8">
              <w:rPr>
                <w:rFonts w:ascii="Times New Roman" w:eastAsia="Times New Roman" w:hAnsi="Times New Roman" w:cs="Times New Roman"/>
                <w:sz w:val="24"/>
              </w:rPr>
              <w:t xml:space="preserve"> </w:t>
            </w:r>
            <w:proofErr w:type="spellStart"/>
            <w:r w:rsidRPr="00C92BC8">
              <w:rPr>
                <w:rFonts w:ascii="Times New Roman" w:eastAsia="Times New Roman" w:hAnsi="Times New Roman" w:cs="Times New Roman"/>
                <w:sz w:val="24"/>
              </w:rPr>
              <w:t>và</w:t>
            </w:r>
            <w:proofErr w:type="spellEnd"/>
            <w:r w:rsidRPr="00C92BC8">
              <w:rPr>
                <w:rFonts w:ascii="Times New Roman" w:eastAsia="Times New Roman" w:hAnsi="Times New Roman" w:cs="Times New Roman"/>
                <w:sz w:val="24"/>
              </w:rPr>
              <w:t xml:space="preserve"> </w:t>
            </w:r>
            <w:proofErr w:type="spellStart"/>
            <w:r w:rsidRPr="00C92BC8">
              <w:rPr>
                <w:rFonts w:ascii="Times New Roman" w:eastAsia="Times New Roman" w:hAnsi="Times New Roman" w:cs="Times New Roman"/>
                <w:sz w:val="24"/>
              </w:rPr>
              <w:t>kiểm</w:t>
            </w:r>
            <w:proofErr w:type="spellEnd"/>
            <w:r w:rsidRPr="00C92BC8">
              <w:rPr>
                <w:rFonts w:ascii="Times New Roman" w:eastAsia="Times New Roman" w:hAnsi="Times New Roman" w:cs="Times New Roman"/>
                <w:sz w:val="24"/>
              </w:rPr>
              <w:t xml:space="preserve"> </w:t>
            </w:r>
            <w:proofErr w:type="spellStart"/>
            <w:r w:rsidRPr="00C92BC8">
              <w:rPr>
                <w:rFonts w:ascii="Times New Roman" w:eastAsia="Times New Roman" w:hAnsi="Times New Roman" w:cs="Times New Roman"/>
                <w:sz w:val="24"/>
              </w:rPr>
              <w:t>thử</w:t>
            </w:r>
            <w:proofErr w:type="spellEnd"/>
          </w:p>
        </w:tc>
        <w:tc>
          <w:tcPr>
            <w:tcW w:w="326" w:type="dxa"/>
          </w:tcPr>
          <w:p w14:paraId="60628D70"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3FD8FB4C"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022D7BE3"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25F66ECF"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7A05CFA4"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4BFBD29E"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16CBE3F9"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26F58281"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339C476F"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0D6D4C7D"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351BFEC0"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0E08CD17"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4" w:type="dxa"/>
            <w:shd w:val="clear" w:color="auto" w:fill="E5DFEC"/>
          </w:tcPr>
          <w:p w14:paraId="02B0ADD2"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shd w:val="clear" w:color="auto" w:fill="FFFFFF"/>
          </w:tcPr>
          <w:p w14:paraId="4F09092F"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28B23D40"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58E47D51"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36" w:type="dxa"/>
          </w:tcPr>
          <w:p w14:paraId="50A867B0"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r>
      <w:tr w:rsidR="001760C8" w:rsidRPr="00C92BC8" w14:paraId="5AEC883C" w14:textId="77777777" w:rsidTr="003A4DFF">
        <w:trPr>
          <w:trHeight w:val="554"/>
        </w:trPr>
        <w:tc>
          <w:tcPr>
            <w:tcW w:w="421" w:type="dxa"/>
          </w:tcPr>
          <w:p w14:paraId="4D82E830" w14:textId="77777777" w:rsidR="001760C8" w:rsidRPr="00C92BC8" w:rsidRDefault="001760C8" w:rsidP="003A4DFF">
            <w:pPr>
              <w:widowControl w:val="0"/>
              <w:autoSpaceDE w:val="0"/>
              <w:autoSpaceDN w:val="0"/>
              <w:spacing w:before="1" w:after="0" w:line="240" w:lineRule="auto"/>
              <w:ind w:left="7"/>
              <w:jc w:val="center"/>
              <w:rPr>
                <w:rFonts w:ascii="Times New Roman" w:eastAsia="Times New Roman" w:hAnsi="Times New Roman" w:cs="Times New Roman"/>
                <w:lang w:val="vi"/>
              </w:rPr>
            </w:pPr>
            <w:r w:rsidRPr="00C92BC8">
              <w:rPr>
                <w:rFonts w:ascii="Times New Roman" w:eastAsia="Times New Roman" w:hAnsi="Times New Roman" w:cs="Times New Roman"/>
                <w:lang w:val="vi"/>
              </w:rPr>
              <w:t>6</w:t>
            </w:r>
          </w:p>
        </w:tc>
        <w:tc>
          <w:tcPr>
            <w:tcW w:w="1497" w:type="dxa"/>
          </w:tcPr>
          <w:p w14:paraId="32124EC8" w14:textId="77777777" w:rsidR="001760C8" w:rsidRPr="00C92BC8" w:rsidRDefault="001760C8" w:rsidP="003A4DFF">
            <w:pPr>
              <w:widowControl w:val="0"/>
              <w:autoSpaceDE w:val="0"/>
              <w:autoSpaceDN w:val="0"/>
              <w:spacing w:after="0" w:line="270" w:lineRule="atLeast"/>
              <w:ind w:left="108" w:right="140"/>
              <w:rPr>
                <w:rFonts w:ascii="Times New Roman" w:eastAsia="Times New Roman" w:hAnsi="Times New Roman" w:cs="Times New Roman"/>
                <w:sz w:val="24"/>
              </w:rPr>
            </w:pPr>
            <w:proofErr w:type="spellStart"/>
            <w:r w:rsidRPr="00C92BC8">
              <w:rPr>
                <w:rFonts w:ascii="Times New Roman" w:eastAsia="Times New Roman" w:hAnsi="Times New Roman" w:cs="Times New Roman"/>
                <w:sz w:val="24"/>
              </w:rPr>
              <w:t>Sửa</w:t>
            </w:r>
            <w:proofErr w:type="spellEnd"/>
            <w:r w:rsidRPr="00C92BC8">
              <w:rPr>
                <w:rFonts w:ascii="Times New Roman" w:eastAsia="Times New Roman" w:hAnsi="Times New Roman" w:cs="Times New Roman"/>
                <w:sz w:val="24"/>
              </w:rPr>
              <w:t xml:space="preserve"> </w:t>
            </w:r>
            <w:proofErr w:type="spellStart"/>
            <w:r w:rsidRPr="00C92BC8">
              <w:rPr>
                <w:rFonts w:ascii="Times New Roman" w:eastAsia="Times New Roman" w:hAnsi="Times New Roman" w:cs="Times New Roman"/>
                <w:sz w:val="24"/>
              </w:rPr>
              <w:t>lỗi</w:t>
            </w:r>
            <w:proofErr w:type="spellEnd"/>
            <w:r w:rsidRPr="00C92BC8">
              <w:rPr>
                <w:rFonts w:ascii="Times New Roman" w:eastAsia="Times New Roman" w:hAnsi="Times New Roman" w:cs="Times New Roman"/>
                <w:sz w:val="24"/>
              </w:rPr>
              <w:t xml:space="preserve"> </w:t>
            </w:r>
            <w:proofErr w:type="spellStart"/>
            <w:r w:rsidRPr="00C92BC8">
              <w:rPr>
                <w:rFonts w:ascii="Times New Roman" w:eastAsia="Times New Roman" w:hAnsi="Times New Roman" w:cs="Times New Roman"/>
                <w:sz w:val="24"/>
              </w:rPr>
              <w:t>chương</w:t>
            </w:r>
            <w:proofErr w:type="spellEnd"/>
            <w:r w:rsidRPr="00C92BC8">
              <w:rPr>
                <w:rFonts w:ascii="Times New Roman" w:eastAsia="Times New Roman" w:hAnsi="Times New Roman" w:cs="Times New Roman"/>
                <w:sz w:val="24"/>
              </w:rPr>
              <w:t xml:space="preserve"> </w:t>
            </w:r>
            <w:proofErr w:type="spellStart"/>
            <w:r w:rsidRPr="00C92BC8">
              <w:rPr>
                <w:rFonts w:ascii="Times New Roman" w:eastAsia="Times New Roman" w:hAnsi="Times New Roman" w:cs="Times New Roman"/>
                <w:sz w:val="24"/>
              </w:rPr>
              <w:t>trình</w:t>
            </w:r>
            <w:proofErr w:type="spellEnd"/>
          </w:p>
        </w:tc>
        <w:tc>
          <w:tcPr>
            <w:tcW w:w="326" w:type="dxa"/>
          </w:tcPr>
          <w:p w14:paraId="0365243A"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5A2B892E"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533A87D2"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07796287"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56C58359"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724CD0E9"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07F763D9"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38BE3035"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734C39D1"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4E52FB97"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608AA2A6"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418EAF7E"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4" w:type="dxa"/>
          </w:tcPr>
          <w:p w14:paraId="19EF51E9"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shd w:val="clear" w:color="auto" w:fill="C6D9F1"/>
          </w:tcPr>
          <w:p w14:paraId="0D262905"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shd w:val="clear" w:color="auto" w:fill="C5D9F0"/>
          </w:tcPr>
          <w:p w14:paraId="0C006256"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tcPr>
          <w:p w14:paraId="05C93598"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36" w:type="dxa"/>
          </w:tcPr>
          <w:p w14:paraId="1319AC1D"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r>
      <w:tr w:rsidR="001760C8" w:rsidRPr="00C92BC8" w14:paraId="2AE8A9CB" w14:textId="77777777" w:rsidTr="003A4DFF">
        <w:trPr>
          <w:trHeight w:val="551"/>
        </w:trPr>
        <w:tc>
          <w:tcPr>
            <w:tcW w:w="421" w:type="dxa"/>
          </w:tcPr>
          <w:p w14:paraId="3F334C60" w14:textId="77777777" w:rsidR="001760C8" w:rsidRPr="00C92BC8" w:rsidRDefault="001760C8" w:rsidP="003A4DFF">
            <w:pPr>
              <w:widowControl w:val="0"/>
              <w:autoSpaceDE w:val="0"/>
              <w:autoSpaceDN w:val="0"/>
              <w:spacing w:after="0" w:line="251" w:lineRule="exact"/>
              <w:ind w:left="7"/>
              <w:jc w:val="center"/>
              <w:rPr>
                <w:rFonts w:ascii="Times New Roman" w:eastAsia="Times New Roman" w:hAnsi="Times New Roman" w:cs="Times New Roman"/>
                <w:lang w:val="vi"/>
              </w:rPr>
            </w:pPr>
            <w:r w:rsidRPr="00C92BC8">
              <w:rPr>
                <w:rFonts w:ascii="Times New Roman" w:eastAsia="Times New Roman" w:hAnsi="Times New Roman" w:cs="Times New Roman"/>
                <w:lang w:val="vi"/>
              </w:rPr>
              <w:t>7</w:t>
            </w:r>
          </w:p>
        </w:tc>
        <w:tc>
          <w:tcPr>
            <w:tcW w:w="1497" w:type="dxa"/>
          </w:tcPr>
          <w:p w14:paraId="2E05CBE7" w14:textId="77777777" w:rsidR="001760C8" w:rsidRPr="00C92BC8" w:rsidRDefault="001760C8" w:rsidP="003A4DFF">
            <w:pPr>
              <w:widowControl w:val="0"/>
              <w:autoSpaceDE w:val="0"/>
              <w:autoSpaceDN w:val="0"/>
              <w:spacing w:after="0" w:line="276" w:lineRule="exact"/>
              <w:ind w:left="108" w:right="464"/>
              <w:rPr>
                <w:rFonts w:ascii="Times New Roman" w:eastAsia="Times New Roman" w:hAnsi="Times New Roman" w:cs="Times New Roman"/>
                <w:sz w:val="24"/>
                <w:lang w:val="vi"/>
              </w:rPr>
            </w:pPr>
            <w:r w:rsidRPr="00C92BC8">
              <w:rPr>
                <w:rFonts w:ascii="Times New Roman" w:eastAsia="Times New Roman" w:hAnsi="Times New Roman" w:cs="Times New Roman"/>
                <w:sz w:val="24"/>
                <w:lang w:val="vi"/>
              </w:rPr>
              <w:t>Viết</w:t>
            </w:r>
            <w:r w:rsidRPr="00C92BC8">
              <w:rPr>
                <w:rFonts w:ascii="Times New Roman" w:eastAsia="Times New Roman" w:hAnsi="Times New Roman" w:cs="Times New Roman"/>
                <w:spacing w:val="-15"/>
                <w:sz w:val="24"/>
                <w:lang w:val="vi"/>
              </w:rPr>
              <w:t xml:space="preserve"> </w:t>
            </w:r>
            <w:r w:rsidRPr="00C92BC8">
              <w:rPr>
                <w:rFonts w:ascii="Times New Roman" w:eastAsia="Times New Roman" w:hAnsi="Times New Roman" w:cs="Times New Roman"/>
                <w:sz w:val="24"/>
                <w:lang w:val="vi"/>
              </w:rPr>
              <w:t>báo</w:t>
            </w:r>
            <w:r w:rsidRPr="00C92BC8">
              <w:rPr>
                <w:rFonts w:ascii="Times New Roman" w:eastAsia="Times New Roman" w:hAnsi="Times New Roman" w:cs="Times New Roman"/>
                <w:spacing w:val="-57"/>
                <w:sz w:val="24"/>
                <w:lang w:val="vi"/>
              </w:rPr>
              <w:t xml:space="preserve"> </w:t>
            </w:r>
            <w:r w:rsidRPr="00C92BC8">
              <w:rPr>
                <w:rFonts w:ascii="Times New Roman" w:eastAsia="Times New Roman" w:hAnsi="Times New Roman" w:cs="Times New Roman"/>
                <w:sz w:val="24"/>
                <w:lang w:val="vi"/>
              </w:rPr>
              <w:t>cáo</w:t>
            </w:r>
          </w:p>
        </w:tc>
        <w:tc>
          <w:tcPr>
            <w:tcW w:w="326" w:type="dxa"/>
          </w:tcPr>
          <w:p w14:paraId="2F6C2C45"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63EB1441"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4C74DC80"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3A3C0101"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tcPr>
          <w:p w14:paraId="2AFF496C"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tcPr>
          <w:p w14:paraId="1EB087B5"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shd w:val="clear" w:color="auto" w:fill="EAF1DD"/>
          </w:tcPr>
          <w:p w14:paraId="7552EB90"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30" w:type="dxa"/>
            <w:shd w:val="clear" w:color="auto" w:fill="EAF1DD"/>
          </w:tcPr>
          <w:p w14:paraId="0923F817"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328" w:type="dxa"/>
            <w:shd w:val="clear" w:color="auto" w:fill="EAF1DD"/>
          </w:tcPr>
          <w:p w14:paraId="43F138BC"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shd w:val="clear" w:color="auto" w:fill="EAF1DD"/>
          </w:tcPr>
          <w:p w14:paraId="181A6ED9"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shd w:val="clear" w:color="auto" w:fill="EAF1DD"/>
          </w:tcPr>
          <w:p w14:paraId="491B398C"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shd w:val="clear" w:color="auto" w:fill="EAF1DD"/>
          </w:tcPr>
          <w:p w14:paraId="347B8AF9" w14:textId="77777777" w:rsidR="001760C8" w:rsidRDefault="001760C8" w:rsidP="003A4DFF">
            <w:pPr>
              <w:widowControl w:val="0"/>
              <w:autoSpaceDE w:val="0"/>
              <w:autoSpaceDN w:val="0"/>
              <w:spacing w:after="0" w:line="240" w:lineRule="auto"/>
              <w:rPr>
                <w:rFonts w:ascii="Times New Roman" w:eastAsia="Times New Roman" w:hAnsi="Times New Roman" w:cs="Times New Roman"/>
              </w:rPr>
            </w:pPr>
          </w:p>
          <w:p w14:paraId="028F4781" w14:textId="77777777" w:rsidR="001760C8" w:rsidRPr="00FA7CAD" w:rsidRDefault="001760C8" w:rsidP="003A4DFF">
            <w:pPr>
              <w:widowControl w:val="0"/>
              <w:autoSpaceDE w:val="0"/>
              <w:autoSpaceDN w:val="0"/>
              <w:spacing w:after="0" w:line="240" w:lineRule="auto"/>
              <w:rPr>
                <w:rFonts w:ascii="Times New Roman" w:eastAsia="Times New Roman" w:hAnsi="Times New Roman" w:cs="Times New Roman"/>
              </w:rPr>
            </w:pPr>
          </w:p>
        </w:tc>
        <w:tc>
          <w:tcPr>
            <w:tcW w:w="444" w:type="dxa"/>
            <w:shd w:val="clear" w:color="auto" w:fill="EAF1DD"/>
          </w:tcPr>
          <w:p w14:paraId="4DB6D98F"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shd w:val="clear" w:color="auto" w:fill="EAF1DD"/>
          </w:tcPr>
          <w:p w14:paraId="7AC5178B"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shd w:val="clear" w:color="auto" w:fill="EAF1DD"/>
          </w:tcPr>
          <w:p w14:paraId="7625231C"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43" w:type="dxa"/>
            <w:shd w:val="clear" w:color="auto" w:fill="EAF0DD"/>
          </w:tcPr>
          <w:p w14:paraId="09C0CD81"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c>
          <w:tcPr>
            <w:tcW w:w="436" w:type="dxa"/>
            <w:shd w:val="clear" w:color="auto" w:fill="EAF0DD"/>
          </w:tcPr>
          <w:p w14:paraId="449889BB" w14:textId="77777777" w:rsidR="001760C8" w:rsidRPr="00C92BC8" w:rsidRDefault="001760C8" w:rsidP="003A4DFF">
            <w:pPr>
              <w:widowControl w:val="0"/>
              <w:autoSpaceDE w:val="0"/>
              <w:autoSpaceDN w:val="0"/>
              <w:spacing w:after="0" w:line="240" w:lineRule="auto"/>
              <w:rPr>
                <w:rFonts w:ascii="Times New Roman" w:eastAsia="Times New Roman" w:hAnsi="Times New Roman" w:cs="Times New Roman"/>
                <w:lang w:val="vi"/>
              </w:rPr>
            </w:pPr>
          </w:p>
        </w:tc>
      </w:tr>
    </w:tbl>
    <w:p w14:paraId="3AC6A8F0" w14:textId="77777777" w:rsidR="001760C8" w:rsidRDefault="001760C8" w:rsidP="001760C8">
      <w:pPr>
        <w:widowControl w:val="0"/>
        <w:autoSpaceDE w:val="0"/>
        <w:autoSpaceDN w:val="0"/>
        <w:spacing w:before="89" w:after="0" w:line="240" w:lineRule="auto"/>
        <w:ind w:right="4"/>
        <w:outlineLvl w:val="0"/>
        <w:rPr>
          <w:rFonts w:ascii="Times New Roman" w:eastAsia="Times New Roman" w:hAnsi="Times New Roman" w:cs="Times New Roman"/>
          <w:b/>
          <w:bCs/>
          <w:sz w:val="28"/>
          <w:szCs w:val="28"/>
        </w:rPr>
      </w:pPr>
    </w:p>
    <w:p w14:paraId="724BD102" w14:textId="77777777" w:rsidR="001760C8" w:rsidRDefault="001760C8" w:rsidP="001760C8">
      <w:pPr>
        <w:widowControl w:val="0"/>
        <w:autoSpaceDE w:val="0"/>
        <w:autoSpaceDN w:val="0"/>
        <w:spacing w:before="89" w:after="0" w:line="240" w:lineRule="auto"/>
        <w:ind w:left="1979" w:right="4" w:hanging="1979"/>
        <w:jc w:val="center"/>
        <w:outlineLvl w:val="0"/>
        <w:rPr>
          <w:rFonts w:ascii="Times New Roman" w:eastAsia="Times New Roman" w:hAnsi="Times New Roman" w:cs="Times New Roman"/>
          <w:b/>
          <w:bCs/>
          <w:sz w:val="28"/>
          <w:szCs w:val="28"/>
        </w:rPr>
      </w:pPr>
    </w:p>
    <w:p w14:paraId="619E210D" w14:textId="77777777" w:rsidR="001760C8" w:rsidRDefault="001760C8" w:rsidP="001760C8">
      <w:pPr>
        <w:widowControl w:val="0"/>
        <w:autoSpaceDE w:val="0"/>
        <w:autoSpaceDN w:val="0"/>
        <w:spacing w:before="89" w:after="0" w:line="240" w:lineRule="auto"/>
        <w:ind w:left="1979" w:right="4" w:hanging="1979"/>
        <w:jc w:val="center"/>
        <w:outlineLvl w:val="0"/>
        <w:rPr>
          <w:rFonts w:ascii="Times New Roman" w:eastAsia="Times New Roman" w:hAnsi="Times New Roman" w:cs="Times New Roman"/>
          <w:b/>
          <w:bCs/>
          <w:sz w:val="28"/>
          <w:szCs w:val="28"/>
        </w:rPr>
      </w:pPr>
      <w:r w:rsidRPr="00C92BC8">
        <w:rPr>
          <w:rFonts w:ascii="Times New Roman" w:eastAsia="Times New Roman" w:hAnsi="Times New Roman" w:cs="Times New Roman"/>
          <w:b/>
          <w:bCs/>
          <w:sz w:val="28"/>
          <w:szCs w:val="28"/>
          <w:lang w:val="vi"/>
        </w:rPr>
        <w:t>PHẦN</w:t>
      </w:r>
      <w:r w:rsidRPr="00C92BC8">
        <w:rPr>
          <w:rFonts w:ascii="Times New Roman" w:eastAsia="Times New Roman" w:hAnsi="Times New Roman" w:cs="Times New Roman"/>
          <w:b/>
          <w:bCs/>
          <w:spacing w:val="-4"/>
          <w:sz w:val="28"/>
          <w:szCs w:val="28"/>
          <w:lang w:val="vi"/>
        </w:rPr>
        <w:t xml:space="preserve"> </w:t>
      </w:r>
      <w:r>
        <w:rPr>
          <w:rFonts w:ascii="Times New Roman" w:eastAsia="Times New Roman" w:hAnsi="Times New Roman" w:cs="Times New Roman"/>
          <w:b/>
          <w:bCs/>
          <w:sz w:val="28"/>
          <w:szCs w:val="28"/>
        </w:rPr>
        <w:t>NỘI DUNG</w:t>
      </w:r>
    </w:p>
    <w:p w14:paraId="0A66DC26" w14:textId="77777777" w:rsidR="001760C8" w:rsidRDefault="001760C8" w:rsidP="001760C8">
      <w:pPr>
        <w:widowControl w:val="0"/>
        <w:autoSpaceDE w:val="0"/>
        <w:autoSpaceDN w:val="0"/>
        <w:spacing w:before="89" w:after="0" w:line="240" w:lineRule="auto"/>
        <w:ind w:left="1979" w:right="4"/>
        <w:jc w:val="center"/>
        <w:outlineLvl w:val="0"/>
        <w:rPr>
          <w:rFonts w:ascii="Times New Roman" w:eastAsia="Times New Roman" w:hAnsi="Times New Roman" w:cs="Times New Roman"/>
          <w:b/>
          <w:bCs/>
          <w:sz w:val="28"/>
          <w:szCs w:val="28"/>
        </w:rPr>
      </w:pPr>
    </w:p>
    <w:p w14:paraId="27184AEA" w14:textId="77777777" w:rsidR="001760C8" w:rsidRDefault="001760C8" w:rsidP="001760C8">
      <w:pPr>
        <w:widowControl w:val="0"/>
        <w:autoSpaceDE w:val="0"/>
        <w:autoSpaceDN w:val="0"/>
        <w:spacing w:before="89" w:after="0" w:line="240" w:lineRule="auto"/>
        <w:ind w:right="4"/>
        <w:jc w:val="center"/>
        <w:outlineLvl w:val="0"/>
        <w:rPr>
          <w:rFonts w:ascii="Times New Roman" w:eastAsia="Times New Roman" w:hAnsi="Times New Roman" w:cs="Times New Roman"/>
          <w:b/>
          <w:bCs/>
          <w:sz w:val="28"/>
          <w:szCs w:val="28"/>
        </w:rPr>
      </w:pPr>
      <w:r w:rsidRPr="00CD11B0">
        <w:rPr>
          <w:rFonts w:ascii="Times New Roman" w:eastAsia="Times New Roman" w:hAnsi="Times New Roman" w:cs="Times New Roman"/>
          <w:b/>
          <w:bCs/>
          <w:sz w:val="28"/>
          <w:szCs w:val="28"/>
        </w:rPr>
        <w:t>CHƯƠNG 1: MÔ TẢ HỆ THỐNG</w:t>
      </w:r>
    </w:p>
    <w:p w14:paraId="69FEB3D2" w14:textId="77777777" w:rsidR="001760C8" w:rsidRDefault="001760C8" w:rsidP="001760C8">
      <w:pPr>
        <w:widowControl w:val="0"/>
        <w:tabs>
          <w:tab w:val="left" w:pos="8080"/>
        </w:tabs>
        <w:autoSpaceDE w:val="0"/>
        <w:autoSpaceDN w:val="0"/>
        <w:spacing w:before="89" w:after="0" w:line="240" w:lineRule="auto"/>
        <w:ind w:right="4"/>
        <w:outlineLvl w:val="0"/>
        <w:rPr>
          <w:rFonts w:ascii="Times New Roman" w:eastAsia="Times New Roman" w:hAnsi="Times New Roman" w:cs="Times New Roman"/>
          <w:b/>
          <w:bCs/>
          <w:sz w:val="28"/>
          <w:szCs w:val="28"/>
        </w:rPr>
      </w:pPr>
    </w:p>
    <w:p w14:paraId="6B455DB2" w14:textId="77777777" w:rsidR="001760C8" w:rsidRDefault="001760C8" w:rsidP="001760C8">
      <w:pPr>
        <w:pStyle w:val="ListParagraph"/>
        <w:widowControl w:val="0"/>
        <w:numPr>
          <w:ilvl w:val="0"/>
          <w:numId w:val="108"/>
        </w:numPr>
        <w:autoSpaceDE w:val="0"/>
        <w:autoSpaceDN w:val="0"/>
        <w:spacing w:before="89" w:after="0" w:line="240" w:lineRule="auto"/>
        <w:ind w:right="4"/>
        <w:outlineLvl w:val="0"/>
        <w:rPr>
          <w:rFonts w:ascii="Times New Roman" w:eastAsia="Times New Roman" w:hAnsi="Times New Roman" w:cs="Times New Roman"/>
          <w:b/>
          <w:bCs/>
          <w:sz w:val="26"/>
          <w:szCs w:val="26"/>
        </w:rPr>
      </w:pPr>
      <w:proofErr w:type="spellStart"/>
      <w:r w:rsidRPr="00CA197B">
        <w:rPr>
          <w:rFonts w:ascii="Times New Roman" w:eastAsia="Times New Roman" w:hAnsi="Times New Roman" w:cs="Times New Roman"/>
          <w:b/>
          <w:bCs/>
          <w:sz w:val="26"/>
          <w:szCs w:val="26"/>
        </w:rPr>
        <w:t>Tổng</w:t>
      </w:r>
      <w:proofErr w:type="spellEnd"/>
      <w:r w:rsidRPr="00CA197B">
        <w:rPr>
          <w:rFonts w:ascii="Times New Roman" w:eastAsia="Times New Roman" w:hAnsi="Times New Roman" w:cs="Times New Roman"/>
          <w:b/>
          <w:bCs/>
          <w:sz w:val="26"/>
          <w:szCs w:val="26"/>
        </w:rPr>
        <w:t xml:space="preserve"> </w:t>
      </w:r>
      <w:proofErr w:type="spellStart"/>
      <w:r w:rsidRPr="00CA197B">
        <w:rPr>
          <w:rFonts w:ascii="Times New Roman" w:eastAsia="Times New Roman" w:hAnsi="Times New Roman" w:cs="Times New Roman"/>
          <w:b/>
          <w:bCs/>
          <w:sz w:val="26"/>
          <w:szCs w:val="26"/>
        </w:rPr>
        <w:t>quan</w:t>
      </w:r>
      <w:proofErr w:type="spellEnd"/>
      <w:r w:rsidRPr="00CA197B">
        <w:rPr>
          <w:rFonts w:ascii="Times New Roman" w:eastAsia="Times New Roman" w:hAnsi="Times New Roman" w:cs="Times New Roman"/>
          <w:b/>
          <w:bCs/>
          <w:sz w:val="26"/>
          <w:szCs w:val="26"/>
        </w:rPr>
        <w:t xml:space="preserve"> </w:t>
      </w:r>
      <w:proofErr w:type="spellStart"/>
      <w:r w:rsidRPr="00CA197B">
        <w:rPr>
          <w:rFonts w:ascii="Times New Roman" w:eastAsia="Times New Roman" w:hAnsi="Times New Roman" w:cs="Times New Roman"/>
          <w:b/>
          <w:bCs/>
          <w:sz w:val="26"/>
          <w:szCs w:val="26"/>
        </w:rPr>
        <w:t>h</w:t>
      </w:r>
      <w:r>
        <w:rPr>
          <w:rFonts w:ascii="Times New Roman" w:eastAsia="Times New Roman" w:hAnsi="Times New Roman" w:cs="Times New Roman"/>
          <w:b/>
          <w:bCs/>
          <w:sz w:val="26"/>
          <w:szCs w:val="26"/>
        </w:rPr>
        <w:t>ệ</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thống</w:t>
      </w:r>
      <w:proofErr w:type="spellEnd"/>
    </w:p>
    <w:p w14:paraId="5F2870C5" w14:textId="77777777" w:rsidR="001760C8" w:rsidRDefault="001760C8" w:rsidP="001760C8">
      <w:pPr>
        <w:pStyle w:val="ListParagraph"/>
        <w:widowControl w:val="0"/>
        <w:numPr>
          <w:ilvl w:val="0"/>
          <w:numId w:val="110"/>
        </w:numPr>
        <w:autoSpaceDE w:val="0"/>
        <w:autoSpaceDN w:val="0"/>
        <w:spacing w:before="89" w:after="0" w:line="240" w:lineRule="auto"/>
        <w:ind w:right="4"/>
        <w:outlineLvl w:val="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Các </w:t>
      </w:r>
      <w:proofErr w:type="spellStart"/>
      <w:r>
        <w:rPr>
          <w:rFonts w:ascii="Times New Roman" w:eastAsia="Times New Roman" w:hAnsi="Times New Roman" w:cs="Times New Roman"/>
          <w:b/>
          <w:bCs/>
          <w:sz w:val="26"/>
          <w:szCs w:val="26"/>
        </w:rPr>
        <w:t>chức</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năng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cho</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khách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hàng</w:t>
      </w:r>
      <w:proofErr w:type="spellEnd"/>
    </w:p>
    <w:p w14:paraId="2D7B2031" w14:textId="77777777" w:rsidR="001760C8" w:rsidRDefault="001760C8" w:rsidP="001760C8">
      <w:pPr>
        <w:pStyle w:val="ListParagraph"/>
        <w:widowControl w:val="0"/>
        <w:numPr>
          <w:ilvl w:val="0"/>
          <w:numId w:val="111"/>
        </w:numPr>
        <w:autoSpaceDE w:val="0"/>
        <w:autoSpaceDN w:val="0"/>
        <w:spacing w:before="89" w:after="0" w:line="240" w:lineRule="auto"/>
        <w:ind w:right="4"/>
        <w:outlineLvl w:val="0"/>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Khách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hàng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chưa</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có</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tài</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khoản</w:t>
      </w:r>
      <w:proofErr w:type="spellEnd"/>
    </w:p>
    <w:p w14:paraId="678EBD7B" w14:textId="77777777" w:rsidR="001760C8" w:rsidRPr="00CA197B" w:rsidRDefault="001760C8" w:rsidP="001760C8">
      <w:pPr>
        <w:pStyle w:val="ListParagraph"/>
        <w:widowControl w:val="0"/>
        <w:numPr>
          <w:ilvl w:val="0"/>
          <w:numId w:val="112"/>
        </w:numPr>
        <w:autoSpaceDE w:val="0"/>
        <w:autoSpaceDN w:val="0"/>
        <w:spacing w:before="89" w:after="0" w:line="240" w:lineRule="auto"/>
        <w:ind w:right="4"/>
        <w:outlineLvl w:val="0"/>
        <w:rPr>
          <w:rFonts w:ascii="Times New Roman" w:eastAsia="Times New Roman" w:hAnsi="Times New Roman" w:cs="Times New Roman"/>
          <w:b/>
          <w:bCs/>
          <w:sz w:val="26"/>
          <w:szCs w:val="26"/>
        </w:rPr>
      </w:pP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ký</w:t>
      </w:r>
      <w:proofErr w:type="spellEnd"/>
    </w:p>
    <w:p w14:paraId="6A081509" w14:textId="77777777" w:rsidR="001760C8" w:rsidRPr="00CA197B" w:rsidRDefault="001760C8" w:rsidP="001760C8">
      <w:pPr>
        <w:pStyle w:val="ListParagraph"/>
        <w:widowControl w:val="0"/>
        <w:numPr>
          <w:ilvl w:val="0"/>
          <w:numId w:val="112"/>
        </w:numPr>
        <w:autoSpaceDE w:val="0"/>
        <w:autoSpaceDN w:val="0"/>
        <w:spacing w:before="89" w:after="0" w:line="240" w:lineRule="auto"/>
        <w:ind w:right="4"/>
        <w:outlineLvl w:val="0"/>
        <w:rPr>
          <w:rFonts w:ascii="Times New Roman" w:eastAsia="Times New Roman" w:hAnsi="Times New Roman" w:cs="Times New Roman"/>
          <w:b/>
          <w:bCs/>
          <w:sz w:val="26"/>
          <w:szCs w:val="26"/>
        </w:rPr>
      </w:pP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nhập</w:t>
      </w:r>
      <w:proofErr w:type="spellEnd"/>
    </w:p>
    <w:p w14:paraId="531BF60D" w14:textId="77777777" w:rsidR="001760C8" w:rsidRPr="00994002" w:rsidRDefault="001760C8" w:rsidP="001760C8">
      <w:pPr>
        <w:pStyle w:val="ListParagraph"/>
        <w:widowControl w:val="0"/>
        <w:numPr>
          <w:ilvl w:val="0"/>
          <w:numId w:val="112"/>
        </w:numPr>
        <w:autoSpaceDE w:val="0"/>
        <w:autoSpaceDN w:val="0"/>
        <w:spacing w:before="89" w:after="0" w:line="240" w:lineRule="auto"/>
        <w:ind w:right="4"/>
        <w:outlineLvl w:val="0"/>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Xem tin </w:t>
      </w:r>
      <w:proofErr w:type="spellStart"/>
      <w:r>
        <w:rPr>
          <w:rFonts w:ascii="Times New Roman" w:eastAsia="Times New Roman" w:hAnsi="Times New Roman" w:cs="Times New Roman"/>
          <w:sz w:val="26"/>
          <w:szCs w:val="26"/>
        </w:rPr>
        <w:t>tức</w:t>
      </w:r>
      <w:proofErr w:type="spellEnd"/>
      <w:r>
        <w:rPr>
          <w:rFonts w:ascii="Times New Roman" w:eastAsia="Times New Roman" w:hAnsi="Times New Roman" w:cs="Times New Roman"/>
          <w:sz w:val="26"/>
          <w:szCs w:val="26"/>
        </w:rPr>
        <w:t xml:space="preserve">: Xem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viết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quan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đến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sự</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kiện</w:t>
      </w:r>
      <w:proofErr w:type="spellEnd"/>
      <w:r>
        <w:rPr>
          <w:rFonts w:ascii="Times New Roman" w:eastAsia="Times New Roman" w:hAnsi="Times New Roman" w:cs="Times New Roman"/>
          <w:sz w:val="26"/>
          <w:szCs w:val="26"/>
        </w:rPr>
        <w:t>.</w:t>
      </w:r>
    </w:p>
    <w:p w14:paraId="72BB2D42" w14:textId="77777777" w:rsidR="001760C8" w:rsidRPr="00994002" w:rsidRDefault="001760C8" w:rsidP="001760C8">
      <w:pPr>
        <w:pStyle w:val="ListParagraph"/>
        <w:widowControl w:val="0"/>
        <w:numPr>
          <w:ilvl w:val="0"/>
          <w:numId w:val="112"/>
        </w:numPr>
        <w:autoSpaceDE w:val="0"/>
        <w:autoSpaceDN w:val="0"/>
        <w:spacing w:before="89" w:after="0" w:line="240" w:lineRule="auto"/>
        <w:ind w:right="4"/>
        <w:outlineLvl w:val="0"/>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Xem menu: Xem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combo, </w:t>
      </w:r>
      <w:proofErr w:type="spellStart"/>
      <w:r>
        <w:rPr>
          <w:rFonts w:ascii="Times New Roman" w:eastAsia="Times New Roman" w:hAnsi="Times New Roman" w:cs="Times New Roman"/>
          <w:sz w:val="26"/>
          <w:szCs w:val="26"/>
        </w:rPr>
        <w:t>đồ</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uống</w:t>
      </w:r>
      <w:proofErr w:type="spellEnd"/>
      <w:r>
        <w:rPr>
          <w:rFonts w:ascii="Times New Roman" w:eastAsia="Times New Roman" w:hAnsi="Times New Roman" w:cs="Times New Roman"/>
          <w:sz w:val="26"/>
          <w:szCs w:val="26"/>
        </w:rPr>
        <w:t>.</w:t>
      </w:r>
    </w:p>
    <w:p w14:paraId="11C42355" w14:textId="77777777" w:rsidR="001760C8" w:rsidRPr="00994002" w:rsidRDefault="001760C8" w:rsidP="001760C8">
      <w:pPr>
        <w:pStyle w:val="ListParagraph"/>
        <w:widowControl w:val="0"/>
        <w:numPr>
          <w:ilvl w:val="0"/>
          <w:numId w:val="112"/>
        </w:numPr>
        <w:autoSpaceDE w:val="0"/>
        <w:autoSpaceDN w:val="0"/>
        <w:spacing w:before="89" w:after="0" w:line="240" w:lineRule="auto"/>
        <w:ind w:right="4"/>
        <w:outlineLvl w:val="0"/>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Xem </w:t>
      </w:r>
      <w:proofErr w:type="spellStart"/>
      <w:r>
        <w:rPr>
          <w:rFonts w:ascii="Times New Roman" w:eastAsia="Times New Roman" w:hAnsi="Times New Roman" w:cs="Times New Roman"/>
          <w:sz w:val="26"/>
          <w:szCs w:val="26"/>
        </w:rPr>
        <w:t>thông</w:t>
      </w:r>
      <w:proofErr w:type="spellEnd"/>
      <w:r>
        <w:rPr>
          <w:rFonts w:ascii="Times New Roman" w:eastAsia="Times New Roman" w:hAnsi="Times New Roman" w:cs="Times New Roman"/>
          <w:sz w:val="26"/>
          <w:szCs w:val="26"/>
        </w:rPr>
        <w:t xml:space="preserve"> tin </w:t>
      </w:r>
      <w:proofErr w:type="spellStart"/>
      <w:r>
        <w:rPr>
          <w:rFonts w:ascii="Times New Roman" w:eastAsia="Times New Roman" w:hAnsi="Times New Roman" w:cs="Times New Roman"/>
          <w:sz w:val="26"/>
          <w:szCs w:val="26"/>
        </w:rPr>
        <w:t>liên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hệ</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Số</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điện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thoại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địa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chỉ</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gmail</w:t>
      </w:r>
      <w:proofErr w:type="spellEnd"/>
      <w:r>
        <w:rPr>
          <w:rFonts w:ascii="Times New Roman" w:eastAsia="Times New Roman" w:hAnsi="Times New Roman" w:cs="Times New Roman"/>
          <w:sz w:val="26"/>
          <w:szCs w:val="26"/>
        </w:rPr>
        <w:t>.</w:t>
      </w:r>
    </w:p>
    <w:p w14:paraId="2C8C2C27" w14:textId="77777777" w:rsidR="001760C8" w:rsidRDefault="001760C8" w:rsidP="001760C8">
      <w:pPr>
        <w:pStyle w:val="ListParagraph"/>
        <w:widowControl w:val="0"/>
        <w:numPr>
          <w:ilvl w:val="0"/>
          <w:numId w:val="111"/>
        </w:numPr>
        <w:autoSpaceDE w:val="0"/>
        <w:autoSpaceDN w:val="0"/>
        <w:spacing w:before="89" w:after="0" w:line="240" w:lineRule="auto"/>
        <w:ind w:right="4"/>
        <w:outlineLvl w:val="0"/>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Khách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hàng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có</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tài</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khoản</w:t>
      </w:r>
      <w:proofErr w:type="spellEnd"/>
    </w:p>
    <w:p w14:paraId="18869775" w14:textId="77777777" w:rsidR="001760C8" w:rsidRPr="00994002" w:rsidRDefault="001760C8" w:rsidP="001760C8">
      <w:pPr>
        <w:pStyle w:val="ListParagraph"/>
        <w:widowControl w:val="0"/>
        <w:numPr>
          <w:ilvl w:val="0"/>
          <w:numId w:val="113"/>
        </w:numPr>
        <w:autoSpaceDE w:val="0"/>
        <w:autoSpaceDN w:val="0"/>
        <w:spacing w:before="89" w:after="0" w:line="240" w:lineRule="auto"/>
        <w:ind w:right="4"/>
        <w:outlineLvl w:val="0"/>
        <w:rPr>
          <w:rFonts w:ascii="Times New Roman" w:eastAsia="Times New Roman" w:hAnsi="Times New Roman" w:cs="Times New Roman"/>
          <w:sz w:val="26"/>
          <w:szCs w:val="26"/>
        </w:rPr>
      </w:pPr>
      <w:r w:rsidRPr="00994002">
        <w:rPr>
          <w:rFonts w:ascii="Times New Roman" w:eastAsia="Times New Roman" w:hAnsi="Times New Roman" w:cs="Times New Roman"/>
          <w:sz w:val="26"/>
          <w:szCs w:val="26"/>
        </w:rPr>
        <w:t xml:space="preserve">Quản </w:t>
      </w:r>
      <w:proofErr w:type="spellStart"/>
      <w:r w:rsidRPr="00994002">
        <w:rPr>
          <w:rFonts w:ascii="Times New Roman" w:eastAsia="Times New Roman" w:hAnsi="Times New Roman" w:cs="Times New Roman"/>
          <w:sz w:val="26"/>
          <w:szCs w:val="26"/>
        </w:rPr>
        <w:t>lý</w:t>
      </w:r>
      <w:proofErr w:type="spellEnd"/>
      <w:r w:rsidRPr="00994002">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đặt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bàn</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Khách</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hàng</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có</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thể</w:t>
      </w:r>
      <w:proofErr w:type="spellEnd"/>
      <w:r w:rsidRPr="00994002">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chọn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thời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gian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số</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lượng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người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tham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gọi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trước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nếu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cấn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hủy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thêm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người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đổi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thời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gian</w:t>
      </w:r>
      <w:proofErr w:type="spellEnd"/>
      <w:r>
        <w:rPr>
          <w:rFonts w:ascii="Times New Roman" w:eastAsia="Times New Roman" w:hAnsi="Times New Roman" w:cs="Times New Roman"/>
          <w:sz w:val="26"/>
          <w:szCs w:val="26"/>
        </w:rPr>
        <w:t>.</w:t>
      </w:r>
    </w:p>
    <w:p w14:paraId="7E6D1B52" w14:textId="77777777" w:rsidR="001760C8" w:rsidRPr="00994002" w:rsidRDefault="001760C8" w:rsidP="001760C8">
      <w:pPr>
        <w:pStyle w:val="ListParagraph"/>
        <w:widowControl w:val="0"/>
        <w:numPr>
          <w:ilvl w:val="0"/>
          <w:numId w:val="113"/>
        </w:numPr>
        <w:autoSpaceDE w:val="0"/>
        <w:autoSpaceDN w:val="0"/>
        <w:spacing w:before="89" w:after="0" w:line="240" w:lineRule="auto"/>
        <w:ind w:right="4"/>
        <w:outlineLvl w:val="0"/>
        <w:rPr>
          <w:rFonts w:ascii="Times New Roman" w:eastAsia="Times New Roman" w:hAnsi="Times New Roman" w:cs="Times New Roman"/>
          <w:sz w:val="26"/>
          <w:szCs w:val="26"/>
        </w:rPr>
      </w:pPr>
      <w:r w:rsidRPr="00994002">
        <w:rPr>
          <w:rFonts w:ascii="Times New Roman" w:eastAsia="Times New Roman" w:hAnsi="Times New Roman" w:cs="Times New Roman"/>
          <w:sz w:val="26"/>
          <w:szCs w:val="26"/>
        </w:rPr>
        <w:t xml:space="preserve">Quản </w:t>
      </w:r>
      <w:proofErr w:type="spellStart"/>
      <w:r w:rsidRPr="00994002">
        <w:rPr>
          <w:rFonts w:ascii="Times New Roman" w:eastAsia="Times New Roman" w:hAnsi="Times New Roman" w:cs="Times New Roman"/>
          <w:sz w:val="26"/>
          <w:szCs w:val="26"/>
        </w:rPr>
        <w:t>lý</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các</w:t>
      </w:r>
      <w:proofErr w:type="spellEnd"/>
      <w:r w:rsidRPr="00994002">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yêu</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thích</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Khách</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hàng</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có</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thể</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xem</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thêm</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hoặc</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xóa</w:t>
      </w:r>
      <w:proofErr w:type="spellEnd"/>
      <w:r w:rsidRPr="00994002">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yêu</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thích</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của</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mình</w:t>
      </w:r>
      <w:proofErr w:type="spellEnd"/>
      <w:r w:rsidRPr="00994002">
        <w:rPr>
          <w:rFonts w:ascii="Times New Roman" w:eastAsia="Times New Roman" w:hAnsi="Times New Roman" w:cs="Times New Roman"/>
          <w:sz w:val="26"/>
          <w:szCs w:val="26"/>
        </w:rPr>
        <w:t>.</w:t>
      </w:r>
    </w:p>
    <w:p w14:paraId="3ABE255B" w14:textId="77777777" w:rsidR="001760C8" w:rsidRPr="00994002" w:rsidRDefault="001760C8" w:rsidP="001760C8">
      <w:pPr>
        <w:pStyle w:val="ListParagraph"/>
        <w:widowControl w:val="0"/>
        <w:numPr>
          <w:ilvl w:val="0"/>
          <w:numId w:val="113"/>
        </w:numPr>
        <w:autoSpaceDE w:val="0"/>
        <w:autoSpaceDN w:val="0"/>
        <w:spacing w:before="89" w:after="0" w:line="240" w:lineRule="auto"/>
        <w:ind w:right="4"/>
        <w:outlineLvl w:val="0"/>
        <w:rPr>
          <w:rFonts w:ascii="Times New Roman" w:eastAsia="Times New Roman" w:hAnsi="Times New Roman" w:cs="Times New Roman"/>
          <w:sz w:val="26"/>
          <w:szCs w:val="26"/>
        </w:rPr>
      </w:pPr>
      <w:r w:rsidRPr="00994002">
        <w:rPr>
          <w:rFonts w:ascii="Times New Roman" w:eastAsia="Times New Roman" w:hAnsi="Times New Roman" w:cs="Times New Roman"/>
          <w:sz w:val="26"/>
          <w:szCs w:val="26"/>
        </w:rPr>
        <w:t xml:space="preserve">Quản </w:t>
      </w:r>
      <w:proofErr w:type="spellStart"/>
      <w:r w:rsidRPr="00994002">
        <w:rPr>
          <w:rFonts w:ascii="Times New Roman" w:eastAsia="Times New Roman" w:hAnsi="Times New Roman" w:cs="Times New Roman"/>
          <w:sz w:val="26"/>
          <w:szCs w:val="26"/>
        </w:rPr>
        <w:t>lý</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tài</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khoản</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Khách</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hàng</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có</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thể</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sửa</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thông</w:t>
      </w:r>
      <w:proofErr w:type="spellEnd"/>
      <w:r w:rsidRPr="00994002">
        <w:rPr>
          <w:rFonts w:ascii="Times New Roman" w:eastAsia="Times New Roman" w:hAnsi="Times New Roman" w:cs="Times New Roman"/>
          <w:sz w:val="26"/>
          <w:szCs w:val="26"/>
        </w:rPr>
        <w:t xml:space="preserve"> tin </w:t>
      </w:r>
      <w:proofErr w:type="spellStart"/>
      <w:r w:rsidRPr="00994002">
        <w:rPr>
          <w:rFonts w:ascii="Times New Roman" w:eastAsia="Times New Roman" w:hAnsi="Times New Roman" w:cs="Times New Roman"/>
          <w:sz w:val="26"/>
          <w:szCs w:val="26"/>
        </w:rPr>
        <w:t>tài</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khoản</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như</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ảnh</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đại</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diện</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đổi</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mật</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khẩu</w:t>
      </w:r>
      <w:proofErr w:type="spellEnd"/>
      <w:r w:rsidRPr="00994002">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994002">
        <w:rPr>
          <w:rFonts w:ascii="Times New Roman" w:eastAsia="Times New Roman" w:hAnsi="Times New Roman" w:cs="Times New Roman"/>
          <w:sz w:val="26"/>
          <w:szCs w:val="26"/>
        </w:rPr>
        <w:t>…</w:t>
      </w:r>
    </w:p>
    <w:p w14:paraId="2BABE49C" w14:textId="77777777" w:rsidR="001760C8" w:rsidRPr="00994002" w:rsidRDefault="001760C8" w:rsidP="001760C8">
      <w:pPr>
        <w:pStyle w:val="ListParagraph"/>
        <w:widowControl w:val="0"/>
        <w:numPr>
          <w:ilvl w:val="0"/>
          <w:numId w:val="113"/>
        </w:numPr>
        <w:autoSpaceDE w:val="0"/>
        <w:autoSpaceDN w:val="0"/>
        <w:spacing w:before="89" w:after="0" w:line="240" w:lineRule="auto"/>
        <w:ind w:right="4"/>
        <w:outlineLvl w:val="0"/>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Xem tin </w:t>
      </w:r>
      <w:proofErr w:type="spellStart"/>
      <w:r>
        <w:rPr>
          <w:rFonts w:ascii="Times New Roman" w:eastAsia="Times New Roman" w:hAnsi="Times New Roman" w:cs="Times New Roman"/>
          <w:sz w:val="26"/>
          <w:szCs w:val="26"/>
        </w:rPr>
        <w:t>tức</w:t>
      </w:r>
      <w:proofErr w:type="spellEnd"/>
      <w:r>
        <w:rPr>
          <w:rFonts w:ascii="Times New Roman" w:eastAsia="Times New Roman" w:hAnsi="Times New Roman" w:cs="Times New Roman"/>
          <w:sz w:val="26"/>
          <w:szCs w:val="26"/>
        </w:rPr>
        <w:t xml:space="preserve">: Xem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viết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quan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đến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sự</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kiện</w:t>
      </w:r>
      <w:proofErr w:type="spellEnd"/>
      <w:r>
        <w:rPr>
          <w:rFonts w:ascii="Times New Roman" w:eastAsia="Times New Roman" w:hAnsi="Times New Roman" w:cs="Times New Roman"/>
          <w:sz w:val="26"/>
          <w:szCs w:val="26"/>
        </w:rPr>
        <w:t>.</w:t>
      </w:r>
    </w:p>
    <w:p w14:paraId="7C6DF242" w14:textId="77777777" w:rsidR="001760C8" w:rsidRPr="00994002" w:rsidRDefault="001760C8" w:rsidP="001760C8">
      <w:pPr>
        <w:pStyle w:val="ListParagraph"/>
        <w:widowControl w:val="0"/>
        <w:numPr>
          <w:ilvl w:val="0"/>
          <w:numId w:val="113"/>
        </w:numPr>
        <w:autoSpaceDE w:val="0"/>
        <w:autoSpaceDN w:val="0"/>
        <w:spacing w:before="89" w:after="0" w:line="240" w:lineRule="auto"/>
        <w:ind w:right="4"/>
        <w:outlineLvl w:val="0"/>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Xem menu: Xem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combo, </w:t>
      </w:r>
      <w:proofErr w:type="spellStart"/>
      <w:r>
        <w:rPr>
          <w:rFonts w:ascii="Times New Roman" w:eastAsia="Times New Roman" w:hAnsi="Times New Roman" w:cs="Times New Roman"/>
          <w:sz w:val="26"/>
          <w:szCs w:val="26"/>
        </w:rPr>
        <w:t>đồ</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uống</w:t>
      </w:r>
      <w:proofErr w:type="spellEnd"/>
      <w:r>
        <w:rPr>
          <w:rFonts w:ascii="Times New Roman" w:eastAsia="Times New Roman" w:hAnsi="Times New Roman" w:cs="Times New Roman"/>
          <w:sz w:val="26"/>
          <w:szCs w:val="26"/>
        </w:rPr>
        <w:t>.</w:t>
      </w:r>
    </w:p>
    <w:p w14:paraId="20F3DA05" w14:textId="77777777" w:rsidR="001760C8" w:rsidRPr="00994002" w:rsidRDefault="001760C8" w:rsidP="001760C8">
      <w:pPr>
        <w:pStyle w:val="ListParagraph"/>
        <w:widowControl w:val="0"/>
        <w:numPr>
          <w:ilvl w:val="0"/>
          <w:numId w:val="113"/>
        </w:numPr>
        <w:autoSpaceDE w:val="0"/>
        <w:autoSpaceDN w:val="0"/>
        <w:spacing w:before="89" w:after="0" w:line="240" w:lineRule="auto"/>
        <w:ind w:right="4"/>
        <w:outlineLvl w:val="0"/>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Xem </w:t>
      </w:r>
      <w:proofErr w:type="spellStart"/>
      <w:r>
        <w:rPr>
          <w:rFonts w:ascii="Times New Roman" w:eastAsia="Times New Roman" w:hAnsi="Times New Roman" w:cs="Times New Roman"/>
          <w:sz w:val="26"/>
          <w:szCs w:val="26"/>
        </w:rPr>
        <w:t>thông</w:t>
      </w:r>
      <w:proofErr w:type="spellEnd"/>
      <w:r>
        <w:rPr>
          <w:rFonts w:ascii="Times New Roman" w:eastAsia="Times New Roman" w:hAnsi="Times New Roman" w:cs="Times New Roman"/>
          <w:sz w:val="26"/>
          <w:szCs w:val="26"/>
        </w:rPr>
        <w:t xml:space="preserve"> tin </w:t>
      </w:r>
      <w:proofErr w:type="spellStart"/>
      <w:r>
        <w:rPr>
          <w:rFonts w:ascii="Times New Roman" w:eastAsia="Times New Roman" w:hAnsi="Times New Roman" w:cs="Times New Roman"/>
          <w:sz w:val="26"/>
          <w:szCs w:val="26"/>
        </w:rPr>
        <w:t>liên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hệ</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Số</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điện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thoại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địa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chỉ</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gmail</w:t>
      </w:r>
      <w:proofErr w:type="spellEnd"/>
      <w:r>
        <w:rPr>
          <w:rFonts w:ascii="Times New Roman" w:eastAsia="Times New Roman" w:hAnsi="Times New Roman" w:cs="Times New Roman"/>
          <w:sz w:val="26"/>
          <w:szCs w:val="26"/>
        </w:rPr>
        <w:t>.</w:t>
      </w:r>
    </w:p>
    <w:p w14:paraId="45FFB806" w14:textId="77777777" w:rsidR="001760C8" w:rsidRPr="00F3228B" w:rsidRDefault="001760C8" w:rsidP="001760C8">
      <w:pPr>
        <w:pStyle w:val="ListParagraph"/>
        <w:widowControl w:val="0"/>
        <w:numPr>
          <w:ilvl w:val="0"/>
          <w:numId w:val="113"/>
        </w:numPr>
        <w:autoSpaceDE w:val="0"/>
        <w:autoSpaceDN w:val="0"/>
        <w:spacing w:before="89" w:after="0" w:line="240" w:lineRule="auto"/>
        <w:ind w:right="4"/>
        <w:outlineLvl w:val="0"/>
        <w:rPr>
          <w:rFonts w:ascii="Times New Roman" w:eastAsia="Times New Roman" w:hAnsi="Times New Roman" w:cs="Times New Roman"/>
          <w:sz w:val="26"/>
          <w:szCs w:val="26"/>
        </w:rPr>
      </w:pPr>
      <w:proofErr w:type="spellStart"/>
      <w:r w:rsidRPr="00994002">
        <w:rPr>
          <w:rFonts w:ascii="Times New Roman" w:eastAsia="Times New Roman" w:hAnsi="Times New Roman" w:cs="Times New Roman"/>
          <w:sz w:val="26"/>
          <w:szCs w:val="26"/>
        </w:rPr>
        <w:t>Đăng</w:t>
      </w:r>
      <w:proofErr w:type="spellEnd"/>
      <w:r w:rsidRPr="00994002">
        <w:rPr>
          <w:rFonts w:ascii="Times New Roman" w:eastAsia="Times New Roman" w:hAnsi="Times New Roman" w:cs="Times New Roman"/>
          <w:sz w:val="26"/>
          <w:szCs w:val="26"/>
        </w:rPr>
        <w:t xml:space="preserve"> </w:t>
      </w:r>
      <w:proofErr w:type="spellStart"/>
      <w:r w:rsidRPr="00994002">
        <w:rPr>
          <w:rFonts w:ascii="Times New Roman" w:eastAsia="Times New Roman" w:hAnsi="Times New Roman" w:cs="Times New Roman"/>
          <w:sz w:val="26"/>
          <w:szCs w:val="26"/>
        </w:rPr>
        <w:t>xuất</w:t>
      </w:r>
      <w:proofErr w:type="spellEnd"/>
      <w:r w:rsidRPr="00994002">
        <w:rPr>
          <w:rFonts w:ascii="Times New Roman" w:eastAsia="Times New Roman" w:hAnsi="Times New Roman" w:cs="Times New Roman"/>
          <w:sz w:val="26"/>
          <w:szCs w:val="26"/>
        </w:rPr>
        <w:t>.</w:t>
      </w:r>
    </w:p>
    <w:p w14:paraId="7E439F95" w14:textId="77777777" w:rsidR="001760C8" w:rsidRDefault="001760C8" w:rsidP="001760C8">
      <w:pPr>
        <w:pStyle w:val="ListParagraph"/>
        <w:widowControl w:val="0"/>
        <w:numPr>
          <w:ilvl w:val="0"/>
          <w:numId w:val="110"/>
        </w:numPr>
        <w:autoSpaceDE w:val="0"/>
        <w:autoSpaceDN w:val="0"/>
        <w:spacing w:before="89" w:after="0" w:line="240" w:lineRule="auto"/>
        <w:ind w:right="4"/>
        <w:outlineLvl w:val="0"/>
        <w:rPr>
          <w:rFonts w:ascii="Times New Roman" w:eastAsia="Times New Roman" w:hAnsi="Times New Roman" w:cs="Times New Roman"/>
          <w:b/>
          <w:bCs/>
          <w:sz w:val="26"/>
          <w:szCs w:val="26"/>
        </w:rPr>
      </w:pPr>
      <w:r w:rsidRPr="00F3228B">
        <w:rPr>
          <w:rFonts w:ascii="Times New Roman" w:eastAsia="Times New Roman" w:hAnsi="Times New Roman" w:cs="Times New Roman"/>
          <w:b/>
          <w:bCs/>
          <w:sz w:val="26"/>
          <w:szCs w:val="26"/>
        </w:rPr>
        <w:t xml:space="preserve">Các </w:t>
      </w:r>
      <w:proofErr w:type="spellStart"/>
      <w:r w:rsidRPr="00F3228B">
        <w:rPr>
          <w:rFonts w:ascii="Times New Roman" w:eastAsia="Times New Roman" w:hAnsi="Times New Roman" w:cs="Times New Roman"/>
          <w:b/>
          <w:bCs/>
          <w:sz w:val="26"/>
          <w:szCs w:val="26"/>
        </w:rPr>
        <w:t>chức</w:t>
      </w:r>
      <w:proofErr w:type="spellEnd"/>
      <w:r w:rsidRPr="00F3228B">
        <w:rPr>
          <w:rFonts w:ascii="Times New Roman" w:eastAsia="Times New Roman" w:hAnsi="Times New Roman" w:cs="Times New Roman"/>
          <w:b/>
          <w:bCs/>
          <w:sz w:val="26"/>
          <w:szCs w:val="26"/>
        </w:rPr>
        <w:t xml:space="preserve"> </w:t>
      </w:r>
      <w:proofErr w:type="spellStart"/>
      <w:r w:rsidRPr="00F3228B">
        <w:rPr>
          <w:rFonts w:ascii="Times New Roman" w:eastAsia="Times New Roman" w:hAnsi="Times New Roman" w:cs="Times New Roman"/>
          <w:b/>
          <w:bCs/>
          <w:sz w:val="26"/>
          <w:szCs w:val="26"/>
        </w:rPr>
        <w:t>năng</w:t>
      </w:r>
      <w:proofErr w:type="spellEnd"/>
      <w:r w:rsidRPr="00F3228B">
        <w:rPr>
          <w:rFonts w:ascii="Times New Roman" w:eastAsia="Times New Roman" w:hAnsi="Times New Roman" w:cs="Times New Roman"/>
          <w:b/>
          <w:bCs/>
          <w:sz w:val="26"/>
          <w:szCs w:val="26"/>
        </w:rPr>
        <w:t xml:space="preserve"> </w:t>
      </w:r>
      <w:proofErr w:type="spellStart"/>
      <w:r w:rsidRPr="00F3228B">
        <w:rPr>
          <w:rFonts w:ascii="Times New Roman" w:eastAsia="Times New Roman" w:hAnsi="Times New Roman" w:cs="Times New Roman"/>
          <w:b/>
          <w:bCs/>
          <w:sz w:val="26"/>
          <w:szCs w:val="26"/>
        </w:rPr>
        <w:t>cho</w:t>
      </w:r>
      <w:proofErr w:type="spellEnd"/>
      <w:r w:rsidRPr="00F3228B">
        <w:rPr>
          <w:rFonts w:ascii="Times New Roman" w:eastAsia="Times New Roman" w:hAnsi="Times New Roman" w:cs="Times New Roman"/>
          <w:b/>
          <w:bCs/>
          <w:sz w:val="26"/>
          <w:szCs w:val="26"/>
        </w:rPr>
        <w:t xml:space="preserve"> </w:t>
      </w:r>
      <w:proofErr w:type="spellStart"/>
      <w:r w:rsidRPr="00F3228B">
        <w:rPr>
          <w:rFonts w:ascii="Times New Roman" w:eastAsia="Times New Roman" w:hAnsi="Times New Roman" w:cs="Times New Roman"/>
          <w:b/>
          <w:bCs/>
          <w:sz w:val="26"/>
          <w:szCs w:val="26"/>
        </w:rPr>
        <w:t>quản</w:t>
      </w:r>
      <w:proofErr w:type="spellEnd"/>
      <w:r w:rsidRPr="00F3228B">
        <w:rPr>
          <w:rFonts w:ascii="Times New Roman" w:eastAsia="Times New Roman" w:hAnsi="Times New Roman" w:cs="Times New Roman"/>
          <w:b/>
          <w:bCs/>
          <w:sz w:val="26"/>
          <w:szCs w:val="26"/>
        </w:rPr>
        <w:t xml:space="preserve"> </w:t>
      </w:r>
      <w:proofErr w:type="spellStart"/>
      <w:r w:rsidRPr="00F3228B">
        <w:rPr>
          <w:rFonts w:ascii="Times New Roman" w:eastAsia="Times New Roman" w:hAnsi="Times New Roman" w:cs="Times New Roman"/>
          <w:b/>
          <w:bCs/>
          <w:sz w:val="26"/>
          <w:szCs w:val="26"/>
        </w:rPr>
        <w:t>lý</w:t>
      </w:r>
      <w:proofErr w:type="spellEnd"/>
    </w:p>
    <w:p w14:paraId="034E1C6E" w14:textId="77777777" w:rsidR="001760C8" w:rsidRPr="00F3228B" w:rsidRDefault="001760C8" w:rsidP="001760C8">
      <w:pPr>
        <w:pStyle w:val="ListParagraph"/>
        <w:widowControl w:val="0"/>
        <w:numPr>
          <w:ilvl w:val="0"/>
          <w:numId w:val="123"/>
        </w:numPr>
        <w:autoSpaceDE w:val="0"/>
        <w:autoSpaceDN w:val="0"/>
        <w:spacing w:before="89" w:after="0" w:line="240" w:lineRule="auto"/>
        <w:ind w:right="4"/>
        <w:outlineLvl w:val="0"/>
        <w:rPr>
          <w:rFonts w:ascii="Times New Roman" w:eastAsia="Times New Roman" w:hAnsi="Times New Roman" w:cs="Times New Roman"/>
          <w:sz w:val="26"/>
          <w:szCs w:val="26"/>
        </w:rPr>
      </w:pPr>
      <w:proofErr w:type="spellStart"/>
      <w:r w:rsidRPr="00F3228B">
        <w:rPr>
          <w:rFonts w:ascii="Times New Roman" w:eastAsia="Times New Roman" w:hAnsi="Times New Roman" w:cs="Times New Roman"/>
          <w:sz w:val="26"/>
          <w:szCs w:val="26"/>
        </w:rPr>
        <w:t>Đăng</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nhập</w:t>
      </w:r>
      <w:proofErr w:type="spellEnd"/>
      <w:r w:rsidRPr="00F3228B">
        <w:rPr>
          <w:rFonts w:ascii="Times New Roman" w:eastAsia="Times New Roman" w:hAnsi="Times New Roman" w:cs="Times New Roman"/>
          <w:sz w:val="26"/>
          <w:szCs w:val="26"/>
        </w:rPr>
        <w:t>.</w:t>
      </w:r>
    </w:p>
    <w:p w14:paraId="66A560D4" w14:textId="77777777" w:rsidR="001760C8" w:rsidRPr="00F3228B" w:rsidRDefault="001760C8" w:rsidP="001760C8">
      <w:pPr>
        <w:pStyle w:val="ListParagraph"/>
        <w:widowControl w:val="0"/>
        <w:numPr>
          <w:ilvl w:val="0"/>
          <w:numId w:val="123"/>
        </w:numPr>
        <w:autoSpaceDE w:val="0"/>
        <w:autoSpaceDN w:val="0"/>
        <w:spacing w:before="89" w:after="0" w:line="240" w:lineRule="auto"/>
        <w:ind w:right="4"/>
        <w:outlineLvl w:val="0"/>
        <w:rPr>
          <w:rFonts w:ascii="Times New Roman" w:eastAsia="Times New Roman" w:hAnsi="Times New Roman" w:cs="Times New Roman"/>
          <w:sz w:val="26"/>
          <w:szCs w:val="26"/>
        </w:rPr>
      </w:pPr>
      <w:r w:rsidRPr="00F3228B">
        <w:rPr>
          <w:rFonts w:ascii="Times New Roman" w:eastAsia="Times New Roman" w:hAnsi="Times New Roman" w:cs="Times New Roman"/>
          <w:sz w:val="26"/>
          <w:szCs w:val="26"/>
        </w:rPr>
        <w:t xml:space="preserve">Quản </w:t>
      </w:r>
      <w:proofErr w:type="spellStart"/>
      <w:r w:rsidRPr="00F3228B">
        <w:rPr>
          <w:rFonts w:ascii="Times New Roman" w:eastAsia="Times New Roman" w:hAnsi="Times New Roman" w:cs="Times New Roman"/>
          <w:sz w:val="26"/>
          <w:szCs w:val="26"/>
        </w:rPr>
        <w:t>lý</w:t>
      </w:r>
      <w:proofErr w:type="spellEnd"/>
      <w:r w:rsidRPr="00F3228B">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sidRPr="00F3228B">
        <w:rPr>
          <w:rFonts w:ascii="Times New Roman" w:eastAsia="Times New Roman" w:hAnsi="Times New Roman" w:cs="Times New Roman"/>
          <w:sz w:val="26"/>
          <w:szCs w:val="26"/>
        </w:rPr>
        <w:t xml:space="preserve">: Quản </w:t>
      </w:r>
      <w:proofErr w:type="spellStart"/>
      <w:r w:rsidRPr="00F3228B">
        <w:rPr>
          <w:rFonts w:ascii="Times New Roman" w:eastAsia="Times New Roman" w:hAnsi="Times New Roman" w:cs="Times New Roman"/>
          <w:sz w:val="26"/>
          <w:szCs w:val="26"/>
        </w:rPr>
        <w:t>lý</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có</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thể</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xác</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nhận</w:t>
      </w:r>
      <w:proofErr w:type="spellEnd"/>
      <w:r w:rsidRPr="00F3228B">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đặt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bàn</w:t>
      </w:r>
      <w:proofErr w:type="spellEnd"/>
      <w:proofErr w:type="gramStart"/>
      <w:r w:rsidRPr="00F3228B">
        <w:rPr>
          <w:rFonts w:ascii="Times New Roman" w:eastAsia="Times New Roman" w:hAnsi="Times New Roman" w:cs="Times New Roman"/>
          <w:sz w:val="26"/>
          <w:szCs w:val="26"/>
        </w:rPr>
        <w:t>, ,</w:t>
      </w:r>
      <w:proofErr w:type="gram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hủy</w:t>
      </w:r>
      <w:proofErr w:type="spellEnd"/>
      <w:r w:rsidRPr="00F3228B">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đặt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bàn</w:t>
      </w:r>
      <w:proofErr w:type="spellEnd"/>
      <w:r>
        <w:rPr>
          <w:rFonts w:ascii="Times New Roman" w:eastAsia="Times New Roman" w:hAnsi="Times New Roman" w:cs="Times New Roman"/>
          <w:sz w:val="26"/>
          <w:szCs w:val="26"/>
        </w:rPr>
        <w:t>.</w:t>
      </w:r>
    </w:p>
    <w:p w14:paraId="7180A00C" w14:textId="77777777" w:rsidR="001760C8" w:rsidRPr="00F3228B" w:rsidRDefault="001760C8" w:rsidP="001760C8">
      <w:pPr>
        <w:pStyle w:val="ListParagraph"/>
        <w:widowControl w:val="0"/>
        <w:numPr>
          <w:ilvl w:val="0"/>
          <w:numId w:val="123"/>
        </w:numPr>
        <w:autoSpaceDE w:val="0"/>
        <w:autoSpaceDN w:val="0"/>
        <w:spacing w:before="89" w:after="0" w:line="240" w:lineRule="auto"/>
        <w:ind w:right="4"/>
        <w:outlineLvl w:val="0"/>
        <w:rPr>
          <w:rFonts w:ascii="Times New Roman" w:eastAsia="Times New Roman" w:hAnsi="Times New Roman" w:cs="Times New Roman"/>
          <w:sz w:val="26"/>
          <w:szCs w:val="26"/>
        </w:rPr>
      </w:pPr>
      <w:r w:rsidRPr="00F3228B">
        <w:rPr>
          <w:rFonts w:ascii="Times New Roman" w:eastAsia="Times New Roman" w:hAnsi="Times New Roman" w:cs="Times New Roman"/>
          <w:sz w:val="26"/>
          <w:szCs w:val="26"/>
        </w:rPr>
        <w:t xml:space="preserve">Quản </w:t>
      </w:r>
      <w:proofErr w:type="spellStart"/>
      <w:r w:rsidRPr="00F3228B">
        <w:rPr>
          <w:rFonts w:ascii="Times New Roman" w:eastAsia="Times New Roman" w:hAnsi="Times New Roman" w:cs="Times New Roman"/>
          <w:sz w:val="26"/>
          <w:szCs w:val="26"/>
        </w:rPr>
        <w:t>lý</w:t>
      </w:r>
      <w:proofErr w:type="spellEnd"/>
      <w:r w:rsidRPr="00F3228B">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Thêm</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sửa</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xóa</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và</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ẩn</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hiện</w:t>
      </w:r>
      <w:proofErr w:type="spellEnd"/>
      <w:r w:rsidRPr="00F3228B">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p>
    <w:p w14:paraId="6E88E6F1" w14:textId="77777777" w:rsidR="001760C8" w:rsidRPr="00F3228B" w:rsidRDefault="001760C8" w:rsidP="001760C8">
      <w:pPr>
        <w:pStyle w:val="ListParagraph"/>
        <w:widowControl w:val="0"/>
        <w:numPr>
          <w:ilvl w:val="0"/>
          <w:numId w:val="123"/>
        </w:numPr>
        <w:autoSpaceDE w:val="0"/>
        <w:autoSpaceDN w:val="0"/>
        <w:spacing w:before="89" w:after="0" w:line="240" w:lineRule="auto"/>
        <w:ind w:right="4"/>
        <w:outlineLvl w:val="0"/>
        <w:rPr>
          <w:rFonts w:ascii="Times New Roman" w:eastAsia="Times New Roman" w:hAnsi="Times New Roman" w:cs="Times New Roman"/>
          <w:sz w:val="26"/>
          <w:szCs w:val="26"/>
        </w:rPr>
      </w:pPr>
      <w:r w:rsidRPr="00F3228B">
        <w:rPr>
          <w:rFonts w:ascii="Times New Roman" w:eastAsia="Times New Roman" w:hAnsi="Times New Roman" w:cs="Times New Roman"/>
          <w:sz w:val="26"/>
          <w:szCs w:val="26"/>
        </w:rPr>
        <w:t xml:space="preserve">Quản </w:t>
      </w:r>
      <w:proofErr w:type="spellStart"/>
      <w:r w:rsidRPr="00F3228B">
        <w:rPr>
          <w:rFonts w:ascii="Times New Roman" w:eastAsia="Times New Roman" w:hAnsi="Times New Roman" w:cs="Times New Roman"/>
          <w:sz w:val="26"/>
          <w:szCs w:val="26"/>
        </w:rPr>
        <w:t>lý</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khuyến</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mãi</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Thêm</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sửa</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xóa</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khuyến</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mãi</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cho</w:t>
      </w:r>
      <w:proofErr w:type="spellEnd"/>
      <w:r w:rsidRPr="00F3228B">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sidRPr="00F3228B">
        <w:rPr>
          <w:rFonts w:ascii="Times New Roman" w:eastAsia="Times New Roman" w:hAnsi="Times New Roman" w:cs="Times New Roman"/>
          <w:sz w:val="26"/>
          <w:szCs w:val="26"/>
        </w:rPr>
        <w:t>.</w:t>
      </w:r>
    </w:p>
    <w:p w14:paraId="15108BB0" w14:textId="77777777" w:rsidR="001760C8" w:rsidRPr="00F3228B" w:rsidRDefault="001760C8" w:rsidP="001760C8">
      <w:pPr>
        <w:pStyle w:val="ListParagraph"/>
        <w:widowControl w:val="0"/>
        <w:numPr>
          <w:ilvl w:val="0"/>
          <w:numId w:val="123"/>
        </w:numPr>
        <w:autoSpaceDE w:val="0"/>
        <w:autoSpaceDN w:val="0"/>
        <w:spacing w:before="89" w:after="0" w:line="240" w:lineRule="auto"/>
        <w:ind w:right="4"/>
        <w:outlineLvl w:val="0"/>
        <w:rPr>
          <w:rFonts w:ascii="Times New Roman" w:eastAsia="Times New Roman" w:hAnsi="Times New Roman" w:cs="Times New Roman"/>
          <w:sz w:val="26"/>
          <w:szCs w:val="26"/>
        </w:rPr>
      </w:pPr>
      <w:r w:rsidRPr="00F3228B">
        <w:rPr>
          <w:rFonts w:ascii="Times New Roman" w:eastAsia="Times New Roman" w:hAnsi="Times New Roman" w:cs="Times New Roman"/>
          <w:sz w:val="26"/>
          <w:szCs w:val="26"/>
        </w:rPr>
        <w:t xml:space="preserve">Quản </w:t>
      </w:r>
      <w:proofErr w:type="spellStart"/>
      <w:r w:rsidRPr="00F3228B">
        <w:rPr>
          <w:rFonts w:ascii="Times New Roman" w:eastAsia="Times New Roman" w:hAnsi="Times New Roman" w:cs="Times New Roman"/>
          <w:sz w:val="26"/>
          <w:szCs w:val="26"/>
        </w:rPr>
        <w:t>lý</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người</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dùng</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Thêm</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xóa</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tài</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khoản</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khách</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hàng</w:t>
      </w:r>
      <w:proofErr w:type="spellEnd"/>
      <w:r w:rsidRPr="00F3228B">
        <w:rPr>
          <w:rFonts w:ascii="Times New Roman" w:eastAsia="Times New Roman" w:hAnsi="Times New Roman" w:cs="Times New Roman"/>
          <w:sz w:val="26"/>
          <w:szCs w:val="26"/>
        </w:rPr>
        <w:t>.</w:t>
      </w:r>
    </w:p>
    <w:p w14:paraId="36CB9436" w14:textId="77777777" w:rsidR="001760C8" w:rsidRPr="00F3228B" w:rsidRDefault="001760C8" w:rsidP="001760C8">
      <w:pPr>
        <w:pStyle w:val="ListParagraph"/>
        <w:widowControl w:val="0"/>
        <w:numPr>
          <w:ilvl w:val="0"/>
          <w:numId w:val="123"/>
        </w:numPr>
        <w:autoSpaceDE w:val="0"/>
        <w:autoSpaceDN w:val="0"/>
        <w:spacing w:before="89" w:after="0" w:line="240" w:lineRule="auto"/>
        <w:ind w:right="4"/>
        <w:outlineLvl w:val="0"/>
        <w:rPr>
          <w:rFonts w:ascii="Times New Roman" w:eastAsia="Times New Roman" w:hAnsi="Times New Roman" w:cs="Times New Roman"/>
          <w:sz w:val="26"/>
          <w:szCs w:val="26"/>
        </w:rPr>
      </w:pPr>
      <w:r w:rsidRPr="00F3228B">
        <w:rPr>
          <w:rFonts w:ascii="Times New Roman" w:eastAsia="Times New Roman" w:hAnsi="Times New Roman" w:cs="Times New Roman"/>
          <w:sz w:val="26"/>
          <w:szCs w:val="26"/>
        </w:rPr>
        <w:t xml:space="preserve">Quản </w:t>
      </w:r>
      <w:proofErr w:type="spellStart"/>
      <w:r w:rsidRPr="00F3228B">
        <w:rPr>
          <w:rFonts w:ascii="Times New Roman" w:eastAsia="Times New Roman" w:hAnsi="Times New Roman" w:cs="Times New Roman"/>
          <w:sz w:val="26"/>
          <w:szCs w:val="26"/>
        </w:rPr>
        <w:t>lý</w:t>
      </w:r>
      <w:proofErr w:type="spellEnd"/>
      <w:r w:rsidRPr="00F3228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tin </w:t>
      </w:r>
      <w:proofErr w:type="spellStart"/>
      <w:r>
        <w:rPr>
          <w:rFonts w:ascii="Times New Roman" w:eastAsia="Times New Roman" w:hAnsi="Times New Roman" w:cs="Times New Roman"/>
          <w:sz w:val="26"/>
          <w:szCs w:val="26"/>
        </w:rPr>
        <w:t>tức</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Thêm</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sửa</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xóa</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và</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ẩn</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hiện</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bài</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viết</w:t>
      </w:r>
      <w:proofErr w:type="spellEnd"/>
      <w:r w:rsidRPr="00F3228B">
        <w:rPr>
          <w:rFonts w:ascii="Times New Roman" w:eastAsia="Times New Roman" w:hAnsi="Times New Roman" w:cs="Times New Roman"/>
          <w:sz w:val="26"/>
          <w:szCs w:val="26"/>
        </w:rPr>
        <w:t>.</w:t>
      </w:r>
    </w:p>
    <w:p w14:paraId="3B01BB14" w14:textId="77777777" w:rsidR="001760C8" w:rsidRPr="00F3228B" w:rsidRDefault="001760C8" w:rsidP="001760C8">
      <w:pPr>
        <w:pStyle w:val="ListParagraph"/>
        <w:widowControl w:val="0"/>
        <w:numPr>
          <w:ilvl w:val="0"/>
          <w:numId w:val="123"/>
        </w:numPr>
        <w:autoSpaceDE w:val="0"/>
        <w:autoSpaceDN w:val="0"/>
        <w:spacing w:before="89" w:after="0" w:line="240" w:lineRule="auto"/>
        <w:ind w:right="4"/>
        <w:outlineLvl w:val="0"/>
        <w:rPr>
          <w:rFonts w:ascii="Times New Roman" w:eastAsia="Times New Roman" w:hAnsi="Times New Roman" w:cs="Times New Roman"/>
          <w:sz w:val="26"/>
          <w:szCs w:val="26"/>
        </w:rPr>
      </w:pPr>
      <w:r w:rsidRPr="00F3228B">
        <w:rPr>
          <w:rFonts w:ascii="Times New Roman" w:eastAsia="Times New Roman" w:hAnsi="Times New Roman" w:cs="Times New Roman"/>
          <w:sz w:val="26"/>
          <w:szCs w:val="26"/>
        </w:rPr>
        <w:t xml:space="preserve">Quản </w:t>
      </w:r>
      <w:proofErr w:type="spellStart"/>
      <w:r w:rsidRPr="00F3228B">
        <w:rPr>
          <w:rFonts w:ascii="Times New Roman" w:eastAsia="Times New Roman" w:hAnsi="Times New Roman" w:cs="Times New Roman"/>
          <w:sz w:val="26"/>
          <w:szCs w:val="26"/>
        </w:rPr>
        <w:t>lý</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tài</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khoản</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Chỉnh</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sửa</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thông</w:t>
      </w:r>
      <w:proofErr w:type="spellEnd"/>
      <w:r w:rsidRPr="00F3228B">
        <w:rPr>
          <w:rFonts w:ascii="Times New Roman" w:eastAsia="Times New Roman" w:hAnsi="Times New Roman" w:cs="Times New Roman"/>
          <w:sz w:val="26"/>
          <w:szCs w:val="26"/>
        </w:rPr>
        <w:t xml:space="preserve"> tin </w:t>
      </w:r>
      <w:proofErr w:type="spellStart"/>
      <w:r w:rsidRPr="00F3228B">
        <w:rPr>
          <w:rFonts w:ascii="Times New Roman" w:eastAsia="Times New Roman" w:hAnsi="Times New Roman" w:cs="Times New Roman"/>
          <w:sz w:val="26"/>
          <w:szCs w:val="26"/>
        </w:rPr>
        <w:t>tài</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khoản</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như</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ảnh</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đại</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diện</w:t>
      </w:r>
      <w:proofErr w:type="spellEnd"/>
      <w:r w:rsidRPr="00F3228B">
        <w:rPr>
          <w:rFonts w:ascii="Times New Roman" w:eastAsia="Times New Roman" w:hAnsi="Times New Roman" w:cs="Times New Roman"/>
          <w:sz w:val="26"/>
          <w:szCs w:val="26"/>
        </w:rPr>
        <w:t xml:space="preserve">, </w:t>
      </w:r>
    </w:p>
    <w:p w14:paraId="4C72B17A" w14:textId="77777777" w:rsidR="001760C8" w:rsidRDefault="001760C8" w:rsidP="001760C8">
      <w:pPr>
        <w:pStyle w:val="ListParagraph"/>
        <w:widowControl w:val="0"/>
        <w:numPr>
          <w:ilvl w:val="0"/>
          <w:numId w:val="123"/>
        </w:numPr>
        <w:autoSpaceDE w:val="0"/>
        <w:autoSpaceDN w:val="0"/>
        <w:spacing w:before="89" w:after="0" w:line="240" w:lineRule="auto"/>
        <w:ind w:right="4"/>
        <w:outlineLvl w:val="0"/>
        <w:rPr>
          <w:rFonts w:ascii="Times New Roman" w:eastAsia="Times New Roman" w:hAnsi="Times New Roman" w:cs="Times New Roman"/>
          <w:sz w:val="26"/>
          <w:szCs w:val="26"/>
        </w:rPr>
      </w:pPr>
      <w:proofErr w:type="spellStart"/>
      <w:r w:rsidRPr="00F3228B">
        <w:rPr>
          <w:rFonts w:ascii="Times New Roman" w:eastAsia="Times New Roman" w:hAnsi="Times New Roman" w:cs="Times New Roman"/>
          <w:sz w:val="26"/>
          <w:szCs w:val="26"/>
        </w:rPr>
        <w:t>Thống</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kê</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doanh</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thu</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sản</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phẩm</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bán</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chạy</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Thống</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kê</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doanh</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thu</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theo</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ngày</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tháng</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năm</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hoặc</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theo</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ngày</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tự</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chọn</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Thống</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kê</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sản</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phẩm</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bán</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chạy</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theo</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ngày</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tháng</w:t>
      </w:r>
      <w:proofErr w:type="spellEnd"/>
      <w:r w:rsidRPr="00F3228B">
        <w:rPr>
          <w:rFonts w:ascii="Times New Roman" w:eastAsia="Times New Roman" w:hAnsi="Times New Roman" w:cs="Times New Roman"/>
          <w:sz w:val="26"/>
          <w:szCs w:val="26"/>
        </w:rPr>
        <w:t xml:space="preserve">, </w:t>
      </w:r>
      <w:proofErr w:type="spellStart"/>
      <w:r w:rsidRPr="00F3228B">
        <w:rPr>
          <w:rFonts w:ascii="Times New Roman" w:eastAsia="Times New Roman" w:hAnsi="Times New Roman" w:cs="Times New Roman"/>
          <w:sz w:val="26"/>
          <w:szCs w:val="26"/>
        </w:rPr>
        <w:t>năm</w:t>
      </w:r>
      <w:proofErr w:type="spellEnd"/>
      <w:r w:rsidRPr="00F3228B">
        <w:rPr>
          <w:rFonts w:ascii="Times New Roman" w:eastAsia="Times New Roman" w:hAnsi="Times New Roman" w:cs="Times New Roman"/>
          <w:sz w:val="26"/>
          <w:szCs w:val="26"/>
        </w:rPr>
        <w:t>.</w:t>
      </w:r>
    </w:p>
    <w:p w14:paraId="670F6C89" w14:textId="77777777" w:rsidR="001760C8" w:rsidRDefault="001760C8" w:rsidP="001760C8">
      <w:pPr>
        <w:pStyle w:val="ListParagraph"/>
        <w:widowControl w:val="0"/>
        <w:numPr>
          <w:ilvl w:val="0"/>
          <w:numId w:val="110"/>
        </w:numPr>
        <w:autoSpaceDE w:val="0"/>
        <w:autoSpaceDN w:val="0"/>
        <w:spacing w:before="89" w:after="0" w:line="240" w:lineRule="auto"/>
        <w:ind w:right="4"/>
        <w:outlineLvl w:val="0"/>
        <w:rPr>
          <w:rFonts w:ascii="Times New Roman" w:eastAsia="Times New Roman" w:hAnsi="Times New Roman" w:cs="Times New Roman"/>
          <w:b/>
          <w:bCs/>
          <w:sz w:val="26"/>
          <w:szCs w:val="26"/>
        </w:rPr>
      </w:pPr>
      <w:r w:rsidRPr="00D564EC">
        <w:rPr>
          <w:rFonts w:ascii="Times New Roman" w:eastAsia="Times New Roman" w:hAnsi="Times New Roman" w:cs="Times New Roman"/>
          <w:b/>
          <w:bCs/>
          <w:sz w:val="26"/>
          <w:szCs w:val="26"/>
        </w:rPr>
        <w:t xml:space="preserve">Các </w:t>
      </w:r>
      <w:proofErr w:type="spellStart"/>
      <w:r>
        <w:rPr>
          <w:rFonts w:ascii="Times New Roman" w:eastAsia="Times New Roman" w:hAnsi="Times New Roman" w:cs="Times New Roman"/>
          <w:b/>
          <w:bCs/>
          <w:sz w:val="26"/>
          <w:szCs w:val="26"/>
        </w:rPr>
        <w:t>giả</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định</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và</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phụ</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thuộc</w:t>
      </w:r>
      <w:proofErr w:type="spellEnd"/>
    </w:p>
    <w:p w14:paraId="55C3AE17" w14:textId="77777777" w:rsidR="001760C8" w:rsidRPr="00F73CC1" w:rsidRDefault="001760C8" w:rsidP="001760C8">
      <w:pPr>
        <w:pStyle w:val="ListParagraph"/>
        <w:widowControl w:val="0"/>
        <w:autoSpaceDE w:val="0"/>
        <w:autoSpaceDN w:val="0"/>
        <w:spacing w:before="89" w:after="0" w:line="240" w:lineRule="auto"/>
        <w:ind w:left="1080" w:right="4"/>
        <w:outlineLvl w:val="0"/>
        <w:rPr>
          <w:rFonts w:ascii="Times New Roman" w:eastAsia="Times New Roman" w:hAnsi="Times New Roman" w:cs="Times New Roman"/>
          <w:b/>
          <w:bCs/>
          <w:sz w:val="26"/>
          <w:szCs w:val="26"/>
        </w:rPr>
      </w:pPr>
      <w:r w:rsidRPr="00F73CC1">
        <w:rPr>
          <w:rFonts w:ascii="Times New Roman" w:eastAsia="Times New Roman" w:hAnsi="Times New Roman" w:cs="Times New Roman"/>
          <w:sz w:val="26"/>
          <w:szCs w:val="26"/>
        </w:rPr>
        <w:t xml:space="preserve">Các </w:t>
      </w:r>
      <w:proofErr w:type="spellStart"/>
      <w:r w:rsidRPr="00F73CC1">
        <w:rPr>
          <w:rFonts w:ascii="Times New Roman" w:eastAsia="Times New Roman" w:hAnsi="Times New Roman" w:cs="Times New Roman"/>
          <w:sz w:val="26"/>
          <w:szCs w:val="26"/>
        </w:rPr>
        <w:t>yếu</w:t>
      </w:r>
      <w:proofErr w:type="spellEnd"/>
      <w:r w:rsidRPr="00F73CC1">
        <w:rPr>
          <w:rFonts w:ascii="Times New Roman" w:eastAsia="Times New Roman" w:hAnsi="Times New Roman" w:cs="Times New Roman"/>
          <w:sz w:val="26"/>
          <w:szCs w:val="26"/>
        </w:rPr>
        <w:t xml:space="preserve"> </w:t>
      </w:r>
      <w:proofErr w:type="spellStart"/>
      <w:r w:rsidRPr="00F73CC1">
        <w:rPr>
          <w:rFonts w:ascii="Times New Roman" w:eastAsia="Times New Roman" w:hAnsi="Times New Roman" w:cs="Times New Roman"/>
          <w:sz w:val="26"/>
          <w:szCs w:val="26"/>
        </w:rPr>
        <w:t>tố</w:t>
      </w:r>
      <w:proofErr w:type="spellEnd"/>
      <w:r w:rsidRPr="00F73CC1">
        <w:rPr>
          <w:rFonts w:ascii="Times New Roman" w:eastAsia="Times New Roman" w:hAnsi="Times New Roman" w:cs="Times New Roman"/>
          <w:sz w:val="26"/>
          <w:szCs w:val="26"/>
        </w:rPr>
        <w:t xml:space="preserve"> </w:t>
      </w:r>
      <w:proofErr w:type="spellStart"/>
      <w:r w:rsidRPr="00F73CC1">
        <w:rPr>
          <w:rFonts w:ascii="Times New Roman" w:eastAsia="Times New Roman" w:hAnsi="Times New Roman" w:cs="Times New Roman"/>
          <w:sz w:val="26"/>
          <w:szCs w:val="26"/>
        </w:rPr>
        <w:t>có</w:t>
      </w:r>
      <w:proofErr w:type="spellEnd"/>
      <w:r w:rsidRPr="00F73CC1">
        <w:rPr>
          <w:rFonts w:ascii="Times New Roman" w:eastAsia="Times New Roman" w:hAnsi="Times New Roman" w:cs="Times New Roman"/>
          <w:sz w:val="26"/>
          <w:szCs w:val="26"/>
        </w:rPr>
        <w:t xml:space="preserve"> </w:t>
      </w:r>
      <w:proofErr w:type="spellStart"/>
      <w:r w:rsidRPr="00F73CC1">
        <w:rPr>
          <w:rFonts w:ascii="Times New Roman" w:eastAsia="Times New Roman" w:hAnsi="Times New Roman" w:cs="Times New Roman"/>
          <w:sz w:val="26"/>
          <w:szCs w:val="26"/>
        </w:rPr>
        <w:t>thể</w:t>
      </w:r>
      <w:proofErr w:type="spellEnd"/>
      <w:r w:rsidRPr="00F73CC1">
        <w:rPr>
          <w:rFonts w:ascii="Times New Roman" w:eastAsia="Times New Roman" w:hAnsi="Times New Roman" w:cs="Times New Roman"/>
          <w:sz w:val="26"/>
          <w:szCs w:val="26"/>
        </w:rPr>
        <w:t xml:space="preserve"> </w:t>
      </w:r>
      <w:proofErr w:type="spellStart"/>
      <w:r w:rsidRPr="00F73CC1">
        <w:rPr>
          <w:rFonts w:ascii="Times New Roman" w:eastAsia="Times New Roman" w:hAnsi="Times New Roman" w:cs="Times New Roman"/>
          <w:sz w:val="26"/>
          <w:szCs w:val="26"/>
        </w:rPr>
        <w:t>làm</w:t>
      </w:r>
      <w:proofErr w:type="spellEnd"/>
      <w:r w:rsidRPr="00F73CC1">
        <w:rPr>
          <w:rFonts w:ascii="Times New Roman" w:eastAsia="Times New Roman" w:hAnsi="Times New Roman" w:cs="Times New Roman"/>
          <w:sz w:val="26"/>
          <w:szCs w:val="26"/>
        </w:rPr>
        <w:t xml:space="preserve"> </w:t>
      </w:r>
      <w:proofErr w:type="spellStart"/>
      <w:r w:rsidRPr="00F73CC1">
        <w:rPr>
          <w:rFonts w:ascii="Times New Roman" w:eastAsia="Times New Roman" w:hAnsi="Times New Roman" w:cs="Times New Roman"/>
          <w:sz w:val="26"/>
          <w:szCs w:val="26"/>
        </w:rPr>
        <w:t>cho</w:t>
      </w:r>
      <w:proofErr w:type="spellEnd"/>
      <w:r w:rsidRPr="00F73CC1">
        <w:rPr>
          <w:rFonts w:ascii="Times New Roman" w:eastAsia="Times New Roman" w:hAnsi="Times New Roman" w:cs="Times New Roman"/>
          <w:sz w:val="26"/>
          <w:szCs w:val="26"/>
        </w:rPr>
        <w:t xml:space="preserve"> </w:t>
      </w:r>
      <w:proofErr w:type="spellStart"/>
      <w:r w:rsidRPr="00F73CC1">
        <w:rPr>
          <w:rFonts w:ascii="Times New Roman" w:eastAsia="Times New Roman" w:hAnsi="Times New Roman" w:cs="Times New Roman"/>
          <w:sz w:val="26"/>
          <w:szCs w:val="26"/>
        </w:rPr>
        <w:t>quá</w:t>
      </w:r>
      <w:proofErr w:type="spellEnd"/>
      <w:r w:rsidRPr="00F73CC1">
        <w:rPr>
          <w:rFonts w:ascii="Times New Roman" w:eastAsia="Times New Roman" w:hAnsi="Times New Roman" w:cs="Times New Roman"/>
          <w:sz w:val="26"/>
          <w:szCs w:val="26"/>
        </w:rPr>
        <w:t xml:space="preserve"> </w:t>
      </w:r>
      <w:proofErr w:type="spellStart"/>
      <w:r w:rsidRPr="00F73CC1">
        <w:rPr>
          <w:rFonts w:ascii="Times New Roman" w:eastAsia="Times New Roman" w:hAnsi="Times New Roman" w:cs="Times New Roman"/>
          <w:sz w:val="26"/>
          <w:szCs w:val="26"/>
        </w:rPr>
        <w:t>trình</w:t>
      </w:r>
      <w:proofErr w:type="spellEnd"/>
      <w:r w:rsidRPr="00F73CC1">
        <w:rPr>
          <w:rFonts w:ascii="Times New Roman" w:eastAsia="Times New Roman" w:hAnsi="Times New Roman" w:cs="Times New Roman"/>
          <w:sz w:val="26"/>
          <w:szCs w:val="26"/>
        </w:rPr>
        <w:t xml:space="preserve"> </w:t>
      </w:r>
      <w:proofErr w:type="spellStart"/>
      <w:r w:rsidRPr="00F73CC1">
        <w:rPr>
          <w:rFonts w:ascii="Times New Roman" w:eastAsia="Times New Roman" w:hAnsi="Times New Roman" w:cs="Times New Roman"/>
          <w:sz w:val="26"/>
          <w:szCs w:val="26"/>
        </w:rPr>
        <w:t>xây</w:t>
      </w:r>
      <w:proofErr w:type="spellEnd"/>
      <w:r w:rsidRPr="00F73CC1">
        <w:rPr>
          <w:rFonts w:ascii="Times New Roman" w:eastAsia="Times New Roman" w:hAnsi="Times New Roman" w:cs="Times New Roman"/>
          <w:sz w:val="26"/>
          <w:szCs w:val="26"/>
        </w:rPr>
        <w:t xml:space="preserve"> </w:t>
      </w:r>
      <w:proofErr w:type="spellStart"/>
      <w:r w:rsidRPr="00F73CC1">
        <w:rPr>
          <w:rFonts w:ascii="Times New Roman" w:eastAsia="Times New Roman" w:hAnsi="Times New Roman" w:cs="Times New Roman"/>
          <w:sz w:val="26"/>
          <w:szCs w:val="26"/>
        </w:rPr>
        <w:t>dựng</w:t>
      </w:r>
      <w:proofErr w:type="spellEnd"/>
      <w:r w:rsidRPr="00F73CC1">
        <w:rPr>
          <w:rFonts w:ascii="Times New Roman" w:eastAsia="Times New Roman" w:hAnsi="Times New Roman" w:cs="Times New Roman"/>
          <w:sz w:val="26"/>
          <w:szCs w:val="26"/>
        </w:rPr>
        <w:t xml:space="preserve"> website </w:t>
      </w:r>
      <w:proofErr w:type="spellStart"/>
      <w:r w:rsidRPr="00F73CC1">
        <w:rPr>
          <w:rFonts w:ascii="Times New Roman" w:eastAsia="Times New Roman" w:hAnsi="Times New Roman" w:cs="Times New Roman"/>
          <w:sz w:val="26"/>
          <w:szCs w:val="26"/>
        </w:rPr>
        <w:t>bị</w:t>
      </w:r>
      <w:proofErr w:type="spellEnd"/>
      <w:r w:rsidRPr="00F73CC1">
        <w:rPr>
          <w:rFonts w:ascii="Times New Roman" w:eastAsia="Times New Roman" w:hAnsi="Times New Roman" w:cs="Times New Roman"/>
          <w:sz w:val="26"/>
          <w:szCs w:val="26"/>
        </w:rPr>
        <w:t xml:space="preserve"> </w:t>
      </w:r>
      <w:proofErr w:type="spellStart"/>
      <w:r w:rsidRPr="00F73CC1">
        <w:rPr>
          <w:rFonts w:ascii="Times New Roman" w:eastAsia="Times New Roman" w:hAnsi="Times New Roman" w:cs="Times New Roman"/>
          <w:sz w:val="26"/>
          <w:szCs w:val="26"/>
        </w:rPr>
        <w:t>ảnh</w:t>
      </w:r>
      <w:proofErr w:type="spellEnd"/>
      <w:r w:rsidRPr="00F73CC1">
        <w:rPr>
          <w:rFonts w:ascii="Times New Roman" w:eastAsia="Times New Roman" w:hAnsi="Times New Roman" w:cs="Times New Roman"/>
          <w:sz w:val="26"/>
          <w:szCs w:val="26"/>
        </w:rPr>
        <w:t xml:space="preserve"> </w:t>
      </w:r>
      <w:proofErr w:type="spellStart"/>
      <w:r w:rsidRPr="00F73CC1">
        <w:rPr>
          <w:rFonts w:ascii="Times New Roman" w:eastAsia="Times New Roman" w:hAnsi="Times New Roman" w:cs="Times New Roman"/>
          <w:sz w:val="26"/>
          <w:szCs w:val="26"/>
        </w:rPr>
        <w:t>hưởng</w:t>
      </w:r>
      <w:proofErr w:type="spellEnd"/>
      <w:r w:rsidRPr="00F73CC1">
        <w:rPr>
          <w:rFonts w:ascii="Times New Roman" w:eastAsia="Times New Roman" w:hAnsi="Times New Roman" w:cs="Times New Roman"/>
          <w:sz w:val="26"/>
          <w:szCs w:val="26"/>
        </w:rPr>
        <w:t>:</w:t>
      </w:r>
    </w:p>
    <w:p w14:paraId="4EFA9EE4" w14:textId="77777777" w:rsidR="001760C8" w:rsidRPr="00D564EC" w:rsidRDefault="001760C8" w:rsidP="001760C8">
      <w:pPr>
        <w:pStyle w:val="ListParagraph"/>
        <w:widowControl w:val="0"/>
        <w:autoSpaceDE w:val="0"/>
        <w:autoSpaceDN w:val="0"/>
        <w:spacing w:before="89" w:after="0" w:line="240" w:lineRule="auto"/>
        <w:ind w:left="1080" w:right="4"/>
        <w:outlineLvl w:val="0"/>
        <w:rPr>
          <w:rFonts w:ascii="Times New Roman" w:eastAsia="Times New Roman" w:hAnsi="Times New Roman" w:cs="Times New Roman"/>
          <w:sz w:val="26"/>
          <w:szCs w:val="26"/>
        </w:rPr>
      </w:pPr>
      <w:r w:rsidRPr="00D564EC">
        <w:rPr>
          <w:rFonts w:ascii="Times New Roman" w:eastAsia="Times New Roman" w:hAnsi="Times New Roman" w:cs="Times New Roman"/>
          <w:sz w:val="26"/>
          <w:szCs w:val="26"/>
        </w:rPr>
        <w:t>•</w:t>
      </w:r>
      <w:r w:rsidRPr="00D564EC">
        <w:rPr>
          <w:rFonts w:ascii="Times New Roman" w:eastAsia="Times New Roman" w:hAnsi="Times New Roman" w:cs="Times New Roman"/>
          <w:sz w:val="26"/>
          <w:szCs w:val="26"/>
        </w:rPr>
        <w:tab/>
      </w:r>
      <w:proofErr w:type="spellStart"/>
      <w:r w:rsidRPr="00D564EC">
        <w:rPr>
          <w:rFonts w:ascii="Times New Roman" w:eastAsia="Times New Roman" w:hAnsi="Times New Roman" w:cs="Times New Roman"/>
          <w:sz w:val="26"/>
          <w:szCs w:val="26"/>
        </w:rPr>
        <w:t>Không</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thu</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thập</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đủ</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các</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yêu</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cầu</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của</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người</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dùng</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dẫn</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đến</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thiếu</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chức</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năng</w:t>
      </w:r>
      <w:proofErr w:type="spellEnd"/>
      <w:r w:rsidRPr="00D564EC">
        <w:rPr>
          <w:rFonts w:ascii="Times New Roman" w:eastAsia="Times New Roman" w:hAnsi="Times New Roman" w:cs="Times New Roman"/>
          <w:sz w:val="26"/>
          <w:szCs w:val="26"/>
        </w:rPr>
        <w:t>.</w:t>
      </w:r>
    </w:p>
    <w:p w14:paraId="7FAE784D" w14:textId="77777777" w:rsidR="001760C8" w:rsidRPr="00D564EC" w:rsidRDefault="001760C8" w:rsidP="001760C8">
      <w:pPr>
        <w:pStyle w:val="ListParagraph"/>
        <w:widowControl w:val="0"/>
        <w:autoSpaceDE w:val="0"/>
        <w:autoSpaceDN w:val="0"/>
        <w:spacing w:before="89" w:after="0" w:line="240" w:lineRule="auto"/>
        <w:ind w:left="1080" w:right="4"/>
        <w:outlineLvl w:val="0"/>
        <w:rPr>
          <w:rFonts w:ascii="Times New Roman" w:eastAsia="Times New Roman" w:hAnsi="Times New Roman" w:cs="Times New Roman"/>
          <w:sz w:val="26"/>
          <w:szCs w:val="26"/>
        </w:rPr>
      </w:pPr>
      <w:r w:rsidRPr="00D564EC">
        <w:rPr>
          <w:rFonts w:ascii="Times New Roman" w:eastAsia="Times New Roman" w:hAnsi="Times New Roman" w:cs="Times New Roman"/>
          <w:sz w:val="26"/>
          <w:szCs w:val="26"/>
        </w:rPr>
        <w:t>•</w:t>
      </w:r>
      <w:r w:rsidRPr="00D564EC">
        <w:rPr>
          <w:rFonts w:ascii="Times New Roman" w:eastAsia="Times New Roman" w:hAnsi="Times New Roman" w:cs="Times New Roman"/>
          <w:sz w:val="26"/>
          <w:szCs w:val="26"/>
        </w:rPr>
        <w:tab/>
      </w:r>
      <w:proofErr w:type="spellStart"/>
      <w:r w:rsidRPr="00D564EC">
        <w:rPr>
          <w:rFonts w:ascii="Times New Roman" w:eastAsia="Times New Roman" w:hAnsi="Times New Roman" w:cs="Times New Roman"/>
          <w:sz w:val="26"/>
          <w:szCs w:val="26"/>
        </w:rPr>
        <w:t>Thiết</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kế</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không</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đúng</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với</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chức</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năng</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đặc</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tả</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làm</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cho</w:t>
      </w:r>
      <w:proofErr w:type="spellEnd"/>
      <w:r w:rsidRPr="00D564EC">
        <w:rPr>
          <w:rFonts w:ascii="Times New Roman" w:eastAsia="Times New Roman" w:hAnsi="Times New Roman" w:cs="Times New Roman"/>
          <w:sz w:val="26"/>
          <w:szCs w:val="26"/>
        </w:rPr>
        <w:t xml:space="preserve"> website </w:t>
      </w:r>
      <w:proofErr w:type="spellStart"/>
      <w:r w:rsidRPr="00D564EC">
        <w:rPr>
          <w:rFonts w:ascii="Times New Roman" w:eastAsia="Times New Roman" w:hAnsi="Times New Roman" w:cs="Times New Roman"/>
          <w:sz w:val="26"/>
          <w:szCs w:val="26"/>
        </w:rPr>
        <w:t>kém</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chất</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lượng</w:t>
      </w:r>
      <w:proofErr w:type="spellEnd"/>
      <w:r w:rsidRPr="00D564EC">
        <w:rPr>
          <w:rFonts w:ascii="Times New Roman" w:eastAsia="Times New Roman" w:hAnsi="Times New Roman" w:cs="Times New Roman"/>
          <w:sz w:val="26"/>
          <w:szCs w:val="26"/>
        </w:rPr>
        <w:t>.</w:t>
      </w:r>
    </w:p>
    <w:p w14:paraId="634A1C41" w14:textId="77777777" w:rsidR="001760C8" w:rsidRPr="00D564EC" w:rsidRDefault="001760C8" w:rsidP="001760C8">
      <w:pPr>
        <w:pStyle w:val="ListParagraph"/>
        <w:widowControl w:val="0"/>
        <w:autoSpaceDE w:val="0"/>
        <w:autoSpaceDN w:val="0"/>
        <w:spacing w:before="89" w:after="0" w:line="240" w:lineRule="auto"/>
        <w:ind w:left="1080" w:right="4"/>
        <w:outlineLvl w:val="0"/>
        <w:rPr>
          <w:rFonts w:ascii="Times New Roman" w:eastAsia="Times New Roman" w:hAnsi="Times New Roman" w:cs="Times New Roman"/>
          <w:sz w:val="26"/>
          <w:szCs w:val="26"/>
        </w:rPr>
      </w:pPr>
      <w:r w:rsidRPr="00D564EC">
        <w:rPr>
          <w:rFonts w:ascii="Times New Roman" w:eastAsia="Times New Roman" w:hAnsi="Times New Roman" w:cs="Times New Roman"/>
          <w:sz w:val="26"/>
          <w:szCs w:val="26"/>
        </w:rPr>
        <w:t>•</w:t>
      </w:r>
      <w:r w:rsidRPr="00D564EC">
        <w:rPr>
          <w:rFonts w:ascii="Times New Roman" w:eastAsia="Times New Roman" w:hAnsi="Times New Roman" w:cs="Times New Roman"/>
          <w:sz w:val="26"/>
          <w:szCs w:val="26"/>
        </w:rPr>
        <w:tab/>
      </w:r>
      <w:proofErr w:type="spellStart"/>
      <w:r w:rsidRPr="00D564EC">
        <w:rPr>
          <w:rFonts w:ascii="Times New Roman" w:eastAsia="Times New Roman" w:hAnsi="Times New Roman" w:cs="Times New Roman"/>
          <w:sz w:val="26"/>
          <w:szCs w:val="26"/>
        </w:rPr>
        <w:t>Chậm</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tiến</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độ</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ảnh</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hưởng</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đến</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chất</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lượng</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sản</w:t>
      </w:r>
      <w:proofErr w:type="spellEnd"/>
      <w:r w:rsidRPr="00D564EC">
        <w:rPr>
          <w:rFonts w:ascii="Times New Roman" w:eastAsia="Times New Roman" w:hAnsi="Times New Roman" w:cs="Times New Roman"/>
          <w:sz w:val="26"/>
          <w:szCs w:val="26"/>
        </w:rPr>
        <w:t xml:space="preserve"> </w:t>
      </w:r>
      <w:proofErr w:type="spellStart"/>
      <w:r w:rsidRPr="00D564EC">
        <w:rPr>
          <w:rFonts w:ascii="Times New Roman" w:eastAsia="Times New Roman" w:hAnsi="Times New Roman" w:cs="Times New Roman"/>
          <w:sz w:val="26"/>
          <w:szCs w:val="26"/>
        </w:rPr>
        <w:t>phẩm</w:t>
      </w:r>
      <w:proofErr w:type="spellEnd"/>
      <w:r w:rsidRPr="00D564EC">
        <w:rPr>
          <w:rFonts w:ascii="Times New Roman" w:eastAsia="Times New Roman" w:hAnsi="Times New Roman" w:cs="Times New Roman"/>
          <w:sz w:val="26"/>
          <w:szCs w:val="26"/>
        </w:rPr>
        <w:t>.</w:t>
      </w:r>
    </w:p>
    <w:p w14:paraId="2D2AD43D" w14:textId="77777777" w:rsidR="001760C8" w:rsidRDefault="001760C8" w:rsidP="001760C8">
      <w:pPr>
        <w:pStyle w:val="ListParagraph"/>
        <w:widowControl w:val="0"/>
        <w:numPr>
          <w:ilvl w:val="0"/>
          <w:numId w:val="108"/>
        </w:numPr>
        <w:autoSpaceDE w:val="0"/>
        <w:autoSpaceDN w:val="0"/>
        <w:spacing w:before="89" w:after="0" w:line="240" w:lineRule="auto"/>
        <w:ind w:right="4"/>
        <w:outlineLvl w:val="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 xml:space="preserve">Các </w:t>
      </w:r>
      <w:proofErr w:type="spellStart"/>
      <w:r>
        <w:rPr>
          <w:rFonts w:ascii="Times New Roman" w:eastAsia="Times New Roman" w:hAnsi="Times New Roman" w:cs="Times New Roman"/>
          <w:b/>
          <w:bCs/>
          <w:sz w:val="26"/>
          <w:szCs w:val="26"/>
        </w:rPr>
        <w:t>chức</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năng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của</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hệ</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thống</w:t>
      </w:r>
      <w:proofErr w:type="spellEnd"/>
    </w:p>
    <w:p w14:paraId="5F1CEDD8" w14:textId="77777777" w:rsidR="001760C8" w:rsidRDefault="001760C8" w:rsidP="001760C8">
      <w:pPr>
        <w:pStyle w:val="ListParagraph"/>
        <w:widowControl w:val="0"/>
        <w:numPr>
          <w:ilvl w:val="0"/>
          <w:numId w:val="125"/>
        </w:numPr>
        <w:autoSpaceDE w:val="0"/>
        <w:autoSpaceDN w:val="0"/>
        <w:spacing w:before="89" w:after="0" w:line="240" w:lineRule="auto"/>
        <w:ind w:right="4"/>
        <w:outlineLvl w:val="0"/>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Đăng</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kí</w:t>
      </w:r>
      <w:proofErr w:type="spellEnd"/>
    </w:p>
    <w:p w14:paraId="73DD4E75" w14:textId="77777777" w:rsidR="001760C8" w:rsidRDefault="001760C8" w:rsidP="001760C8">
      <w:pPr>
        <w:pStyle w:val="ListParagraph"/>
        <w:widowControl w:val="0"/>
        <w:autoSpaceDE w:val="0"/>
        <w:autoSpaceDN w:val="0"/>
        <w:spacing w:before="89" w:after="0" w:line="240" w:lineRule="auto"/>
        <w:ind w:left="1080" w:right="4"/>
        <w:outlineLvl w:val="0"/>
        <w:rPr>
          <w:rFonts w:ascii="Times New Roman" w:eastAsia="Times New Roman" w:hAnsi="Times New Roman" w:cs="Times New Roman"/>
          <w:b/>
          <w:bCs/>
          <w:sz w:val="26"/>
          <w:szCs w:val="26"/>
        </w:rPr>
      </w:pPr>
    </w:p>
    <w:p w14:paraId="0C17DA4A" w14:textId="77777777" w:rsidR="001760C8" w:rsidRDefault="001760C8" w:rsidP="001760C8">
      <w:pPr>
        <w:pStyle w:val="ListParagraph"/>
        <w:widowControl w:val="0"/>
        <w:autoSpaceDE w:val="0"/>
        <w:autoSpaceDN w:val="0"/>
        <w:spacing w:before="89" w:after="0" w:line="240" w:lineRule="auto"/>
        <w:ind w:left="709" w:right="4"/>
        <w:outlineLvl w:val="0"/>
        <w:rPr>
          <w:rFonts w:ascii="Times New Roman" w:eastAsia="Times New Roman" w:hAnsi="Times New Roman" w:cs="Times New Roman"/>
          <w:b/>
          <w:bCs/>
          <w:sz w:val="26"/>
          <w:szCs w:val="26"/>
        </w:rPr>
      </w:pPr>
      <w:r w:rsidRPr="00720EE8">
        <w:rPr>
          <w:rFonts w:ascii="Times New Roman" w:eastAsia="Times New Roman" w:hAnsi="Times New Roman" w:cs="Times New Roman"/>
          <w:b/>
          <w:bCs/>
          <w:noProof/>
          <w:sz w:val="26"/>
          <w:szCs w:val="26"/>
        </w:rPr>
        <w:drawing>
          <wp:inline distT="0" distB="0" distL="0" distR="0" wp14:anchorId="5DF5AE08" wp14:editId="3522540E">
            <wp:extent cx="5463540" cy="1935480"/>
            <wp:effectExtent l="0" t="0" r="3810" b="7620"/>
            <wp:docPr id="42024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46761" name=""/>
                    <pic:cNvPicPr/>
                  </pic:nvPicPr>
                  <pic:blipFill>
                    <a:blip r:embed="rId19"/>
                    <a:stretch>
                      <a:fillRect/>
                    </a:stretch>
                  </pic:blipFill>
                  <pic:spPr>
                    <a:xfrm>
                      <a:off x="0" y="0"/>
                      <a:ext cx="5463540" cy="1935480"/>
                    </a:xfrm>
                    <a:prstGeom prst="rect">
                      <a:avLst/>
                    </a:prstGeom>
                  </pic:spPr>
                </pic:pic>
              </a:graphicData>
            </a:graphic>
          </wp:inline>
        </w:drawing>
      </w:r>
    </w:p>
    <w:p w14:paraId="0A1DFF0F" w14:textId="77777777" w:rsidR="001760C8" w:rsidRPr="004B6C44" w:rsidRDefault="001760C8" w:rsidP="001760C8">
      <w:pPr>
        <w:pStyle w:val="ListParagraph"/>
        <w:widowControl w:val="0"/>
        <w:autoSpaceDE w:val="0"/>
        <w:autoSpaceDN w:val="0"/>
        <w:spacing w:before="89" w:after="0" w:line="240" w:lineRule="auto"/>
        <w:ind w:left="1134" w:right="4"/>
        <w:outlineLvl w:val="0"/>
        <w:rPr>
          <w:rFonts w:ascii="Times New Roman" w:eastAsia="Times New Roman" w:hAnsi="Times New Roman" w:cs="Times New Roman"/>
          <w:b/>
          <w:bCs/>
          <w:sz w:val="26"/>
          <w:szCs w:val="26"/>
        </w:rPr>
      </w:pPr>
    </w:p>
    <w:p w14:paraId="3BCEA270" w14:textId="77777777" w:rsidR="001760C8" w:rsidRPr="004B6C44" w:rsidRDefault="001760C8" w:rsidP="001760C8">
      <w:pPr>
        <w:widowControl w:val="0"/>
        <w:autoSpaceDE w:val="0"/>
        <w:autoSpaceDN w:val="0"/>
        <w:spacing w:before="89" w:after="0" w:line="240" w:lineRule="auto"/>
        <w:ind w:right="4"/>
        <w:jc w:val="center"/>
        <w:outlineLvl w:val="0"/>
        <w:rPr>
          <w:rFonts w:ascii="Times New Roman" w:eastAsia="Times New Roman" w:hAnsi="Times New Roman" w:cs="Times New Roman"/>
          <w:i/>
          <w:iCs/>
          <w:sz w:val="24"/>
          <w:szCs w:val="24"/>
        </w:rPr>
      </w:pPr>
      <w:proofErr w:type="spellStart"/>
      <w:r w:rsidRPr="004B6C44">
        <w:rPr>
          <w:rFonts w:ascii="Times New Roman" w:eastAsia="Times New Roman" w:hAnsi="Times New Roman" w:cs="Times New Roman"/>
          <w:i/>
          <w:iCs/>
          <w:sz w:val="24"/>
          <w:szCs w:val="24"/>
        </w:rPr>
        <w:t>Hình</w:t>
      </w:r>
      <w:proofErr w:type="spellEnd"/>
      <w:r w:rsidRPr="004B6C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3</w:t>
      </w:r>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Sơ</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đồ</w:t>
      </w:r>
      <w:proofErr w:type="spellEnd"/>
      <w:r w:rsidRPr="004B6C44">
        <w:rPr>
          <w:rFonts w:ascii="Times New Roman" w:eastAsia="Times New Roman" w:hAnsi="Times New Roman" w:cs="Times New Roman"/>
          <w:i/>
          <w:iCs/>
          <w:sz w:val="24"/>
          <w:szCs w:val="24"/>
        </w:rPr>
        <w:t xml:space="preserve"> Use Case </w:t>
      </w:r>
      <w:proofErr w:type="spellStart"/>
      <w:r w:rsidRPr="004B6C44">
        <w:rPr>
          <w:rFonts w:ascii="Times New Roman" w:eastAsia="Times New Roman" w:hAnsi="Times New Roman" w:cs="Times New Roman"/>
          <w:i/>
          <w:iCs/>
          <w:sz w:val="24"/>
          <w:szCs w:val="24"/>
        </w:rPr>
        <w:t>chức</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năng</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đăng</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kí</w:t>
      </w:r>
      <w:proofErr w:type="spellEnd"/>
    </w:p>
    <w:p w14:paraId="013A812D" w14:textId="77777777" w:rsidR="001760C8" w:rsidRPr="00780992" w:rsidRDefault="001760C8" w:rsidP="001760C8">
      <w:pPr>
        <w:pStyle w:val="ListParagraph"/>
        <w:widowControl w:val="0"/>
        <w:autoSpaceDE w:val="0"/>
        <w:autoSpaceDN w:val="0"/>
        <w:spacing w:before="89" w:after="0" w:line="240" w:lineRule="auto"/>
        <w:ind w:left="0" w:right="4"/>
        <w:jc w:val="center"/>
        <w:outlineLvl w:val="0"/>
        <w:rPr>
          <w:rFonts w:ascii="Times New Roman" w:eastAsia="Times New Roman" w:hAnsi="Times New Roman" w:cs="Times New Roman"/>
          <w:sz w:val="24"/>
          <w:szCs w:val="24"/>
        </w:rPr>
      </w:pPr>
    </w:p>
    <w:tbl>
      <w:tblPr>
        <w:tblStyle w:val="TableGrid"/>
        <w:tblW w:w="0" w:type="auto"/>
        <w:tblInd w:w="421" w:type="dxa"/>
        <w:tblLook w:val="04A0" w:firstRow="1" w:lastRow="0" w:firstColumn="1" w:lastColumn="0" w:noHBand="0" w:noVBand="1"/>
      </w:tblPr>
      <w:tblGrid>
        <w:gridCol w:w="3969"/>
        <w:gridCol w:w="4960"/>
      </w:tblGrid>
      <w:tr w:rsidR="001760C8" w14:paraId="515B9A46" w14:textId="77777777" w:rsidTr="003A4DFF">
        <w:tc>
          <w:tcPr>
            <w:tcW w:w="3969" w:type="dxa"/>
          </w:tcPr>
          <w:p w14:paraId="3C7A50B2" w14:textId="77777777" w:rsidR="001760C8" w:rsidRPr="00E269DB" w:rsidRDefault="001760C8" w:rsidP="003A4DFF">
            <w:pPr>
              <w:widowControl w:val="0"/>
              <w:tabs>
                <w:tab w:val="left" w:pos="972"/>
              </w:tabs>
              <w:autoSpaceDE w:val="0"/>
              <w:autoSpaceDN w:val="0"/>
              <w:spacing w:before="89"/>
              <w:ind w:right="4"/>
              <w:jc w:val="center"/>
              <w:outlineLvl w:val="0"/>
              <w:rPr>
                <w:rFonts w:ascii="Times New Roman" w:eastAsia="Times New Roman" w:hAnsi="Times New Roman" w:cs="Times New Roman"/>
                <w:b/>
                <w:bCs/>
                <w:sz w:val="26"/>
                <w:szCs w:val="26"/>
              </w:rPr>
            </w:pPr>
            <w:proofErr w:type="spellStart"/>
            <w:r w:rsidRPr="00E269DB">
              <w:rPr>
                <w:rFonts w:ascii="Times New Roman" w:eastAsia="Times New Roman" w:hAnsi="Times New Roman" w:cs="Times New Roman"/>
                <w:b/>
                <w:bCs/>
                <w:sz w:val="26"/>
                <w:szCs w:val="26"/>
              </w:rPr>
              <w:t>Tên</w:t>
            </w:r>
            <w:proofErr w:type="spellEnd"/>
            <w:r w:rsidRPr="00E269DB">
              <w:rPr>
                <w:rFonts w:ascii="Times New Roman" w:eastAsia="Times New Roman" w:hAnsi="Times New Roman" w:cs="Times New Roman"/>
                <w:b/>
                <w:bCs/>
                <w:sz w:val="26"/>
                <w:szCs w:val="26"/>
              </w:rPr>
              <w:t xml:space="preserve"> Use Case</w:t>
            </w:r>
          </w:p>
        </w:tc>
        <w:tc>
          <w:tcPr>
            <w:tcW w:w="4960" w:type="dxa"/>
          </w:tcPr>
          <w:p w14:paraId="3B76A318" w14:textId="77777777" w:rsidR="001760C8" w:rsidRPr="00E269DB" w:rsidRDefault="001760C8" w:rsidP="003A4DFF">
            <w:pPr>
              <w:pStyle w:val="ListParagraph"/>
              <w:widowControl w:val="0"/>
              <w:autoSpaceDE w:val="0"/>
              <w:autoSpaceDN w:val="0"/>
              <w:spacing w:before="89"/>
              <w:ind w:left="0" w:right="4"/>
              <w:jc w:val="center"/>
              <w:outlineLvl w:val="0"/>
              <w:rPr>
                <w:rFonts w:ascii="Times New Roman" w:eastAsia="Times New Roman" w:hAnsi="Times New Roman" w:cs="Times New Roman"/>
                <w:b/>
                <w:bCs/>
                <w:sz w:val="26"/>
                <w:szCs w:val="26"/>
              </w:rPr>
            </w:pPr>
            <w:r w:rsidRPr="00E269DB">
              <w:rPr>
                <w:rFonts w:ascii="Times New Roman" w:eastAsia="Times New Roman" w:hAnsi="Times New Roman" w:cs="Times New Roman"/>
                <w:b/>
                <w:bCs/>
                <w:sz w:val="26"/>
                <w:szCs w:val="26"/>
              </w:rPr>
              <w:t>ĐĂNG KÍ</w:t>
            </w:r>
          </w:p>
        </w:tc>
      </w:tr>
      <w:tr w:rsidR="001760C8" w14:paraId="5D7C5A07" w14:textId="77777777" w:rsidTr="003A4DFF">
        <w:tc>
          <w:tcPr>
            <w:tcW w:w="3969" w:type="dxa"/>
          </w:tcPr>
          <w:p w14:paraId="423A3F01" w14:textId="77777777" w:rsidR="001760C8" w:rsidRDefault="001760C8" w:rsidP="003A4DFF">
            <w:pPr>
              <w:pStyle w:val="ListParagraph"/>
              <w:widowControl w:val="0"/>
              <w:autoSpaceDE w:val="0"/>
              <w:autoSpaceDN w:val="0"/>
              <w:spacing w:before="89"/>
              <w:ind w:left="0" w:right="47"/>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t>Tác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nhân</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chính</w:t>
            </w:r>
            <w:proofErr w:type="spellEnd"/>
          </w:p>
        </w:tc>
        <w:tc>
          <w:tcPr>
            <w:tcW w:w="4960" w:type="dxa"/>
          </w:tcPr>
          <w:p w14:paraId="4F8FDF75"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301729">
              <w:rPr>
                <w:rFonts w:ascii="Times New Roman" w:eastAsia="Times New Roman" w:hAnsi="Times New Roman" w:cs="Times New Roman"/>
                <w:sz w:val="26"/>
                <w:szCs w:val="26"/>
              </w:rPr>
              <w:t>Khách</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hàng</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chưa</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có</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tài</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khoản</w:t>
            </w:r>
            <w:proofErr w:type="spellEnd"/>
          </w:p>
        </w:tc>
      </w:tr>
      <w:tr w:rsidR="001760C8" w14:paraId="0E4CA7B4" w14:textId="77777777" w:rsidTr="003A4DFF">
        <w:tc>
          <w:tcPr>
            <w:tcW w:w="3969" w:type="dxa"/>
          </w:tcPr>
          <w:p w14:paraId="0696A62C"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t>Mục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đích</w:t>
            </w:r>
            <w:proofErr w:type="spellEnd"/>
          </w:p>
        </w:tc>
        <w:tc>
          <w:tcPr>
            <w:tcW w:w="4960" w:type="dxa"/>
          </w:tcPr>
          <w:p w14:paraId="5C71A17A"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sz w:val="26"/>
                <w:szCs w:val="26"/>
              </w:rPr>
              <w:t xml:space="preserve">Cho </w:t>
            </w:r>
            <w:proofErr w:type="spellStart"/>
            <w:r w:rsidRPr="00504894">
              <w:rPr>
                <w:rFonts w:ascii="Times New Roman" w:hAnsi="Times New Roman" w:cs="Times New Roman"/>
                <w:sz w:val="26"/>
                <w:szCs w:val="26"/>
              </w:rPr>
              <w:t>phép</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khách</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hàng</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chưa</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có</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tài</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khoản</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đăng</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ký</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tài</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khoản</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của</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cá</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nhân</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mình</w:t>
            </w:r>
            <w:proofErr w:type="spellEnd"/>
          </w:p>
        </w:tc>
      </w:tr>
      <w:tr w:rsidR="001760C8" w14:paraId="0CCB1685" w14:textId="77777777" w:rsidTr="003A4DFF">
        <w:tc>
          <w:tcPr>
            <w:tcW w:w="3969" w:type="dxa"/>
          </w:tcPr>
          <w:p w14:paraId="2DCA6AD3"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Mưc</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độ</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ưu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p>
        </w:tc>
        <w:tc>
          <w:tcPr>
            <w:tcW w:w="4960" w:type="dxa"/>
          </w:tcPr>
          <w:p w14:paraId="4970F09A"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301729">
              <w:rPr>
                <w:rFonts w:ascii="Times New Roman" w:eastAsia="Times New Roman" w:hAnsi="Times New Roman" w:cs="Times New Roman"/>
                <w:sz w:val="26"/>
                <w:szCs w:val="26"/>
              </w:rPr>
              <w:t>Bắt</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buộc</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phải</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có</w:t>
            </w:r>
            <w:proofErr w:type="spellEnd"/>
          </w:p>
        </w:tc>
      </w:tr>
      <w:tr w:rsidR="001760C8" w14:paraId="7E2A74DB" w14:textId="77777777" w:rsidTr="003A4DFF">
        <w:tc>
          <w:tcPr>
            <w:tcW w:w="3969" w:type="dxa"/>
          </w:tcPr>
          <w:p w14:paraId="662BA63C"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Mức</w:t>
            </w:r>
            <w:proofErr w:type="spellEnd"/>
          </w:p>
        </w:tc>
        <w:tc>
          <w:tcPr>
            <w:tcW w:w="4960" w:type="dxa"/>
          </w:tcPr>
          <w:p w14:paraId="3395354C"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sz w:val="26"/>
                <w:szCs w:val="26"/>
              </w:rPr>
              <w:t>Mức</w:t>
            </w:r>
            <w:proofErr w:type="spellEnd"/>
            <w:r w:rsidRPr="00504894">
              <w:rPr>
                <w:rFonts w:ascii="Times New Roman" w:hAnsi="Times New Roman" w:cs="Times New Roman"/>
                <w:sz w:val="26"/>
                <w:szCs w:val="26"/>
              </w:rPr>
              <w:t xml:space="preserve"> 0</w:t>
            </w:r>
          </w:p>
        </w:tc>
      </w:tr>
      <w:tr w:rsidR="001760C8" w14:paraId="767231A1" w14:textId="77777777" w:rsidTr="003A4DFF">
        <w:tc>
          <w:tcPr>
            <w:tcW w:w="3969" w:type="dxa"/>
          </w:tcPr>
          <w:p w14:paraId="3DD1E401"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kích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hoạt</w:t>
            </w:r>
            <w:proofErr w:type="spellEnd"/>
          </w:p>
        </w:tc>
        <w:tc>
          <w:tcPr>
            <w:tcW w:w="4960" w:type="dxa"/>
          </w:tcPr>
          <w:p w14:paraId="3824CA50"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sz w:val="26"/>
                <w:szCs w:val="26"/>
              </w:rPr>
              <w:t xml:space="preserve">Khi </w:t>
            </w:r>
            <w:proofErr w:type="spellStart"/>
            <w:r w:rsidRPr="00504894">
              <w:rPr>
                <w:rFonts w:ascii="Times New Roman" w:hAnsi="Times New Roman" w:cs="Times New Roman"/>
                <w:sz w:val="26"/>
                <w:szCs w:val="26"/>
              </w:rPr>
              <w:t>người</w:t>
            </w:r>
            <w:proofErr w:type="spellEnd"/>
            <w:r w:rsidRPr="00504894">
              <w:rPr>
                <w:rFonts w:ascii="Times New Roman" w:hAnsi="Times New Roman" w:cs="Times New Roman"/>
                <w:sz w:val="26"/>
                <w:szCs w:val="26"/>
              </w:rPr>
              <w:t xml:space="preserve"> </w:t>
            </w:r>
            <w:r>
              <w:rPr>
                <w:rFonts w:ascii="Times New Roman" w:hAnsi="Times New Roman" w:cs="Times New Roman"/>
                <w:sz w:val="26"/>
                <w:szCs w:val="26"/>
              </w:rPr>
              <w:t xml:space="preserve">dung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muốn</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đăng</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ký</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tài</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khoản</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và</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nhấn</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nút</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đăng</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k</w:t>
            </w:r>
            <w:r>
              <w:rPr>
                <w:rFonts w:ascii="Times New Roman" w:hAnsi="Times New Roman" w:cs="Times New Roman"/>
                <w:sz w:val="26"/>
                <w:szCs w:val="26"/>
              </w:rPr>
              <w:t>í</w:t>
            </w:r>
            <w:proofErr w:type="spellEnd"/>
          </w:p>
        </w:tc>
      </w:tr>
      <w:tr w:rsidR="001760C8" w14:paraId="5D5A4C50" w14:textId="77777777" w:rsidTr="003A4DFF">
        <w:tc>
          <w:tcPr>
            <w:tcW w:w="3969" w:type="dxa"/>
          </w:tcPr>
          <w:p w14:paraId="15E6F423"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quyết</w:t>
            </w:r>
            <w:proofErr w:type="spellEnd"/>
          </w:p>
        </w:tc>
        <w:tc>
          <w:tcPr>
            <w:tcW w:w="4960" w:type="dxa"/>
          </w:tcPr>
          <w:p w14:paraId="5830A5ED"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
        </w:tc>
      </w:tr>
      <w:tr w:rsidR="001760C8" w14:paraId="1AD99E77" w14:textId="77777777" w:rsidTr="003A4DFF">
        <w:tc>
          <w:tcPr>
            <w:tcW w:w="3969" w:type="dxa"/>
          </w:tcPr>
          <w:p w14:paraId="6C2E8362"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thành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công</w:t>
            </w:r>
            <w:proofErr w:type="spellEnd"/>
          </w:p>
        </w:tc>
        <w:tc>
          <w:tcPr>
            <w:tcW w:w="4960" w:type="dxa"/>
          </w:tcPr>
          <w:p w14:paraId="4F733D23" w14:textId="77777777" w:rsidR="001760C8" w:rsidRPr="00504894" w:rsidRDefault="001760C8" w:rsidP="003A4DFF">
            <w:pPr>
              <w:rPr>
                <w:rFonts w:ascii="Times New Roman" w:hAnsi="Times New Roman" w:cs="Times New Roman"/>
                <w:sz w:val="26"/>
                <w:szCs w:val="26"/>
              </w:rPr>
            </w:pPr>
            <w:proofErr w:type="spellStart"/>
            <w:r w:rsidRPr="00504894">
              <w:rPr>
                <w:rFonts w:ascii="Times New Roman" w:hAnsi="Times New Roman" w:cs="Times New Roman"/>
                <w:sz w:val="26"/>
                <w:szCs w:val="26"/>
              </w:rPr>
              <w:t>Khách</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hàng</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được</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cấp</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tài</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khoản</w:t>
            </w:r>
            <w:proofErr w:type="spellEnd"/>
          </w:p>
          <w:p w14:paraId="12FD4F58"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sz w:val="26"/>
                <w:szCs w:val="26"/>
              </w:rPr>
              <w:t xml:space="preserve">Thông tin </w:t>
            </w:r>
            <w:proofErr w:type="spellStart"/>
            <w:r w:rsidRPr="00504894">
              <w:rPr>
                <w:rFonts w:ascii="Times New Roman" w:hAnsi="Times New Roman" w:cs="Times New Roman"/>
                <w:sz w:val="26"/>
                <w:szCs w:val="26"/>
              </w:rPr>
              <w:t>tài</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khoản</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được</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lưu</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vào</w:t>
            </w:r>
            <w:proofErr w:type="spellEnd"/>
            <w:r w:rsidRPr="00504894">
              <w:rPr>
                <w:rFonts w:ascii="Times New Roman" w:hAnsi="Times New Roman" w:cs="Times New Roman"/>
                <w:sz w:val="26"/>
                <w:szCs w:val="26"/>
              </w:rPr>
              <w:t xml:space="preserve"> CSDL</w:t>
            </w:r>
          </w:p>
        </w:tc>
      </w:tr>
      <w:tr w:rsidR="001760C8" w14:paraId="12D1C187" w14:textId="77777777" w:rsidTr="003A4DFF">
        <w:tc>
          <w:tcPr>
            <w:tcW w:w="3969" w:type="dxa"/>
          </w:tcPr>
          <w:p w14:paraId="29A0F740"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thất</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bại</w:t>
            </w:r>
            <w:proofErr w:type="spellEnd"/>
          </w:p>
        </w:tc>
        <w:tc>
          <w:tcPr>
            <w:tcW w:w="4960" w:type="dxa"/>
          </w:tcPr>
          <w:p w14:paraId="1F3A18AF"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sz w:val="26"/>
                <w:szCs w:val="26"/>
              </w:rPr>
              <w:t>Khách</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hàng</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không</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được</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cấp</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tài</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khoản</w:t>
            </w:r>
            <w:proofErr w:type="spellEnd"/>
          </w:p>
        </w:tc>
      </w:tr>
      <w:tr w:rsidR="001760C8" w14:paraId="3B5D0609" w14:textId="77777777" w:rsidTr="003A4DFF">
        <w:tc>
          <w:tcPr>
            <w:tcW w:w="3969" w:type="dxa"/>
          </w:tcPr>
          <w:p w14:paraId="13FA0441"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chính</w:t>
            </w:r>
            <w:proofErr w:type="spellEnd"/>
          </w:p>
        </w:tc>
        <w:tc>
          <w:tcPr>
            <w:tcW w:w="4960" w:type="dxa"/>
          </w:tcPr>
          <w:p w14:paraId="7981EB88"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1.Khách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mục</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kí</w:t>
            </w:r>
            <w:proofErr w:type="spellEnd"/>
          </w:p>
          <w:p w14:paraId="0835A9E9"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2.Hệ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hiển</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kí</w:t>
            </w:r>
            <w:proofErr w:type="spellEnd"/>
          </w:p>
          <w:p w14:paraId="0DC3F988"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3.Khách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ký</w:t>
            </w:r>
            <w:proofErr w:type="spellEnd"/>
          </w:p>
          <w:p w14:paraId="32489E7D"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3.1.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dài</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6 </w:t>
            </w:r>
            <w:proofErr w:type="spellStart"/>
            <w:r>
              <w:rPr>
                <w:color w:val="000000"/>
                <w:sz w:val="26"/>
                <w:szCs w:val="26"/>
              </w:rPr>
              <w:t>kí</w:t>
            </w:r>
            <w:proofErr w:type="spellEnd"/>
            <w:r>
              <w:rPr>
                <w:color w:val="000000"/>
                <w:sz w:val="26"/>
                <w:szCs w:val="26"/>
              </w:rPr>
              <w:t xml:space="preserve">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chứa</w:t>
            </w:r>
            <w:proofErr w:type="spellEnd"/>
            <w:r>
              <w:rPr>
                <w:color w:val="000000"/>
                <w:sz w:val="26"/>
                <w:szCs w:val="26"/>
              </w:rPr>
              <w:t xml:space="preserve"> </w:t>
            </w:r>
            <w:proofErr w:type="spellStart"/>
            <w:r>
              <w:rPr>
                <w:color w:val="000000"/>
                <w:sz w:val="26"/>
                <w:szCs w:val="26"/>
              </w:rPr>
              <w:t>kí</w:t>
            </w:r>
            <w:proofErr w:type="spellEnd"/>
            <w:r>
              <w:rPr>
                <w:color w:val="000000"/>
                <w:sz w:val="26"/>
                <w:szCs w:val="26"/>
              </w:rPr>
              <w:t xml:space="preserve">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biệt</w:t>
            </w:r>
            <w:proofErr w:type="spellEnd"/>
            <w:r>
              <w:rPr>
                <w:color w:val="000000"/>
                <w:sz w:val="26"/>
                <w:szCs w:val="26"/>
              </w:rPr>
              <w:t>)</w:t>
            </w:r>
          </w:p>
          <w:p w14:paraId="26F4F136"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trùng</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kí</w:t>
            </w:r>
            <w:proofErr w:type="spellEnd"/>
          </w:p>
          <w:p w14:paraId="1DD66941"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3.2.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khẩu</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dài</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6 </w:t>
            </w:r>
            <w:proofErr w:type="spellStart"/>
            <w:r>
              <w:rPr>
                <w:color w:val="000000"/>
                <w:sz w:val="26"/>
                <w:szCs w:val="26"/>
              </w:rPr>
              <w:t>kí</w:t>
            </w:r>
            <w:proofErr w:type="spellEnd"/>
            <w:r>
              <w:rPr>
                <w:color w:val="000000"/>
                <w:sz w:val="26"/>
                <w:szCs w:val="26"/>
              </w:rPr>
              <w:t xml:space="preserve">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chứa</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chữ</w:t>
            </w:r>
            <w:proofErr w:type="spellEnd"/>
            <w:r>
              <w:rPr>
                <w:color w:val="000000"/>
                <w:sz w:val="26"/>
                <w:szCs w:val="26"/>
              </w:rPr>
              <w:t xml:space="preserve"> </w:t>
            </w:r>
            <w:proofErr w:type="spellStart"/>
            <w:r>
              <w:rPr>
                <w:color w:val="000000"/>
                <w:sz w:val="26"/>
                <w:szCs w:val="26"/>
              </w:rPr>
              <w:t>hoa</w:t>
            </w:r>
            <w:proofErr w:type="spellEnd"/>
            <w:r>
              <w:rPr>
                <w:color w:val="000000"/>
                <w:sz w:val="26"/>
                <w:szCs w:val="26"/>
              </w:rPr>
              <w:t>)</w:t>
            </w:r>
          </w:p>
          <w:p w14:paraId="4590A4C6"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3.3.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khẩu</w:t>
            </w:r>
            <w:proofErr w:type="spellEnd"/>
          </w:p>
          <w:p w14:paraId="590E28AE"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4.Nhấn </w:t>
            </w:r>
            <w:proofErr w:type="spellStart"/>
            <w:r>
              <w:rPr>
                <w:color w:val="000000"/>
                <w:sz w:val="26"/>
                <w:szCs w:val="26"/>
              </w:rPr>
              <w:t>nút</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kí</w:t>
            </w:r>
            <w:proofErr w:type="spellEnd"/>
          </w:p>
          <w:p w14:paraId="0F3B7281"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5.Hệ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kiểm</w:t>
            </w:r>
            <w:proofErr w:type="spellEnd"/>
            <w:r>
              <w:rPr>
                <w:color w:val="000000"/>
                <w:sz w:val="26"/>
                <w:szCs w:val="26"/>
              </w:rPr>
              <w:t xml:space="preserve"> </w:t>
            </w:r>
            <w:proofErr w:type="spellStart"/>
            <w:r>
              <w:rPr>
                <w:color w:val="000000"/>
                <w:sz w:val="26"/>
                <w:szCs w:val="26"/>
              </w:rPr>
              <w:t>tra</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ký</w:t>
            </w:r>
            <w:proofErr w:type="spellEnd"/>
          </w:p>
          <w:p w14:paraId="76A489CA"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lastRenderedPageBreak/>
              <w:t xml:space="preserve">5.1. </w:t>
            </w:r>
            <w:proofErr w:type="spellStart"/>
            <w:r>
              <w:rPr>
                <w:color w:val="000000"/>
                <w:sz w:val="26"/>
                <w:szCs w:val="26"/>
              </w:rPr>
              <w:t>Nếu</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chưa</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ký</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khẩu</w:t>
            </w:r>
            <w:proofErr w:type="spellEnd"/>
            <w:r>
              <w:rPr>
                <w:color w:val="000000"/>
                <w:sz w:val="26"/>
                <w:szCs w:val="26"/>
              </w:rPr>
              <w:t xml:space="preserve"> </w:t>
            </w:r>
            <w:proofErr w:type="spellStart"/>
            <w:r>
              <w:rPr>
                <w:color w:val="000000"/>
                <w:sz w:val="26"/>
                <w:szCs w:val="26"/>
              </w:rPr>
              <w:t>thoả</w:t>
            </w:r>
            <w:proofErr w:type="spellEnd"/>
            <w:r>
              <w:rPr>
                <w:color w:val="000000"/>
                <w:sz w:val="26"/>
                <w:szCs w:val="26"/>
              </w:rPr>
              <w:t xml:space="preserve"> </w:t>
            </w:r>
            <w:proofErr w:type="spellStart"/>
            <w:r>
              <w:rPr>
                <w:color w:val="000000"/>
                <w:sz w:val="26"/>
                <w:szCs w:val="26"/>
              </w:rPr>
              <w:t>mãn</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ràng</w:t>
            </w:r>
            <w:proofErr w:type="spellEnd"/>
            <w:r>
              <w:rPr>
                <w:color w:val="000000"/>
                <w:sz w:val="26"/>
                <w:szCs w:val="26"/>
              </w:rPr>
              <w:t xml:space="preserve"> </w:t>
            </w:r>
            <w:proofErr w:type="spellStart"/>
            <w:r>
              <w:rPr>
                <w:color w:val="000000"/>
                <w:sz w:val="26"/>
                <w:szCs w:val="26"/>
              </w:rPr>
              <w:t>buộc</w:t>
            </w:r>
            <w:proofErr w:type="spellEnd"/>
            <w:r>
              <w:rPr>
                <w:color w:val="000000"/>
                <w:sz w:val="26"/>
                <w:szCs w:val="26"/>
              </w:rPr>
              <w:t xml:space="preserve"> </w:t>
            </w:r>
            <w:proofErr w:type="spellStart"/>
            <w:r>
              <w:rPr>
                <w:color w:val="000000"/>
                <w:sz w:val="26"/>
                <w:szCs w:val="26"/>
              </w:rPr>
              <w:t>thì</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kí</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w:t>
            </w:r>
          </w:p>
          <w:p w14:paraId="2146FCCD" w14:textId="77777777" w:rsidR="001760C8" w:rsidRPr="00A93ECC"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5.2. </w:t>
            </w:r>
            <w:proofErr w:type="spellStart"/>
            <w:r>
              <w:rPr>
                <w:color w:val="000000"/>
                <w:sz w:val="26"/>
                <w:szCs w:val="26"/>
              </w:rPr>
              <w:t>Nếu</w:t>
            </w:r>
            <w:proofErr w:type="spellEnd"/>
            <w:r>
              <w:rPr>
                <w:color w:val="000000"/>
                <w:sz w:val="26"/>
                <w:szCs w:val="26"/>
              </w:rPr>
              <w:t xml:space="preserve"> </w:t>
            </w:r>
            <w:proofErr w:type="spellStart"/>
            <w:r w:rsidRPr="00967B72">
              <w:rPr>
                <w:color w:val="000000"/>
                <w:sz w:val="26"/>
                <w:szCs w:val="26"/>
              </w:rPr>
              <w:t>tên</w:t>
            </w:r>
            <w:proofErr w:type="spellEnd"/>
            <w:r w:rsidRPr="00967B72">
              <w:rPr>
                <w:color w:val="000000"/>
                <w:sz w:val="26"/>
                <w:szCs w:val="26"/>
              </w:rPr>
              <w:t xml:space="preserve"> </w:t>
            </w:r>
            <w:proofErr w:type="spellStart"/>
            <w:r w:rsidRPr="00967B72">
              <w:rPr>
                <w:color w:val="000000"/>
                <w:sz w:val="26"/>
                <w:szCs w:val="26"/>
              </w:rPr>
              <w:t>đăng</w:t>
            </w:r>
            <w:proofErr w:type="spellEnd"/>
            <w:r w:rsidRPr="00967B72">
              <w:rPr>
                <w:color w:val="000000"/>
                <w:sz w:val="26"/>
                <w:szCs w:val="26"/>
              </w:rPr>
              <w:t xml:space="preserve"> </w:t>
            </w:r>
            <w:proofErr w:type="spellStart"/>
            <w:r w:rsidRPr="00967B72">
              <w:rPr>
                <w:color w:val="000000"/>
                <w:sz w:val="26"/>
                <w:szCs w:val="26"/>
              </w:rPr>
              <w:t>nhập</w:t>
            </w:r>
            <w:proofErr w:type="spellEnd"/>
            <w:r w:rsidRPr="00967B72">
              <w:rPr>
                <w:color w:val="000000"/>
                <w:sz w:val="26"/>
                <w:szCs w:val="26"/>
              </w:rPr>
              <w:t xml:space="preserve">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ký</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khẩu</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thoả</w:t>
            </w:r>
            <w:proofErr w:type="spellEnd"/>
            <w:r>
              <w:rPr>
                <w:color w:val="000000"/>
                <w:sz w:val="26"/>
                <w:szCs w:val="26"/>
              </w:rPr>
              <w:t xml:space="preserve"> </w:t>
            </w:r>
            <w:proofErr w:type="spellStart"/>
            <w:r>
              <w:rPr>
                <w:color w:val="000000"/>
                <w:sz w:val="26"/>
                <w:szCs w:val="26"/>
              </w:rPr>
              <w:t>mãn</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ràng</w:t>
            </w:r>
            <w:proofErr w:type="spellEnd"/>
            <w:r>
              <w:rPr>
                <w:color w:val="000000"/>
                <w:sz w:val="26"/>
                <w:szCs w:val="26"/>
              </w:rPr>
              <w:t xml:space="preserve"> </w:t>
            </w:r>
            <w:proofErr w:type="spellStart"/>
            <w:r>
              <w:rPr>
                <w:color w:val="000000"/>
                <w:sz w:val="26"/>
                <w:szCs w:val="26"/>
              </w:rPr>
              <w:t>buộc</w:t>
            </w:r>
            <w:proofErr w:type="spellEnd"/>
            <w:r>
              <w:rPr>
                <w:color w:val="000000"/>
                <w:sz w:val="26"/>
                <w:szCs w:val="26"/>
              </w:rPr>
              <w:t xml:space="preserve"> </w:t>
            </w:r>
            <w:proofErr w:type="spellStart"/>
            <w:r>
              <w:rPr>
                <w:color w:val="000000"/>
                <w:sz w:val="26"/>
                <w:szCs w:val="26"/>
              </w:rPr>
              <w:t>thì</w:t>
            </w:r>
            <w:proofErr w:type="spellEnd"/>
            <w:r>
              <w:rPr>
                <w:color w:val="000000"/>
                <w:sz w:val="26"/>
                <w:szCs w:val="26"/>
              </w:rPr>
              <w:t xml:space="preserve"> quay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bước</w:t>
            </w:r>
            <w:proofErr w:type="spellEnd"/>
            <w:r>
              <w:rPr>
                <w:color w:val="000000"/>
                <w:sz w:val="26"/>
                <w:szCs w:val="26"/>
              </w:rPr>
              <w:t xml:space="preserve"> 3</w:t>
            </w:r>
          </w:p>
        </w:tc>
      </w:tr>
      <w:tr w:rsidR="001760C8" w14:paraId="4E07D18A" w14:textId="77777777" w:rsidTr="003A4DFF">
        <w:tc>
          <w:tcPr>
            <w:tcW w:w="3969" w:type="dxa"/>
          </w:tcPr>
          <w:p w14:paraId="7ABD5EA2"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lastRenderedPageBreak/>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thay</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thế</w:t>
            </w:r>
            <w:proofErr w:type="spellEnd"/>
          </w:p>
        </w:tc>
        <w:tc>
          <w:tcPr>
            <w:tcW w:w="4960" w:type="dxa"/>
          </w:tcPr>
          <w:p w14:paraId="4DE4651C"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
        </w:tc>
      </w:tr>
      <w:tr w:rsidR="001760C8" w14:paraId="5D251C37" w14:textId="77777777" w:rsidTr="003A4DFF">
        <w:tc>
          <w:tcPr>
            <w:tcW w:w="3969" w:type="dxa"/>
          </w:tcPr>
          <w:p w14:paraId="1CFE8A54" w14:textId="77777777" w:rsidR="001760C8" w:rsidRPr="00504894" w:rsidRDefault="001760C8" w:rsidP="003A4DFF">
            <w:pPr>
              <w:pStyle w:val="ListParagraph"/>
              <w:widowControl w:val="0"/>
              <w:autoSpaceDE w:val="0"/>
              <w:autoSpaceDN w:val="0"/>
              <w:spacing w:before="89"/>
              <w:ind w:left="0" w:right="4"/>
              <w:outlineLvl w:val="0"/>
              <w:rPr>
                <w:rFonts w:ascii="Times New Roman" w:hAnsi="Times New Roman" w:cs="Times New Roman"/>
                <w:b/>
                <w:bCs/>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ngoại</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lệ</w:t>
            </w:r>
            <w:proofErr w:type="spellEnd"/>
          </w:p>
        </w:tc>
        <w:tc>
          <w:tcPr>
            <w:tcW w:w="4960" w:type="dxa"/>
          </w:tcPr>
          <w:p w14:paraId="6C0D8145" w14:textId="77777777" w:rsidR="001760C8" w:rsidRPr="008E435D" w:rsidRDefault="001760C8" w:rsidP="003A4DFF">
            <w:pPr>
              <w:rPr>
                <w:rFonts w:ascii="Times New Roman" w:eastAsia="Times New Roman" w:hAnsi="Times New Roman" w:cs="Times New Roman"/>
                <w:sz w:val="26"/>
                <w:szCs w:val="26"/>
              </w:rPr>
            </w:pPr>
          </w:p>
        </w:tc>
      </w:tr>
    </w:tbl>
    <w:p w14:paraId="73B85666" w14:textId="77777777" w:rsidR="001760C8" w:rsidRPr="00F3228B" w:rsidRDefault="001760C8" w:rsidP="001760C8">
      <w:pPr>
        <w:pStyle w:val="ListParagraph"/>
        <w:widowControl w:val="0"/>
        <w:autoSpaceDE w:val="0"/>
        <w:autoSpaceDN w:val="0"/>
        <w:spacing w:before="89" w:after="0" w:line="240" w:lineRule="auto"/>
        <w:ind w:left="1440" w:right="4"/>
        <w:outlineLvl w:val="0"/>
        <w:rPr>
          <w:rFonts w:ascii="Times New Roman" w:eastAsia="Times New Roman" w:hAnsi="Times New Roman" w:cs="Times New Roman"/>
          <w:sz w:val="26"/>
          <w:szCs w:val="26"/>
        </w:rPr>
      </w:pPr>
    </w:p>
    <w:p w14:paraId="01D780E4" w14:textId="77777777" w:rsidR="001760C8" w:rsidRDefault="001760C8" w:rsidP="001760C8">
      <w:pPr>
        <w:pStyle w:val="ListParagraph"/>
        <w:numPr>
          <w:ilvl w:val="0"/>
          <w:numId w:val="125"/>
        </w:numPr>
        <w:tabs>
          <w:tab w:val="left" w:pos="709"/>
          <w:tab w:val="left" w:pos="851"/>
          <w:tab w:val="left" w:pos="1418"/>
        </w:tabs>
        <w:rPr>
          <w:rFonts w:ascii="Times New Roman" w:hAnsi="Times New Roman" w:cs="Times New Roman"/>
          <w:b/>
          <w:bCs/>
          <w:sz w:val="26"/>
          <w:szCs w:val="26"/>
        </w:rPr>
      </w:pPr>
      <w:proofErr w:type="spellStart"/>
      <w:r>
        <w:rPr>
          <w:rFonts w:ascii="Times New Roman" w:hAnsi="Times New Roman" w:cs="Times New Roman"/>
          <w:b/>
          <w:bCs/>
          <w:sz w:val="26"/>
          <w:szCs w:val="26"/>
        </w:rPr>
        <w:t>Đăng</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nhập</w:t>
      </w:r>
      <w:proofErr w:type="spellEnd"/>
    </w:p>
    <w:p w14:paraId="43786BCB" w14:textId="77777777" w:rsidR="001760C8" w:rsidRDefault="001760C8" w:rsidP="001760C8">
      <w:pPr>
        <w:pStyle w:val="ListParagraph"/>
        <w:tabs>
          <w:tab w:val="left" w:pos="709"/>
          <w:tab w:val="left" w:pos="851"/>
          <w:tab w:val="left" w:pos="1418"/>
        </w:tabs>
        <w:ind w:left="1080"/>
        <w:rPr>
          <w:rFonts w:ascii="Times New Roman" w:hAnsi="Times New Roman" w:cs="Times New Roman"/>
          <w:b/>
          <w:bCs/>
          <w:sz w:val="26"/>
          <w:szCs w:val="26"/>
        </w:rPr>
      </w:pPr>
    </w:p>
    <w:p w14:paraId="7DCC10BA" w14:textId="77777777" w:rsidR="001760C8" w:rsidRDefault="001760C8" w:rsidP="001760C8">
      <w:pPr>
        <w:pStyle w:val="ListParagraph"/>
        <w:tabs>
          <w:tab w:val="left" w:pos="709"/>
          <w:tab w:val="left" w:pos="851"/>
          <w:tab w:val="left" w:pos="1418"/>
        </w:tabs>
        <w:ind w:left="1080" w:hanging="229"/>
        <w:rPr>
          <w:rFonts w:ascii="Times New Roman" w:hAnsi="Times New Roman" w:cs="Times New Roman"/>
          <w:b/>
          <w:bCs/>
          <w:sz w:val="26"/>
          <w:szCs w:val="26"/>
        </w:rPr>
      </w:pPr>
      <w:r w:rsidRPr="008D5ED9">
        <w:rPr>
          <w:rFonts w:ascii="Times New Roman" w:hAnsi="Times New Roman" w:cs="Times New Roman"/>
          <w:b/>
          <w:bCs/>
          <w:noProof/>
          <w:sz w:val="26"/>
          <w:szCs w:val="26"/>
        </w:rPr>
        <w:drawing>
          <wp:inline distT="0" distB="0" distL="0" distR="0" wp14:anchorId="00FF6D30" wp14:editId="620C8495">
            <wp:extent cx="5364480" cy="2156460"/>
            <wp:effectExtent l="0" t="0" r="7620" b="0"/>
            <wp:docPr id="189632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23932" name=""/>
                    <pic:cNvPicPr/>
                  </pic:nvPicPr>
                  <pic:blipFill>
                    <a:blip r:embed="rId20"/>
                    <a:stretch>
                      <a:fillRect/>
                    </a:stretch>
                  </pic:blipFill>
                  <pic:spPr>
                    <a:xfrm>
                      <a:off x="0" y="0"/>
                      <a:ext cx="5364480" cy="2156460"/>
                    </a:xfrm>
                    <a:prstGeom prst="rect">
                      <a:avLst/>
                    </a:prstGeom>
                  </pic:spPr>
                </pic:pic>
              </a:graphicData>
            </a:graphic>
          </wp:inline>
        </w:drawing>
      </w:r>
    </w:p>
    <w:p w14:paraId="18AAB971" w14:textId="77777777" w:rsidR="001760C8" w:rsidRDefault="001760C8" w:rsidP="001760C8">
      <w:pPr>
        <w:widowControl w:val="0"/>
        <w:autoSpaceDE w:val="0"/>
        <w:autoSpaceDN w:val="0"/>
        <w:spacing w:before="89" w:after="0" w:line="240" w:lineRule="auto"/>
        <w:ind w:left="851" w:right="4"/>
        <w:jc w:val="center"/>
        <w:outlineLvl w:val="0"/>
        <w:rPr>
          <w:rFonts w:ascii="Times New Roman" w:eastAsia="Times New Roman" w:hAnsi="Times New Roman" w:cs="Times New Roman"/>
          <w:i/>
          <w:iCs/>
          <w:sz w:val="24"/>
          <w:szCs w:val="24"/>
        </w:rPr>
      </w:pPr>
      <w:proofErr w:type="spellStart"/>
      <w:r w:rsidRPr="004B6C44">
        <w:rPr>
          <w:rFonts w:ascii="Times New Roman" w:eastAsia="Times New Roman" w:hAnsi="Times New Roman" w:cs="Times New Roman"/>
          <w:i/>
          <w:iCs/>
          <w:sz w:val="24"/>
          <w:szCs w:val="24"/>
        </w:rPr>
        <w:t>Hình</w:t>
      </w:r>
      <w:proofErr w:type="spellEnd"/>
      <w:r w:rsidRPr="004B6C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w:t>
      </w:r>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Sơ</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đồ</w:t>
      </w:r>
      <w:proofErr w:type="spellEnd"/>
      <w:r w:rsidRPr="004B6C44">
        <w:rPr>
          <w:rFonts w:ascii="Times New Roman" w:eastAsia="Times New Roman" w:hAnsi="Times New Roman" w:cs="Times New Roman"/>
          <w:i/>
          <w:iCs/>
          <w:sz w:val="24"/>
          <w:szCs w:val="24"/>
        </w:rPr>
        <w:t xml:space="preserve"> Use Case </w:t>
      </w:r>
      <w:proofErr w:type="spellStart"/>
      <w:r w:rsidRPr="004B6C44">
        <w:rPr>
          <w:rFonts w:ascii="Times New Roman" w:eastAsia="Times New Roman" w:hAnsi="Times New Roman" w:cs="Times New Roman"/>
          <w:i/>
          <w:iCs/>
          <w:sz w:val="24"/>
          <w:szCs w:val="24"/>
        </w:rPr>
        <w:t>chức</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năng</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đăng</w:t>
      </w:r>
      <w:proofErr w:type="spellEnd"/>
      <w:r w:rsidRPr="004B6C44">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nhập</w:t>
      </w:r>
      <w:proofErr w:type="spellEnd"/>
    </w:p>
    <w:p w14:paraId="6898DFEB" w14:textId="77777777" w:rsidR="001760C8" w:rsidRPr="008D5ED9" w:rsidRDefault="001760C8" w:rsidP="001760C8">
      <w:pPr>
        <w:widowControl w:val="0"/>
        <w:autoSpaceDE w:val="0"/>
        <w:autoSpaceDN w:val="0"/>
        <w:spacing w:before="89" w:after="0" w:line="240" w:lineRule="auto"/>
        <w:ind w:right="4"/>
        <w:jc w:val="center"/>
        <w:outlineLvl w:val="0"/>
        <w:rPr>
          <w:rFonts w:ascii="Times New Roman" w:eastAsia="Times New Roman" w:hAnsi="Times New Roman" w:cs="Times New Roman"/>
          <w:sz w:val="24"/>
          <w:szCs w:val="24"/>
        </w:rPr>
      </w:pPr>
    </w:p>
    <w:tbl>
      <w:tblPr>
        <w:tblStyle w:val="TableGrid"/>
        <w:tblW w:w="0" w:type="auto"/>
        <w:tblInd w:w="421" w:type="dxa"/>
        <w:tblLook w:val="04A0" w:firstRow="1" w:lastRow="0" w:firstColumn="1" w:lastColumn="0" w:noHBand="0" w:noVBand="1"/>
      </w:tblPr>
      <w:tblGrid>
        <w:gridCol w:w="3969"/>
        <w:gridCol w:w="4960"/>
      </w:tblGrid>
      <w:tr w:rsidR="001760C8" w14:paraId="3332FFF3" w14:textId="77777777" w:rsidTr="003A4DFF">
        <w:tc>
          <w:tcPr>
            <w:tcW w:w="3969" w:type="dxa"/>
          </w:tcPr>
          <w:p w14:paraId="4BD3193B" w14:textId="77777777" w:rsidR="001760C8" w:rsidRPr="00E269DB" w:rsidRDefault="001760C8" w:rsidP="003A4DFF">
            <w:pPr>
              <w:widowControl w:val="0"/>
              <w:tabs>
                <w:tab w:val="left" w:pos="972"/>
              </w:tabs>
              <w:autoSpaceDE w:val="0"/>
              <w:autoSpaceDN w:val="0"/>
              <w:spacing w:before="89"/>
              <w:ind w:right="4"/>
              <w:jc w:val="center"/>
              <w:outlineLvl w:val="0"/>
              <w:rPr>
                <w:rFonts w:ascii="Times New Roman" w:eastAsia="Times New Roman" w:hAnsi="Times New Roman" w:cs="Times New Roman"/>
                <w:b/>
                <w:bCs/>
                <w:sz w:val="26"/>
                <w:szCs w:val="26"/>
              </w:rPr>
            </w:pPr>
            <w:proofErr w:type="spellStart"/>
            <w:r w:rsidRPr="00E269DB">
              <w:rPr>
                <w:rFonts w:ascii="Times New Roman" w:eastAsia="Times New Roman" w:hAnsi="Times New Roman" w:cs="Times New Roman"/>
                <w:b/>
                <w:bCs/>
                <w:sz w:val="26"/>
                <w:szCs w:val="26"/>
              </w:rPr>
              <w:t>Tên</w:t>
            </w:r>
            <w:proofErr w:type="spellEnd"/>
            <w:r w:rsidRPr="00E269DB">
              <w:rPr>
                <w:rFonts w:ascii="Times New Roman" w:eastAsia="Times New Roman" w:hAnsi="Times New Roman" w:cs="Times New Roman"/>
                <w:b/>
                <w:bCs/>
                <w:sz w:val="26"/>
                <w:szCs w:val="26"/>
              </w:rPr>
              <w:t xml:space="preserve"> Use Case</w:t>
            </w:r>
          </w:p>
        </w:tc>
        <w:tc>
          <w:tcPr>
            <w:tcW w:w="4960" w:type="dxa"/>
          </w:tcPr>
          <w:p w14:paraId="7C7BC49F" w14:textId="77777777" w:rsidR="001760C8" w:rsidRPr="00E269DB" w:rsidRDefault="001760C8" w:rsidP="003A4DFF">
            <w:pPr>
              <w:pStyle w:val="ListParagraph"/>
              <w:widowControl w:val="0"/>
              <w:autoSpaceDE w:val="0"/>
              <w:autoSpaceDN w:val="0"/>
              <w:spacing w:before="89"/>
              <w:ind w:left="0" w:right="4"/>
              <w:jc w:val="center"/>
              <w:outlineLvl w:val="0"/>
              <w:rPr>
                <w:rFonts w:ascii="Times New Roman" w:eastAsia="Times New Roman" w:hAnsi="Times New Roman" w:cs="Times New Roman"/>
                <w:b/>
                <w:bCs/>
                <w:sz w:val="26"/>
                <w:szCs w:val="26"/>
              </w:rPr>
            </w:pPr>
            <w:r w:rsidRPr="00E269DB">
              <w:rPr>
                <w:rFonts w:ascii="Times New Roman" w:eastAsia="Times New Roman" w:hAnsi="Times New Roman" w:cs="Times New Roman"/>
                <w:b/>
                <w:bCs/>
                <w:sz w:val="26"/>
                <w:szCs w:val="26"/>
              </w:rPr>
              <w:t xml:space="preserve">ĐĂNG </w:t>
            </w:r>
            <w:r>
              <w:rPr>
                <w:rFonts w:ascii="Times New Roman" w:eastAsia="Times New Roman" w:hAnsi="Times New Roman" w:cs="Times New Roman"/>
                <w:b/>
                <w:bCs/>
                <w:sz w:val="26"/>
                <w:szCs w:val="26"/>
              </w:rPr>
              <w:t>NHẬP</w:t>
            </w:r>
          </w:p>
        </w:tc>
      </w:tr>
      <w:tr w:rsidR="001760C8" w14:paraId="7814D5BA" w14:textId="77777777" w:rsidTr="003A4DFF">
        <w:tc>
          <w:tcPr>
            <w:tcW w:w="3969" w:type="dxa"/>
          </w:tcPr>
          <w:p w14:paraId="4691CE3D" w14:textId="77777777" w:rsidR="001760C8" w:rsidRDefault="001760C8" w:rsidP="003A4DFF">
            <w:pPr>
              <w:pStyle w:val="ListParagraph"/>
              <w:widowControl w:val="0"/>
              <w:autoSpaceDE w:val="0"/>
              <w:autoSpaceDN w:val="0"/>
              <w:spacing w:before="89"/>
              <w:ind w:left="0" w:right="47"/>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t>Tác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nhân</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chính</w:t>
            </w:r>
            <w:proofErr w:type="spellEnd"/>
          </w:p>
        </w:tc>
        <w:tc>
          <w:tcPr>
            <w:tcW w:w="4960" w:type="dxa"/>
          </w:tcPr>
          <w:p w14:paraId="62A1E681"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301729">
              <w:rPr>
                <w:rFonts w:ascii="Times New Roman" w:eastAsia="Times New Roman" w:hAnsi="Times New Roman" w:cs="Times New Roman"/>
                <w:sz w:val="26"/>
                <w:szCs w:val="26"/>
              </w:rPr>
              <w:t>Khách</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Quản </w:t>
            </w:r>
            <w:proofErr w:type="spellStart"/>
            <w:r>
              <w:rPr>
                <w:rFonts w:ascii="Times New Roman" w:eastAsia="Times New Roman" w:hAnsi="Times New Roman" w:cs="Times New Roman"/>
                <w:sz w:val="26"/>
                <w:szCs w:val="26"/>
              </w:rPr>
              <w:t>lí</w:t>
            </w:r>
            <w:proofErr w:type="spellEnd"/>
          </w:p>
        </w:tc>
      </w:tr>
      <w:tr w:rsidR="001760C8" w14:paraId="27EE2ED7" w14:textId="77777777" w:rsidTr="003A4DFF">
        <w:tc>
          <w:tcPr>
            <w:tcW w:w="3969" w:type="dxa"/>
          </w:tcPr>
          <w:p w14:paraId="52582BDE"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t>Mục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đích</w:t>
            </w:r>
            <w:proofErr w:type="spellEnd"/>
          </w:p>
        </w:tc>
        <w:tc>
          <w:tcPr>
            <w:tcW w:w="4960" w:type="dxa"/>
          </w:tcPr>
          <w:p w14:paraId="1B97C1B0"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hAnsi="Times New Roman" w:cs="Times New Roman"/>
                <w:sz w:val="26"/>
                <w:szCs w:val="26"/>
              </w:rPr>
              <w:t xml:space="preserve">Cho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mình</w:t>
            </w:r>
            <w:proofErr w:type="spellEnd"/>
          </w:p>
        </w:tc>
      </w:tr>
      <w:tr w:rsidR="001760C8" w14:paraId="4DC26969" w14:textId="77777777" w:rsidTr="003A4DFF">
        <w:tc>
          <w:tcPr>
            <w:tcW w:w="3969" w:type="dxa"/>
          </w:tcPr>
          <w:p w14:paraId="7787C6E4"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Mưc</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độ</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ưu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p>
        </w:tc>
        <w:tc>
          <w:tcPr>
            <w:tcW w:w="4960" w:type="dxa"/>
          </w:tcPr>
          <w:p w14:paraId="2EE62266"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301729">
              <w:rPr>
                <w:rFonts w:ascii="Times New Roman" w:eastAsia="Times New Roman" w:hAnsi="Times New Roman" w:cs="Times New Roman"/>
                <w:sz w:val="26"/>
                <w:szCs w:val="26"/>
              </w:rPr>
              <w:t>Bắt</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buộc</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phải</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có</w:t>
            </w:r>
            <w:proofErr w:type="spellEnd"/>
          </w:p>
        </w:tc>
      </w:tr>
      <w:tr w:rsidR="001760C8" w14:paraId="1FCA1F5B" w14:textId="77777777" w:rsidTr="003A4DFF">
        <w:tc>
          <w:tcPr>
            <w:tcW w:w="3969" w:type="dxa"/>
          </w:tcPr>
          <w:p w14:paraId="3652D07D"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Mức</w:t>
            </w:r>
            <w:proofErr w:type="spellEnd"/>
          </w:p>
        </w:tc>
        <w:tc>
          <w:tcPr>
            <w:tcW w:w="4960" w:type="dxa"/>
          </w:tcPr>
          <w:p w14:paraId="2215221B"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sz w:val="26"/>
                <w:szCs w:val="26"/>
              </w:rPr>
              <w:t>Mức</w:t>
            </w:r>
            <w:proofErr w:type="spellEnd"/>
            <w:r w:rsidRPr="00504894">
              <w:rPr>
                <w:rFonts w:ascii="Times New Roman" w:hAnsi="Times New Roman" w:cs="Times New Roman"/>
                <w:sz w:val="26"/>
                <w:szCs w:val="26"/>
              </w:rPr>
              <w:t xml:space="preserve"> 0</w:t>
            </w:r>
          </w:p>
        </w:tc>
      </w:tr>
      <w:tr w:rsidR="001760C8" w14:paraId="27312274" w14:textId="77777777" w:rsidTr="003A4DFF">
        <w:tc>
          <w:tcPr>
            <w:tcW w:w="3969" w:type="dxa"/>
          </w:tcPr>
          <w:p w14:paraId="2821ACB8"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kích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hoạt</w:t>
            </w:r>
            <w:proofErr w:type="spellEnd"/>
          </w:p>
        </w:tc>
        <w:tc>
          <w:tcPr>
            <w:tcW w:w="4960" w:type="dxa"/>
          </w:tcPr>
          <w:p w14:paraId="2EEBCD56"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và</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nhấn</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nút</w:t>
            </w:r>
            <w:proofErr w:type="spellEnd"/>
            <w:r w:rsidRPr="00504894">
              <w:rPr>
                <w:rFonts w:ascii="Times New Roman" w:hAnsi="Times New Roman" w:cs="Times New Roman"/>
                <w:sz w:val="26"/>
                <w:szCs w:val="26"/>
              </w:rPr>
              <w:t xml:space="preserve"> </w:t>
            </w:r>
            <w:proofErr w:type="spellStart"/>
            <w:r w:rsidRPr="00504894">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p>
        </w:tc>
      </w:tr>
      <w:tr w:rsidR="001760C8" w14:paraId="3B989CE3" w14:textId="77777777" w:rsidTr="003A4DFF">
        <w:tc>
          <w:tcPr>
            <w:tcW w:w="3969" w:type="dxa"/>
          </w:tcPr>
          <w:p w14:paraId="23037730"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quyết</w:t>
            </w:r>
            <w:proofErr w:type="spellEnd"/>
          </w:p>
        </w:tc>
        <w:tc>
          <w:tcPr>
            <w:tcW w:w="4960" w:type="dxa"/>
          </w:tcPr>
          <w:p w14:paraId="57002502"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lí</w:t>
            </w:r>
            <w:proofErr w:type="spellEnd"/>
            <w:r>
              <w:rPr>
                <w:rFonts w:ascii="Times New Roman" w:hAnsi="Times New Roman" w:cs="Times New Roman"/>
                <w:sz w:val="26"/>
                <w:szCs w:val="26"/>
              </w:rPr>
              <w:t xml:space="preserve"> </w:t>
            </w:r>
            <w:proofErr w:type="spellStart"/>
            <w:r>
              <w:rPr>
                <w:rFonts w:ascii="Times New Roman" w:eastAsia="Times New Roman" w:hAnsi="Times New Roman" w:cs="Times New Roman"/>
                <w:sz w:val="26"/>
                <w:szCs w:val="26"/>
              </w:rPr>
              <w:t>đã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p>
        </w:tc>
      </w:tr>
      <w:tr w:rsidR="001760C8" w14:paraId="593EB7D4" w14:textId="77777777" w:rsidTr="003A4DFF">
        <w:tc>
          <w:tcPr>
            <w:tcW w:w="3969" w:type="dxa"/>
          </w:tcPr>
          <w:p w14:paraId="68C77E2A"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thành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công</w:t>
            </w:r>
            <w:proofErr w:type="spellEnd"/>
          </w:p>
        </w:tc>
        <w:tc>
          <w:tcPr>
            <w:tcW w:w="4960" w:type="dxa"/>
          </w:tcPr>
          <w:p w14:paraId="483FF8F5"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p>
        </w:tc>
      </w:tr>
      <w:tr w:rsidR="001760C8" w14:paraId="65F5F05F" w14:textId="77777777" w:rsidTr="003A4DFF">
        <w:tc>
          <w:tcPr>
            <w:tcW w:w="3969" w:type="dxa"/>
          </w:tcPr>
          <w:p w14:paraId="561F1E46"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thất</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bại</w:t>
            </w:r>
            <w:proofErr w:type="spellEnd"/>
          </w:p>
        </w:tc>
        <w:tc>
          <w:tcPr>
            <w:tcW w:w="4960" w:type="dxa"/>
          </w:tcPr>
          <w:p w14:paraId="02D9509B"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p>
        </w:tc>
      </w:tr>
      <w:tr w:rsidR="001760C8" w14:paraId="02AC41D7" w14:textId="77777777" w:rsidTr="003A4DFF">
        <w:tc>
          <w:tcPr>
            <w:tcW w:w="3969" w:type="dxa"/>
          </w:tcPr>
          <w:p w14:paraId="271350D8"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chính</w:t>
            </w:r>
            <w:proofErr w:type="spellEnd"/>
          </w:p>
        </w:tc>
        <w:tc>
          <w:tcPr>
            <w:tcW w:w="4960" w:type="dxa"/>
          </w:tcPr>
          <w:p w14:paraId="2B114144"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1.Khách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lí</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mục</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p>
          <w:p w14:paraId="50019C87"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2.Hệ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hiển</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p>
          <w:p w14:paraId="68DEC42D"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lastRenderedPageBreak/>
              <w:t xml:space="preserve">3.Khách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lí</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ký</w:t>
            </w:r>
            <w:proofErr w:type="spellEnd"/>
          </w:p>
          <w:p w14:paraId="4518EA15" w14:textId="77777777" w:rsidR="001760C8"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3.1. </w:t>
            </w:r>
          </w:p>
          <w:p w14:paraId="67D90B82" w14:textId="77777777" w:rsidR="001760C8" w:rsidRDefault="001760C8" w:rsidP="001760C8">
            <w:pPr>
              <w:pStyle w:val="NormalWeb"/>
              <w:numPr>
                <w:ilvl w:val="0"/>
                <w:numId w:val="55"/>
              </w:numPr>
              <w:shd w:val="clear" w:color="auto" w:fill="FFFFFF"/>
              <w:spacing w:before="0" w:beforeAutospacing="0" w:after="0" w:afterAutospacing="0"/>
              <w:ind w:left="314"/>
              <w:rPr>
                <w:color w:val="000000"/>
                <w:sz w:val="26"/>
                <w:szCs w:val="26"/>
              </w:rPr>
            </w:pP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trống</w:t>
            </w:r>
            <w:proofErr w:type="spellEnd"/>
            <w:r>
              <w:rPr>
                <w:color w:val="000000"/>
                <w:sz w:val="26"/>
                <w:szCs w:val="26"/>
              </w:rPr>
              <w:t xml:space="preserve">, </w:t>
            </w:r>
            <w:proofErr w:type="spellStart"/>
            <w:r>
              <w:rPr>
                <w:color w:val="000000"/>
                <w:sz w:val="26"/>
                <w:szCs w:val="26"/>
              </w:rPr>
              <w:t>phải</w:t>
            </w:r>
            <w:proofErr w:type="spellEnd"/>
            <w:r>
              <w:rPr>
                <w:color w:val="000000"/>
                <w:sz w:val="26"/>
                <w:szCs w:val="26"/>
              </w:rPr>
              <w:t xml:space="preserve"> </w:t>
            </w:r>
            <w:proofErr w:type="spellStart"/>
            <w:r>
              <w:rPr>
                <w:color w:val="000000"/>
                <w:sz w:val="26"/>
                <w:szCs w:val="26"/>
              </w:rPr>
              <w:t>trùng</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kí</w:t>
            </w:r>
            <w:proofErr w:type="spellEnd"/>
            <w:r>
              <w:rPr>
                <w:color w:val="000000"/>
                <w:sz w:val="26"/>
                <w:szCs w:val="26"/>
              </w:rPr>
              <w:t>.</w:t>
            </w:r>
          </w:p>
          <w:p w14:paraId="0C9B58F0" w14:textId="77777777" w:rsidR="001760C8" w:rsidRPr="008D5ED9" w:rsidRDefault="001760C8" w:rsidP="001760C8">
            <w:pPr>
              <w:pStyle w:val="NormalWeb"/>
              <w:numPr>
                <w:ilvl w:val="0"/>
                <w:numId w:val="55"/>
              </w:numPr>
              <w:shd w:val="clear" w:color="auto" w:fill="FFFFFF"/>
              <w:spacing w:before="0" w:beforeAutospacing="0" w:after="0" w:afterAutospacing="0"/>
              <w:ind w:left="314"/>
              <w:rPr>
                <w:color w:val="000000"/>
                <w:sz w:val="26"/>
                <w:szCs w:val="26"/>
              </w:rPr>
            </w:pP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khẩu</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trống</w:t>
            </w:r>
            <w:proofErr w:type="spellEnd"/>
            <w:r>
              <w:rPr>
                <w:color w:val="000000"/>
                <w:sz w:val="26"/>
                <w:szCs w:val="26"/>
              </w:rPr>
              <w:t xml:space="preserve">, </w:t>
            </w:r>
            <w:proofErr w:type="spellStart"/>
            <w:r>
              <w:rPr>
                <w:color w:val="000000"/>
                <w:sz w:val="26"/>
                <w:szCs w:val="26"/>
              </w:rPr>
              <w:t>phải</w:t>
            </w:r>
            <w:proofErr w:type="spellEnd"/>
            <w:r>
              <w:rPr>
                <w:color w:val="000000"/>
                <w:sz w:val="26"/>
                <w:szCs w:val="26"/>
              </w:rPr>
              <w:t xml:space="preserve"> </w:t>
            </w:r>
            <w:proofErr w:type="spellStart"/>
            <w:r>
              <w:rPr>
                <w:color w:val="000000"/>
                <w:sz w:val="26"/>
                <w:szCs w:val="26"/>
              </w:rPr>
              <w:t>trùng</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khẩu</w:t>
            </w:r>
            <w:proofErr w:type="spellEnd"/>
            <w:r>
              <w:rPr>
                <w:color w:val="000000"/>
                <w:sz w:val="26"/>
                <w:szCs w:val="26"/>
              </w:rPr>
              <w:t xml:space="preserve">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kí</w:t>
            </w:r>
            <w:proofErr w:type="spellEnd"/>
            <w:r>
              <w:rPr>
                <w:color w:val="000000"/>
                <w:sz w:val="26"/>
                <w:szCs w:val="26"/>
              </w:rPr>
              <w:t>.</w:t>
            </w:r>
          </w:p>
          <w:p w14:paraId="3EAFB971"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4.Nhấn </w:t>
            </w:r>
            <w:proofErr w:type="spellStart"/>
            <w:r>
              <w:rPr>
                <w:color w:val="000000"/>
                <w:sz w:val="26"/>
                <w:szCs w:val="26"/>
              </w:rPr>
              <w:t>nút</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p>
          <w:p w14:paraId="7669FE1D"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5.Hệ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kiểm</w:t>
            </w:r>
            <w:proofErr w:type="spellEnd"/>
            <w:r>
              <w:rPr>
                <w:color w:val="000000"/>
                <w:sz w:val="26"/>
                <w:szCs w:val="26"/>
              </w:rPr>
              <w:t xml:space="preserve"> </w:t>
            </w:r>
            <w:proofErr w:type="spellStart"/>
            <w:r>
              <w:rPr>
                <w:color w:val="000000"/>
                <w:sz w:val="26"/>
                <w:szCs w:val="26"/>
              </w:rPr>
              <w:t>tra</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p>
          <w:p w14:paraId="5B46851C"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5.1. </w:t>
            </w:r>
            <w:proofErr w:type="spellStart"/>
            <w:r>
              <w:rPr>
                <w:color w:val="000000"/>
                <w:sz w:val="26"/>
                <w:szCs w:val="26"/>
              </w:rPr>
              <w:t>Nếu</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khẩu</w:t>
            </w:r>
            <w:proofErr w:type="spellEnd"/>
            <w:r>
              <w:rPr>
                <w:color w:val="000000"/>
                <w:sz w:val="26"/>
                <w:szCs w:val="26"/>
              </w:rPr>
              <w:t xml:space="preserve"> </w:t>
            </w:r>
            <w:proofErr w:type="spellStart"/>
            <w:r>
              <w:rPr>
                <w:color w:val="000000"/>
                <w:sz w:val="26"/>
                <w:szCs w:val="26"/>
              </w:rPr>
              <w:t>thoả</w:t>
            </w:r>
            <w:proofErr w:type="spellEnd"/>
            <w:r>
              <w:rPr>
                <w:color w:val="000000"/>
                <w:sz w:val="26"/>
                <w:szCs w:val="26"/>
              </w:rPr>
              <w:t xml:space="preserve"> </w:t>
            </w:r>
            <w:proofErr w:type="spellStart"/>
            <w:r>
              <w:rPr>
                <w:color w:val="000000"/>
                <w:sz w:val="26"/>
                <w:szCs w:val="26"/>
              </w:rPr>
              <w:t>mãn</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ràng</w:t>
            </w:r>
            <w:proofErr w:type="spellEnd"/>
            <w:r>
              <w:rPr>
                <w:color w:val="000000"/>
                <w:sz w:val="26"/>
                <w:szCs w:val="26"/>
              </w:rPr>
              <w:t xml:space="preserve"> </w:t>
            </w:r>
            <w:proofErr w:type="spellStart"/>
            <w:r>
              <w:rPr>
                <w:color w:val="000000"/>
                <w:sz w:val="26"/>
                <w:szCs w:val="26"/>
              </w:rPr>
              <w:t>buộc</w:t>
            </w:r>
            <w:proofErr w:type="spellEnd"/>
            <w:r>
              <w:rPr>
                <w:color w:val="000000"/>
                <w:sz w:val="26"/>
                <w:szCs w:val="26"/>
              </w:rPr>
              <w:t xml:space="preserve"> </w:t>
            </w:r>
            <w:proofErr w:type="spellStart"/>
            <w:r>
              <w:rPr>
                <w:color w:val="000000"/>
                <w:sz w:val="26"/>
                <w:szCs w:val="26"/>
              </w:rPr>
              <w:t>thì</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w:t>
            </w:r>
          </w:p>
          <w:p w14:paraId="3B6D76A3"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5.2. </w:t>
            </w:r>
            <w:proofErr w:type="spellStart"/>
            <w:r>
              <w:rPr>
                <w:color w:val="000000"/>
                <w:sz w:val="26"/>
                <w:szCs w:val="26"/>
              </w:rPr>
              <w:t>Nếu</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khẩu</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thoả</w:t>
            </w:r>
            <w:proofErr w:type="spellEnd"/>
            <w:r>
              <w:rPr>
                <w:color w:val="000000"/>
                <w:sz w:val="26"/>
                <w:szCs w:val="26"/>
              </w:rPr>
              <w:t xml:space="preserve"> </w:t>
            </w:r>
            <w:proofErr w:type="spellStart"/>
            <w:r>
              <w:rPr>
                <w:color w:val="000000"/>
                <w:sz w:val="26"/>
                <w:szCs w:val="26"/>
              </w:rPr>
              <w:t>mãn</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ràng</w:t>
            </w:r>
            <w:proofErr w:type="spellEnd"/>
            <w:r>
              <w:rPr>
                <w:color w:val="000000"/>
                <w:sz w:val="26"/>
                <w:szCs w:val="26"/>
              </w:rPr>
              <w:t xml:space="preserve"> </w:t>
            </w:r>
            <w:proofErr w:type="spellStart"/>
            <w:r>
              <w:rPr>
                <w:color w:val="000000"/>
                <w:sz w:val="26"/>
                <w:szCs w:val="26"/>
              </w:rPr>
              <w:t>buộc</w:t>
            </w:r>
            <w:proofErr w:type="spellEnd"/>
            <w:r>
              <w:rPr>
                <w:color w:val="000000"/>
                <w:sz w:val="26"/>
                <w:szCs w:val="26"/>
              </w:rPr>
              <w:t xml:space="preserve"> </w:t>
            </w:r>
            <w:proofErr w:type="spellStart"/>
            <w:r>
              <w:rPr>
                <w:color w:val="000000"/>
                <w:sz w:val="26"/>
                <w:szCs w:val="26"/>
              </w:rPr>
              <w:t>thì</w:t>
            </w:r>
            <w:proofErr w:type="spellEnd"/>
            <w:r>
              <w:rPr>
                <w:color w:val="000000"/>
                <w:sz w:val="26"/>
                <w:szCs w:val="26"/>
              </w:rPr>
              <w:t xml:space="preserve"> quay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bước</w:t>
            </w:r>
            <w:proofErr w:type="spellEnd"/>
            <w:r>
              <w:rPr>
                <w:color w:val="000000"/>
                <w:sz w:val="26"/>
                <w:szCs w:val="26"/>
              </w:rPr>
              <w:t xml:space="preserve"> 3</w:t>
            </w:r>
          </w:p>
          <w:p w14:paraId="716D2188"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
        </w:tc>
      </w:tr>
      <w:tr w:rsidR="001760C8" w14:paraId="53D727AD" w14:textId="77777777" w:rsidTr="003A4DFF">
        <w:tc>
          <w:tcPr>
            <w:tcW w:w="3969" w:type="dxa"/>
          </w:tcPr>
          <w:p w14:paraId="25668A15"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lastRenderedPageBreak/>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thay</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thế</w:t>
            </w:r>
            <w:proofErr w:type="spellEnd"/>
          </w:p>
        </w:tc>
        <w:tc>
          <w:tcPr>
            <w:tcW w:w="4960" w:type="dxa"/>
          </w:tcPr>
          <w:p w14:paraId="69CC0B37"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
        </w:tc>
      </w:tr>
      <w:tr w:rsidR="001760C8" w14:paraId="105D3B54" w14:textId="77777777" w:rsidTr="003A4DFF">
        <w:tc>
          <w:tcPr>
            <w:tcW w:w="3969" w:type="dxa"/>
          </w:tcPr>
          <w:p w14:paraId="001A0ADE" w14:textId="77777777" w:rsidR="001760C8" w:rsidRPr="00504894" w:rsidRDefault="001760C8" w:rsidP="003A4DFF">
            <w:pPr>
              <w:pStyle w:val="ListParagraph"/>
              <w:widowControl w:val="0"/>
              <w:autoSpaceDE w:val="0"/>
              <w:autoSpaceDN w:val="0"/>
              <w:spacing w:before="89"/>
              <w:ind w:left="0" w:right="4"/>
              <w:outlineLvl w:val="0"/>
              <w:rPr>
                <w:rFonts w:ascii="Times New Roman" w:hAnsi="Times New Roman" w:cs="Times New Roman"/>
                <w:b/>
                <w:bCs/>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ngoại</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lệ</w:t>
            </w:r>
            <w:proofErr w:type="spellEnd"/>
          </w:p>
        </w:tc>
        <w:tc>
          <w:tcPr>
            <w:tcW w:w="4960" w:type="dxa"/>
          </w:tcPr>
          <w:p w14:paraId="021F9329" w14:textId="77777777" w:rsidR="001760C8" w:rsidRPr="008E435D" w:rsidRDefault="001760C8" w:rsidP="003A4DFF">
            <w:pPr>
              <w:rPr>
                <w:rFonts w:ascii="Times New Roman" w:eastAsia="Times New Roman" w:hAnsi="Times New Roman" w:cs="Times New Roman"/>
                <w:sz w:val="26"/>
                <w:szCs w:val="26"/>
              </w:rPr>
            </w:pPr>
          </w:p>
        </w:tc>
      </w:tr>
    </w:tbl>
    <w:p w14:paraId="63B9C68A" w14:textId="77777777" w:rsidR="001760C8" w:rsidRDefault="001760C8" w:rsidP="001760C8">
      <w:pPr>
        <w:tabs>
          <w:tab w:val="left" w:pos="709"/>
          <w:tab w:val="left" w:pos="851"/>
          <w:tab w:val="left" w:pos="3756"/>
        </w:tabs>
        <w:rPr>
          <w:rFonts w:ascii="Times New Roman" w:hAnsi="Times New Roman" w:cs="Times New Roman"/>
          <w:b/>
          <w:bCs/>
          <w:sz w:val="26"/>
          <w:szCs w:val="26"/>
        </w:rPr>
      </w:pPr>
    </w:p>
    <w:p w14:paraId="69028F8F" w14:textId="77777777" w:rsidR="001760C8" w:rsidRPr="0056790F" w:rsidRDefault="001760C8" w:rsidP="001760C8">
      <w:pPr>
        <w:pStyle w:val="ListParagraph"/>
        <w:numPr>
          <w:ilvl w:val="0"/>
          <w:numId w:val="125"/>
        </w:numPr>
        <w:tabs>
          <w:tab w:val="left" w:pos="709"/>
          <w:tab w:val="left" w:pos="851"/>
          <w:tab w:val="left" w:pos="1418"/>
        </w:tabs>
        <w:rPr>
          <w:rFonts w:ascii="Times New Roman" w:hAnsi="Times New Roman" w:cs="Times New Roman"/>
          <w:b/>
          <w:bCs/>
          <w:sz w:val="26"/>
          <w:szCs w:val="26"/>
        </w:rPr>
      </w:pPr>
      <w:r>
        <w:rPr>
          <w:rFonts w:ascii="Times New Roman" w:hAnsi="Times New Roman" w:cs="Times New Roman"/>
          <w:b/>
          <w:bCs/>
          <w:sz w:val="26"/>
          <w:szCs w:val="26"/>
        </w:rPr>
        <w:t xml:space="preserve">Quản </w:t>
      </w:r>
      <w:proofErr w:type="spellStart"/>
      <w:r>
        <w:rPr>
          <w:rFonts w:ascii="Times New Roman" w:hAnsi="Times New Roman" w:cs="Times New Roman"/>
          <w:b/>
          <w:bCs/>
          <w:sz w:val="26"/>
          <w:szCs w:val="26"/>
        </w:rPr>
        <w:t>lý</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tài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khoản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khách</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hàng</w:t>
      </w:r>
      <w:proofErr w:type="spellEnd"/>
    </w:p>
    <w:p w14:paraId="224A4701" w14:textId="77777777" w:rsidR="001760C8" w:rsidRPr="0056790F" w:rsidRDefault="001760C8" w:rsidP="001760C8">
      <w:pPr>
        <w:tabs>
          <w:tab w:val="left" w:pos="709"/>
          <w:tab w:val="left" w:pos="851"/>
          <w:tab w:val="left" w:pos="3756"/>
        </w:tabs>
        <w:ind w:left="851" w:right="4"/>
        <w:rPr>
          <w:rFonts w:ascii="Times New Roman" w:hAnsi="Times New Roman" w:cs="Times New Roman"/>
          <w:b/>
          <w:bCs/>
          <w:sz w:val="26"/>
          <w:szCs w:val="26"/>
        </w:rPr>
      </w:pPr>
      <w:r w:rsidRPr="00A64C91">
        <w:rPr>
          <w:rFonts w:ascii="Times New Roman" w:hAnsi="Times New Roman" w:cs="Times New Roman"/>
          <w:b/>
          <w:bCs/>
          <w:noProof/>
          <w:sz w:val="26"/>
          <w:szCs w:val="26"/>
        </w:rPr>
        <w:drawing>
          <wp:inline distT="0" distB="0" distL="0" distR="0" wp14:anchorId="1547202C" wp14:editId="64AA0755">
            <wp:extent cx="5382895" cy="2750574"/>
            <wp:effectExtent l="0" t="0" r="8255" b="0"/>
            <wp:docPr id="204212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28866" name=""/>
                    <pic:cNvPicPr/>
                  </pic:nvPicPr>
                  <pic:blipFill>
                    <a:blip r:embed="rId21"/>
                    <a:stretch>
                      <a:fillRect/>
                    </a:stretch>
                  </pic:blipFill>
                  <pic:spPr>
                    <a:xfrm>
                      <a:off x="0" y="0"/>
                      <a:ext cx="5388516" cy="2753446"/>
                    </a:xfrm>
                    <a:prstGeom prst="rect">
                      <a:avLst/>
                    </a:prstGeom>
                  </pic:spPr>
                </pic:pic>
              </a:graphicData>
            </a:graphic>
          </wp:inline>
        </w:drawing>
      </w:r>
    </w:p>
    <w:p w14:paraId="1692B3FA" w14:textId="77777777" w:rsidR="001760C8" w:rsidRDefault="001760C8" w:rsidP="001760C8">
      <w:pPr>
        <w:widowControl w:val="0"/>
        <w:autoSpaceDE w:val="0"/>
        <w:autoSpaceDN w:val="0"/>
        <w:spacing w:before="89" w:after="0" w:line="240" w:lineRule="auto"/>
        <w:ind w:left="851" w:right="4"/>
        <w:jc w:val="center"/>
        <w:outlineLvl w:val="0"/>
        <w:rPr>
          <w:rFonts w:ascii="Times New Roman" w:eastAsia="Times New Roman" w:hAnsi="Times New Roman" w:cs="Times New Roman"/>
          <w:i/>
          <w:iCs/>
          <w:sz w:val="24"/>
          <w:szCs w:val="24"/>
        </w:rPr>
      </w:pPr>
      <w:proofErr w:type="spellStart"/>
      <w:r w:rsidRPr="004B6C44">
        <w:rPr>
          <w:rFonts w:ascii="Times New Roman" w:eastAsia="Times New Roman" w:hAnsi="Times New Roman" w:cs="Times New Roman"/>
          <w:i/>
          <w:iCs/>
          <w:sz w:val="24"/>
          <w:szCs w:val="24"/>
        </w:rPr>
        <w:t>Hình</w:t>
      </w:r>
      <w:proofErr w:type="spellEnd"/>
      <w:r w:rsidRPr="004B6C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5</w:t>
      </w:r>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Sơ</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đồ</w:t>
      </w:r>
      <w:proofErr w:type="spellEnd"/>
      <w:r w:rsidRPr="004B6C44">
        <w:rPr>
          <w:rFonts w:ascii="Times New Roman" w:eastAsia="Times New Roman" w:hAnsi="Times New Roman" w:cs="Times New Roman"/>
          <w:i/>
          <w:iCs/>
          <w:sz w:val="24"/>
          <w:szCs w:val="24"/>
        </w:rPr>
        <w:t xml:space="preserve"> Use Case </w:t>
      </w:r>
      <w:proofErr w:type="spellStart"/>
      <w:r w:rsidRPr="004B6C44">
        <w:rPr>
          <w:rFonts w:ascii="Times New Roman" w:eastAsia="Times New Roman" w:hAnsi="Times New Roman" w:cs="Times New Roman"/>
          <w:i/>
          <w:iCs/>
          <w:sz w:val="24"/>
          <w:szCs w:val="24"/>
        </w:rPr>
        <w:t>chức</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năng</w:t>
      </w:r>
      <w:proofErr w:type="spellEnd"/>
      <w:r w:rsidRPr="004B6C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Quản </w:t>
      </w:r>
      <w:proofErr w:type="spellStart"/>
      <w:r>
        <w:rPr>
          <w:rFonts w:ascii="Times New Roman" w:eastAsia="Times New Roman" w:hAnsi="Times New Roman" w:cs="Times New Roman"/>
          <w:i/>
          <w:iCs/>
          <w:sz w:val="24"/>
          <w:szCs w:val="24"/>
        </w:rPr>
        <w:t>lý</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tài</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khoản</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khách</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hàng</w:t>
      </w:r>
      <w:proofErr w:type="spellEnd"/>
    </w:p>
    <w:p w14:paraId="150F43A8"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05A3429A"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tbl>
      <w:tblPr>
        <w:tblStyle w:val="TableGrid"/>
        <w:tblW w:w="0" w:type="auto"/>
        <w:tblInd w:w="421" w:type="dxa"/>
        <w:tblLook w:val="04A0" w:firstRow="1" w:lastRow="0" w:firstColumn="1" w:lastColumn="0" w:noHBand="0" w:noVBand="1"/>
      </w:tblPr>
      <w:tblGrid>
        <w:gridCol w:w="3969"/>
        <w:gridCol w:w="4960"/>
      </w:tblGrid>
      <w:tr w:rsidR="001760C8" w14:paraId="35FF3F26" w14:textId="77777777" w:rsidTr="003A4DFF">
        <w:tc>
          <w:tcPr>
            <w:tcW w:w="3969" w:type="dxa"/>
          </w:tcPr>
          <w:p w14:paraId="633EB4C2" w14:textId="77777777" w:rsidR="001760C8" w:rsidRPr="00E269DB" w:rsidRDefault="001760C8" w:rsidP="003A4DFF">
            <w:pPr>
              <w:widowControl w:val="0"/>
              <w:tabs>
                <w:tab w:val="left" w:pos="972"/>
              </w:tabs>
              <w:autoSpaceDE w:val="0"/>
              <w:autoSpaceDN w:val="0"/>
              <w:spacing w:before="89"/>
              <w:ind w:right="4"/>
              <w:jc w:val="center"/>
              <w:outlineLvl w:val="0"/>
              <w:rPr>
                <w:rFonts w:ascii="Times New Roman" w:eastAsia="Times New Roman" w:hAnsi="Times New Roman" w:cs="Times New Roman"/>
                <w:b/>
                <w:bCs/>
                <w:sz w:val="26"/>
                <w:szCs w:val="26"/>
              </w:rPr>
            </w:pPr>
            <w:proofErr w:type="spellStart"/>
            <w:r w:rsidRPr="00E269DB">
              <w:rPr>
                <w:rFonts w:ascii="Times New Roman" w:eastAsia="Times New Roman" w:hAnsi="Times New Roman" w:cs="Times New Roman"/>
                <w:b/>
                <w:bCs/>
                <w:sz w:val="26"/>
                <w:szCs w:val="26"/>
              </w:rPr>
              <w:t>Tên</w:t>
            </w:r>
            <w:proofErr w:type="spellEnd"/>
            <w:r w:rsidRPr="00E269DB">
              <w:rPr>
                <w:rFonts w:ascii="Times New Roman" w:eastAsia="Times New Roman" w:hAnsi="Times New Roman" w:cs="Times New Roman"/>
                <w:b/>
                <w:bCs/>
                <w:sz w:val="26"/>
                <w:szCs w:val="26"/>
              </w:rPr>
              <w:t xml:space="preserve"> Use Case</w:t>
            </w:r>
          </w:p>
        </w:tc>
        <w:tc>
          <w:tcPr>
            <w:tcW w:w="4960" w:type="dxa"/>
          </w:tcPr>
          <w:p w14:paraId="77A953C2" w14:textId="77777777" w:rsidR="001760C8" w:rsidRPr="00E269DB" w:rsidRDefault="001760C8" w:rsidP="003A4DFF">
            <w:pPr>
              <w:pStyle w:val="ListParagraph"/>
              <w:widowControl w:val="0"/>
              <w:autoSpaceDE w:val="0"/>
              <w:autoSpaceDN w:val="0"/>
              <w:spacing w:before="89"/>
              <w:ind w:left="0" w:right="4"/>
              <w:jc w:val="center"/>
              <w:outlineLvl w:val="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QUẢN LÝ TÀI KHOẢN KHÁCH HÀNG</w:t>
            </w:r>
          </w:p>
        </w:tc>
      </w:tr>
      <w:tr w:rsidR="001760C8" w14:paraId="6C662ACC" w14:textId="77777777" w:rsidTr="003A4DFF">
        <w:tc>
          <w:tcPr>
            <w:tcW w:w="3969" w:type="dxa"/>
          </w:tcPr>
          <w:p w14:paraId="1C267072" w14:textId="77777777" w:rsidR="001760C8" w:rsidRDefault="001760C8" w:rsidP="003A4DFF">
            <w:pPr>
              <w:pStyle w:val="ListParagraph"/>
              <w:widowControl w:val="0"/>
              <w:autoSpaceDE w:val="0"/>
              <w:autoSpaceDN w:val="0"/>
              <w:spacing w:before="89"/>
              <w:ind w:left="0" w:right="47"/>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t>Tác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nhân</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chính</w:t>
            </w:r>
            <w:proofErr w:type="spellEnd"/>
          </w:p>
        </w:tc>
        <w:tc>
          <w:tcPr>
            <w:tcW w:w="4960" w:type="dxa"/>
          </w:tcPr>
          <w:p w14:paraId="09B47E83"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301729">
              <w:rPr>
                <w:rFonts w:ascii="Times New Roman" w:eastAsia="Times New Roman" w:hAnsi="Times New Roman" w:cs="Times New Roman"/>
                <w:sz w:val="26"/>
                <w:szCs w:val="26"/>
              </w:rPr>
              <w:t>Khách</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hàng</w:t>
            </w:r>
            <w:proofErr w:type="spellEnd"/>
          </w:p>
        </w:tc>
      </w:tr>
      <w:tr w:rsidR="001760C8" w14:paraId="08EDD584" w14:textId="77777777" w:rsidTr="003A4DFF">
        <w:tc>
          <w:tcPr>
            <w:tcW w:w="3969" w:type="dxa"/>
          </w:tcPr>
          <w:p w14:paraId="2684D1B1"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lastRenderedPageBreak/>
              <w:t>Mục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đích</w:t>
            </w:r>
            <w:proofErr w:type="spellEnd"/>
          </w:p>
        </w:tc>
        <w:tc>
          <w:tcPr>
            <w:tcW w:w="4960" w:type="dxa"/>
          </w:tcPr>
          <w:p w14:paraId="506D3743"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hAnsi="Times New Roman" w:cs="Times New Roman"/>
                <w:sz w:val="26"/>
                <w:szCs w:val="26"/>
              </w:rPr>
              <w:t xml:space="preserve">Cho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mình</w:t>
            </w:r>
            <w:proofErr w:type="spellEnd"/>
          </w:p>
        </w:tc>
      </w:tr>
      <w:tr w:rsidR="001760C8" w14:paraId="4AA41D57" w14:textId="77777777" w:rsidTr="003A4DFF">
        <w:tc>
          <w:tcPr>
            <w:tcW w:w="3969" w:type="dxa"/>
          </w:tcPr>
          <w:p w14:paraId="2724EA11"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Mưc</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độ</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ưu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p>
        </w:tc>
        <w:tc>
          <w:tcPr>
            <w:tcW w:w="4960" w:type="dxa"/>
          </w:tcPr>
          <w:p w14:paraId="4E346218"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301729">
              <w:rPr>
                <w:rFonts w:ascii="Times New Roman" w:eastAsia="Times New Roman" w:hAnsi="Times New Roman" w:cs="Times New Roman"/>
                <w:sz w:val="26"/>
                <w:szCs w:val="26"/>
              </w:rPr>
              <w:t>Bắt</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buộc</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phải</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có</w:t>
            </w:r>
            <w:proofErr w:type="spellEnd"/>
          </w:p>
        </w:tc>
      </w:tr>
      <w:tr w:rsidR="001760C8" w14:paraId="65D45FD0" w14:textId="77777777" w:rsidTr="003A4DFF">
        <w:tc>
          <w:tcPr>
            <w:tcW w:w="3969" w:type="dxa"/>
          </w:tcPr>
          <w:p w14:paraId="15067EA8"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Mức</w:t>
            </w:r>
            <w:proofErr w:type="spellEnd"/>
          </w:p>
        </w:tc>
        <w:tc>
          <w:tcPr>
            <w:tcW w:w="4960" w:type="dxa"/>
          </w:tcPr>
          <w:p w14:paraId="3535A3A9"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sz w:val="26"/>
                <w:szCs w:val="26"/>
              </w:rPr>
              <w:t>Mức</w:t>
            </w:r>
            <w:proofErr w:type="spellEnd"/>
            <w:r w:rsidRPr="00504894">
              <w:rPr>
                <w:rFonts w:ascii="Times New Roman" w:hAnsi="Times New Roman" w:cs="Times New Roman"/>
                <w:sz w:val="26"/>
                <w:szCs w:val="26"/>
              </w:rPr>
              <w:t xml:space="preserve"> 0</w:t>
            </w:r>
          </w:p>
        </w:tc>
      </w:tr>
      <w:tr w:rsidR="001760C8" w14:paraId="6C7F94CE" w14:textId="77777777" w:rsidTr="003A4DFF">
        <w:tc>
          <w:tcPr>
            <w:tcW w:w="3969" w:type="dxa"/>
          </w:tcPr>
          <w:p w14:paraId="1F6C8B1A"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kích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hoạt</w:t>
            </w:r>
            <w:proofErr w:type="spellEnd"/>
          </w:p>
        </w:tc>
        <w:tc>
          <w:tcPr>
            <w:tcW w:w="4960" w:type="dxa"/>
          </w:tcPr>
          <w:p w14:paraId="22212470"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hAnsi="Times New Roman" w:cs="Times New Roman"/>
                <w:sz w:val="26"/>
                <w:szCs w:val="26"/>
              </w:rPr>
              <w:t xml:space="preserve">Khi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đang</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p>
        </w:tc>
      </w:tr>
      <w:tr w:rsidR="001760C8" w14:paraId="34654911" w14:textId="77777777" w:rsidTr="003A4DFF">
        <w:tc>
          <w:tcPr>
            <w:tcW w:w="3969" w:type="dxa"/>
          </w:tcPr>
          <w:p w14:paraId="757CA4E9"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quyết</w:t>
            </w:r>
            <w:proofErr w:type="spellEnd"/>
          </w:p>
        </w:tc>
        <w:tc>
          <w:tcPr>
            <w:tcW w:w="4960" w:type="dxa"/>
          </w:tcPr>
          <w:p w14:paraId="49CF6512"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eastAsia="Times New Roman" w:hAnsi="Times New Roman" w:cs="Times New Roman"/>
                <w:sz w:val="26"/>
                <w:szCs w:val="26"/>
              </w:rPr>
              <w:t>đã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thành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công</w:t>
            </w:r>
            <w:proofErr w:type="spellEnd"/>
          </w:p>
        </w:tc>
      </w:tr>
      <w:tr w:rsidR="001760C8" w14:paraId="198F1621" w14:textId="77777777" w:rsidTr="003A4DFF">
        <w:tc>
          <w:tcPr>
            <w:tcW w:w="3969" w:type="dxa"/>
          </w:tcPr>
          <w:p w14:paraId="2CB0EFBD"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thành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công</w:t>
            </w:r>
            <w:proofErr w:type="spellEnd"/>
          </w:p>
        </w:tc>
        <w:tc>
          <w:tcPr>
            <w:tcW w:w="4960" w:type="dxa"/>
          </w:tcPr>
          <w:p w14:paraId="1AE9E1FB"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chỉnh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sửa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thông</w:t>
            </w:r>
            <w:proofErr w:type="spellEnd"/>
            <w:r>
              <w:rPr>
                <w:rFonts w:ascii="Times New Roman" w:eastAsia="Times New Roman" w:hAnsi="Times New Roman" w:cs="Times New Roman"/>
                <w:sz w:val="26"/>
                <w:szCs w:val="26"/>
              </w:rPr>
              <w:t xml:space="preserve"> tin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thành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công</w:t>
            </w:r>
            <w:proofErr w:type="spellEnd"/>
          </w:p>
        </w:tc>
      </w:tr>
      <w:tr w:rsidR="001760C8" w14:paraId="3B9EEED0" w14:textId="77777777" w:rsidTr="003A4DFF">
        <w:tc>
          <w:tcPr>
            <w:tcW w:w="3969" w:type="dxa"/>
          </w:tcPr>
          <w:p w14:paraId="2150AF74"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thất</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bại</w:t>
            </w:r>
            <w:proofErr w:type="spellEnd"/>
          </w:p>
        </w:tc>
        <w:tc>
          <w:tcPr>
            <w:tcW w:w="4960" w:type="dxa"/>
          </w:tcPr>
          <w:p w14:paraId="2F67C936"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p>
        </w:tc>
      </w:tr>
      <w:tr w:rsidR="001760C8" w14:paraId="6CA8B2BD" w14:textId="77777777" w:rsidTr="003A4DFF">
        <w:tc>
          <w:tcPr>
            <w:tcW w:w="3969" w:type="dxa"/>
          </w:tcPr>
          <w:p w14:paraId="5B3C855E"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chính</w:t>
            </w:r>
            <w:proofErr w:type="spellEnd"/>
          </w:p>
        </w:tc>
        <w:tc>
          <w:tcPr>
            <w:tcW w:w="4960" w:type="dxa"/>
          </w:tcPr>
          <w:p w14:paraId="3BD53EE4"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1.Khách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p>
          <w:p w14:paraId="7EDA7F33"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2.Chọn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lí</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p>
          <w:p w14:paraId="1F4EC795"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sidRPr="001B5EA8">
              <w:rPr>
                <w:b/>
                <w:bCs/>
                <w:color w:val="000000"/>
                <w:sz w:val="26"/>
                <w:szCs w:val="26"/>
              </w:rPr>
              <w:t>Sub1:</w:t>
            </w:r>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xem</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p>
          <w:p w14:paraId="2C4B62F1"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hiển</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p>
          <w:p w14:paraId="631F79C9" w14:textId="77777777" w:rsidR="001760C8" w:rsidRDefault="001760C8" w:rsidP="003A4DFF">
            <w:pPr>
              <w:pStyle w:val="NormalWeb"/>
              <w:shd w:val="clear" w:color="auto" w:fill="FFFFFF"/>
              <w:spacing w:before="0" w:beforeAutospacing="0" w:after="0" w:afterAutospacing="0"/>
              <w:rPr>
                <w:color w:val="000000"/>
                <w:sz w:val="26"/>
                <w:szCs w:val="26"/>
              </w:rPr>
            </w:pPr>
            <w:r w:rsidRPr="001B5EA8">
              <w:rPr>
                <w:b/>
                <w:bCs/>
                <w:color w:val="000000"/>
                <w:sz w:val="26"/>
                <w:szCs w:val="26"/>
              </w:rPr>
              <w:t>Sub2:</w:t>
            </w:r>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sửa</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p>
          <w:p w14:paraId="499003BD" w14:textId="77777777" w:rsidR="001760C8"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S2.1.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cần</w:t>
            </w:r>
            <w:proofErr w:type="spellEnd"/>
            <w:r>
              <w:rPr>
                <w:color w:val="000000"/>
                <w:sz w:val="26"/>
                <w:szCs w:val="26"/>
              </w:rPr>
              <w:t xml:space="preserve"> </w:t>
            </w:r>
            <w:proofErr w:type="spellStart"/>
            <w:r>
              <w:rPr>
                <w:color w:val="000000"/>
                <w:sz w:val="26"/>
                <w:szCs w:val="26"/>
              </w:rPr>
              <w:t>sửa</w:t>
            </w:r>
            <w:proofErr w:type="spellEnd"/>
          </w:p>
          <w:p w14:paraId="34EC3CD5" w14:textId="77777777" w:rsidR="001760C8" w:rsidRPr="00FF1AA5"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S2.2. </w:t>
            </w:r>
            <w:proofErr w:type="spellStart"/>
            <w:r>
              <w:rPr>
                <w:color w:val="000000"/>
                <w:sz w:val="26"/>
                <w:szCs w:val="26"/>
              </w:rPr>
              <w:t>Nhấn</w:t>
            </w:r>
            <w:proofErr w:type="spellEnd"/>
            <w:r>
              <w:rPr>
                <w:color w:val="000000"/>
                <w:sz w:val="26"/>
                <w:szCs w:val="26"/>
              </w:rPr>
              <w:t xml:space="preserve"> </w:t>
            </w:r>
            <w:proofErr w:type="spellStart"/>
            <w:r>
              <w:rPr>
                <w:color w:val="000000"/>
                <w:sz w:val="26"/>
                <w:szCs w:val="26"/>
              </w:rPr>
              <w:t>lưu</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trở</w:t>
            </w:r>
            <w:proofErr w:type="spellEnd"/>
            <w:r>
              <w:rPr>
                <w:color w:val="000000"/>
                <w:sz w:val="26"/>
                <w:szCs w:val="26"/>
              </w:rPr>
              <w:t xml:space="preserve"> </w:t>
            </w:r>
            <w:proofErr w:type="spellStart"/>
            <w:r>
              <w:rPr>
                <w:color w:val="000000"/>
                <w:sz w:val="26"/>
                <w:szCs w:val="26"/>
              </w:rPr>
              <w:t>lại</w:t>
            </w:r>
            <w:proofErr w:type="spellEnd"/>
          </w:p>
          <w:p w14:paraId="65E682AE" w14:textId="77777777" w:rsidR="001760C8" w:rsidRDefault="001760C8" w:rsidP="003A4DFF">
            <w:pPr>
              <w:pStyle w:val="NormalWeb"/>
              <w:shd w:val="clear" w:color="auto" w:fill="FFFFFF"/>
              <w:spacing w:before="0" w:beforeAutospacing="0" w:after="0" w:afterAutospacing="0"/>
              <w:rPr>
                <w:color w:val="000000"/>
                <w:sz w:val="26"/>
                <w:szCs w:val="26"/>
              </w:rPr>
            </w:pPr>
            <w:r w:rsidRPr="00FF1AA5">
              <w:rPr>
                <w:b/>
                <w:bCs/>
                <w:color w:val="000000"/>
                <w:sz w:val="26"/>
                <w:szCs w:val="26"/>
              </w:rPr>
              <w:t>Sub3:</w:t>
            </w:r>
            <w:r>
              <w:rPr>
                <w:b/>
                <w:bCs/>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xem</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bàn</w:t>
            </w:r>
            <w:proofErr w:type="spellEnd"/>
          </w:p>
          <w:p w14:paraId="57303C1B" w14:textId="77777777" w:rsidR="001760C8" w:rsidRDefault="001760C8" w:rsidP="003A4DFF">
            <w:pPr>
              <w:pStyle w:val="NormalWeb"/>
              <w:shd w:val="clear" w:color="auto" w:fill="FFFFFF"/>
              <w:spacing w:before="0" w:beforeAutospacing="0" w:after="0" w:afterAutospacing="0"/>
              <w:rPr>
                <w:color w:val="000000"/>
                <w:sz w:val="26"/>
                <w:szCs w:val="26"/>
              </w:rPr>
            </w:pP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hiển</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bàn</w:t>
            </w:r>
            <w:proofErr w:type="spellEnd"/>
          </w:p>
          <w:p w14:paraId="707EAB0D" w14:textId="77777777" w:rsidR="001760C8" w:rsidRDefault="001760C8" w:rsidP="003A4DFF">
            <w:pPr>
              <w:pStyle w:val="NormalWeb"/>
              <w:shd w:val="clear" w:color="auto" w:fill="FFFFFF"/>
              <w:spacing w:before="0" w:beforeAutospacing="0" w:after="0" w:afterAutospacing="0"/>
              <w:rPr>
                <w:color w:val="000000"/>
                <w:sz w:val="26"/>
                <w:szCs w:val="26"/>
              </w:rPr>
            </w:pPr>
            <w:r w:rsidRPr="00FF1AA5">
              <w:rPr>
                <w:b/>
                <w:bCs/>
                <w:sz w:val="26"/>
                <w:szCs w:val="26"/>
              </w:rPr>
              <w:t>Sub4:</w:t>
            </w:r>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sửa</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bàn</w:t>
            </w:r>
            <w:proofErr w:type="spellEnd"/>
          </w:p>
          <w:p w14:paraId="46750A5B" w14:textId="77777777" w:rsidR="001760C8" w:rsidRDefault="001760C8" w:rsidP="003A4DFF">
            <w:pPr>
              <w:pStyle w:val="NormalWeb"/>
              <w:shd w:val="clear" w:color="auto" w:fill="FFFFFF"/>
              <w:spacing w:before="0" w:beforeAutospacing="0" w:after="0" w:afterAutospacing="0"/>
              <w:rPr>
                <w:color w:val="000000"/>
                <w:sz w:val="26"/>
                <w:szCs w:val="26"/>
              </w:rPr>
            </w:pPr>
            <w:r>
              <w:rPr>
                <w:sz w:val="26"/>
                <w:szCs w:val="26"/>
              </w:rPr>
              <w:t>S4.1.</w:t>
            </w:r>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cần</w:t>
            </w:r>
            <w:proofErr w:type="spellEnd"/>
            <w:r>
              <w:rPr>
                <w:color w:val="000000"/>
                <w:sz w:val="26"/>
                <w:szCs w:val="26"/>
              </w:rPr>
              <w:t xml:space="preserve"> </w:t>
            </w:r>
            <w:proofErr w:type="spellStart"/>
            <w:r>
              <w:rPr>
                <w:color w:val="000000"/>
                <w:sz w:val="26"/>
                <w:szCs w:val="26"/>
              </w:rPr>
              <w:t>sửa</w:t>
            </w:r>
            <w:proofErr w:type="spellEnd"/>
          </w:p>
          <w:p w14:paraId="131B2FFC" w14:textId="77777777" w:rsidR="001760C8" w:rsidRDefault="001760C8" w:rsidP="001760C8">
            <w:pPr>
              <w:pStyle w:val="NormalWeb"/>
              <w:numPr>
                <w:ilvl w:val="0"/>
                <w:numId w:val="139"/>
              </w:numPr>
              <w:shd w:val="clear" w:color="auto" w:fill="FFFFFF"/>
              <w:spacing w:before="0" w:beforeAutospacing="0" w:after="0" w:afterAutospacing="0"/>
              <w:rPr>
                <w:color w:val="000000"/>
                <w:sz w:val="26"/>
                <w:szCs w:val="26"/>
              </w:rPr>
            </w:pP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người</w:t>
            </w:r>
            <w:proofErr w:type="spellEnd"/>
          </w:p>
          <w:p w14:paraId="150C91BE" w14:textId="77777777" w:rsidR="001760C8" w:rsidRDefault="001760C8" w:rsidP="001760C8">
            <w:pPr>
              <w:pStyle w:val="NormalWeb"/>
              <w:numPr>
                <w:ilvl w:val="0"/>
                <w:numId w:val="139"/>
              </w:numPr>
              <w:shd w:val="clear" w:color="auto" w:fill="FFFFFF"/>
              <w:spacing w:before="0" w:beforeAutospacing="0" w:after="0" w:afterAutospacing="0"/>
              <w:rPr>
                <w:color w:val="000000"/>
                <w:sz w:val="26"/>
                <w:szCs w:val="26"/>
              </w:rPr>
            </w:pPr>
            <w:proofErr w:type="spellStart"/>
            <w:r>
              <w:rPr>
                <w:color w:val="000000"/>
                <w:sz w:val="26"/>
                <w:szCs w:val="26"/>
              </w:rPr>
              <w:t>Thời</w:t>
            </w:r>
            <w:proofErr w:type="spellEnd"/>
            <w:r>
              <w:rPr>
                <w:color w:val="000000"/>
                <w:sz w:val="26"/>
                <w:szCs w:val="26"/>
              </w:rPr>
              <w:t xml:space="preserve"> </w:t>
            </w:r>
            <w:proofErr w:type="spellStart"/>
            <w:r>
              <w:rPr>
                <w:color w:val="000000"/>
                <w:sz w:val="26"/>
                <w:szCs w:val="26"/>
              </w:rPr>
              <w:t>gian</w:t>
            </w:r>
            <w:proofErr w:type="spellEnd"/>
          </w:p>
          <w:p w14:paraId="1E3FEC89" w14:textId="77777777" w:rsidR="001760C8" w:rsidRDefault="001760C8" w:rsidP="003A4DFF">
            <w:pPr>
              <w:pStyle w:val="NormalWeb"/>
              <w:shd w:val="clear" w:color="auto" w:fill="FFFFFF"/>
              <w:spacing w:before="0" w:beforeAutospacing="0" w:after="0" w:afterAutospacing="0"/>
              <w:rPr>
                <w:color w:val="000000"/>
                <w:sz w:val="26"/>
                <w:szCs w:val="26"/>
              </w:rPr>
            </w:pPr>
            <w:r>
              <w:rPr>
                <w:sz w:val="26"/>
                <w:szCs w:val="26"/>
              </w:rPr>
              <w:t xml:space="preserve">S4.2. </w:t>
            </w:r>
            <w:proofErr w:type="spellStart"/>
            <w:r>
              <w:rPr>
                <w:color w:val="000000"/>
                <w:sz w:val="26"/>
                <w:szCs w:val="26"/>
              </w:rPr>
              <w:t>Nhấn</w:t>
            </w:r>
            <w:proofErr w:type="spellEnd"/>
            <w:r>
              <w:rPr>
                <w:color w:val="000000"/>
                <w:sz w:val="26"/>
                <w:szCs w:val="26"/>
              </w:rPr>
              <w:t xml:space="preserve"> </w:t>
            </w:r>
            <w:proofErr w:type="spellStart"/>
            <w:r>
              <w:rPr>
                <w:color w:val="000000"/>
                <w:sz w:val="26"/>
                <w:szCs w:val="26"/>
              </w:rPr>
              <w:t>lưu</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trở</w:t>
            </w:r>
            <w:proofErr w:type="spellEnd"/>
            <w:r>
              <w:rPr>
                <w:color w:val="000000"/>
                <w:sz w:val="26"/>
                <w:szCs w:val="26"/>
              </w:rPr>
              <w:t xml:space="preserve"> </w:t>
            </w:r>
            <w:proofErr w:type="spellStart"/>
            <w:r>
              <w:rPr>
                <w:color w:val="000000"/>
                <w:sz w:val="26"/>
                <w:szCs w:val="26"/>
              </w:rPr>
              <w:t>lại</w:t>
            </w:r>
            <w:proofErr w:type="spellEnd"/>
          </w:p>
          <w:p w14:paraId="1561F453" w14:textId="77777777" w:rsidR="001760C8" w:rsidRDefault="001760C8" w:rsidP="003A4DFF">
            <w:pPr>
              <w:pStyle w:val="NormalWeb"/>
              <w:shd w:val="clear" w:color="auto" w:fill="FFFFFF"/>
              <w:spacing w:before="0" w:beforeAutospacing="0" w:after="0" w:afterAutospacing="0"/>
              <w:rPr>
                <w:sz w:val="26"/>
                <w:szCs w:val="26"/>
              </w:rPr>
            </w:pPr>
            <w:r w:rsidRPr="00FF1AA5">
              <w:rPr>
                <w:b/>
                <w:bCs/>
                <w:sz w:val="26"/>
                <w:szCs w:val="26"/>
              </w:rPr>
              <w:t>Sub5:</w:t>
            </w:r>
            <w:r>
              <w:rPr>
                <w:b/>
                <w:bCs/>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hủy</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bàn</w:t>
            </w:r>
            <w:proofErr w:type="spellEnd"/>
          </w:p>
          <w:p w14:paraId="69E6E29A" w14:textId="77777777" w:rsidR="001760C8" w:rsidRDefault="001760C8" w:rsidP="003A4DFF">
            <w:pPr>
              <w:pStyle w:val="NormalWeb"/>
              <w:shd w:val="clear" w:color="auto" w:fill="FFFFFF"/>
              <w:spacing w:before="0" w:beforeAutospacing="0" w:after="0" w:afterAutospacing="0"/>
              <w:rPr>
                <w:sz w:val="26"/>
                <w:szCs w:val="26"/>
              </w:rPr>
            </w:pPr>
            <w:r>
              <w:rPr>
                <w:sz w:val="26"/>
                <w:szCs w:val="26"/>
              </w:rPr>
              <w:t xml:space="preserve">S5.1.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hủy</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bàn</w:t>
            </w:r>
            <w:proofErr w:type="spellEnd"/>
          </w:p>
          <w:p w14:paraId="59900E9A" w14:textId="77777777" w:rsidR="001760C8" w:rsidRDefault="001760C8" w:rsidP="003A4DFF">
            <w:pPr>
              <w:pStyle w:val="NormalWeb"/>
              <w:shd w:val="clear" w:color="auto" w:fill="FFFFFF"/>
              <w:spacing w:before="0" w:beforeAutospacing="0" w:after="0" w:afterAutospacing="0"/>
              <w:rPr>
                <w:sz w:val="26"/>
                <w:szCs w:val="26"/>
              </w:rPr>
            </w:pPr>
            <w:r>
              <w:rPr>
                <w:sz w:val="26"/>
                <w:szCs w:val="26"/>
              </w:rPr>
              <w:t xml:space="preserve">S5.2. </w:t>
            </w:r>
            <w:proofErr w:type="spellStart"/>
            <w:r>
              <w:rPr>
                <w:sz w:val="26"/>
                <w:szCs w:val="26"/>
              </w:rPr>
              <w:t>Nhấn</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hủy</w:t>
            </w:r>
            <w:proofErr w:type="spellEnd"/>
            <w:r>
              <w:rPr>
                <w:sz w:val="26"/>
                <w:szCs w:val="26"/>
              </w:rPr>
              <w:t xml:space="preserve"> </w:t>
            </w:r>
            <w:proofErr w:type="spellStart"/>
            <w:r>
              <w:rPr>
                <w:sz w:val="26"/>
                <w:szCs w:val="26"/>
              </w:rPr>
              <w:t>bỏ</w:t>
            </w:r>
            <w:proofErr w:type="spellEnd"/>
          </w:p>
          <w:p w14:paraId="068D0FED" w14:textId="77777777" w:rsidR="001760C8" w:rsidRPr="00FF1AA5" w:rsidRDefault="001760C8" w:rsidP="003A4DFF">
            <w:pPr>
              <w:pStyle w:val="NormalWeb"/>
              <w:shd w:val="clear" w:color="auto" w:fill="FFFFFF"/>
              <w:spacing w:before="0" w:beforeAutospacing="0" w:after="0" w:afterAutospacing="0"/>
              <w:rPr>
                <w:sz w:val="26"/>
                <w:szCs w:val="26"/>
              </w:rPr>
            </w:pPr>
            <w:r>
              <w:rPr>
                <w:sz w:val="26"/>
                <w:szCs w:val="26"/>
              </w:rPr>
              <w:t xml:space="preserve">3.Cập </w:t>
            </w:r>
            <w:proofErr w:type="spellStart"/>
            <w:r>
              <w:rPr>
                <w:sz w:val="26"/>
                <w:szCs w:val="26"/>
              </w:rPr>
              <w:t>nhập</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mới</w:t>
            </w:r>
            <w:proofErr w:type="spellEnd"/>
            <w:r>
              <w:rPr>
                <w:sz w:val="26"/>
                <w:szCs w:val="26"/>
              </w:rPr>
              <w:t xml:space="preserve"> </w:t>
            </w:r>
            <w:proofErr w:type="spellStart"/>
            <w:r>
              <w:rPr>
                <w:sz w:val="26"/>
                <w:szCs w:val="26"/>
              </w:rPr>
              <w:t>vào</w:t>
            </w:r>
            <w:proofErr w:type="spellEnd"/>
            <w:r>
              <w:rPr>
                <w:sz w:val="26"/>
                <w:szCs w:val="26"/>
              </w:rPr>
              <w:t xml:space="preserve"> CSDL</w:t>
            </w:r>
          </w:p>
        </w:tc>
      </w:tr>
      <w:tr w:rsidR="001760C8" w14:paraId="1D656E72" w14:textId="77777777" w:rsidTr="003A4DFF">
        <w:tc>
          <w:tcPr>
            <w:tcW w:w="3969" w:type="dxa"/>
          </w:tcPr>
          <w:p w14:paraId="1EDDECFB"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thay</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thế</w:t>
            </w:r>
            <w:proofErr w:type="spellEnd"/>
          </w:p>
        </w:tc>
        <w:tc>
          <w:tcPr>
            <w:tcW w:w="4960" w:type="dxa"/>
          </w:tcPr>
          <w:p w14:paraId="42D91773"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
        </w:tc>
      </w:tr>
      <w:tr w:rsidR="001760C8" w14:paraId="08CA8ADE" w14:textId="77777777" w:rsidTr="003A4DFF">
        <w:tc>
          <w:tcPr>
            <w:tcW w:w="3969" w:type="dxa"/>
          </w:tcPr>
          <w:p w14:paraId="574AD2D2" w14:textId="77777777" w:rsidR="001760C8" w:rsidRPr="00504894" w:rsidRDefault="001760C8" w:rsidP="003A4DFF">
            <w:pPr>
              <w:pStyle w:val="ListParagraph"/>
              <w:widowControl w:val="0"/>
              <w:autoSpaceDE w:val="0"/>
              <w:autoSpaceDN w:val="0"/>
              <w:spacing w:before="89"/>
              <w:ind w:left="0" w:right="4"/>
              <w:outlineLvl w:val="0"/>
              <w:rPr>
                <w:rFonts w:ascii="Times New Roman" w:hAnsi="Times New Roman" w:cs="Times New Roman"/>
                <w:b/>
                <w:bCs/>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ngoại</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lệ</w:t>
            </w:r>
            <w:proofErr w:type="spellEnd"/>
          </w:p>
        </w:tc>
        <w:tc>
          <w:tcPr>
            <w:tcW w:w="4960" w:type="dxa"/>
          </w:tcPr>
          <w:p w14:paraId="6C86A019" w14:textId="77777777" w:rsidR="001760C8" w:rsidRDefault="001760C8" w:rsidP="003A4DFF">
            <w:pPr>
              <w:rPr>
                <w:rFonts w:ascii="Times New Roman" w:eastAsia="Times New Roman" w:hAnsi="Times New Roman" w:cs="Times New Roman"/>
                <w:sz w:val="26"/>
                <w:szCs w:val="26"/>
              </w:rPr>
            </w:pPr>
            <w:r w:rsidRPr="00BD694A">
              <w:rPr>
                <w:rFonts w:ascii="Times New Roman" w:eastAsia="Times New Roman" w:hAnsi="Times New Roman" w:cs="Times New Roman"/>
                <w:b/>
                <w:bCs/>
                <w:sz w:val="26"/>
                <w:szCs w:val="26"/>
              </w:rPr>
              <w:t>S2.2:</w:t>
            </w:r>
            <w:r>
              <w:t xml:space="preserve"> </w:t>
            </w:r>
            <w:proofErr w:type="spellStart"/>
            <w:r w:rsidRPr="00BD694A">
              <w:rPr>
                <w:rFonts w:ascii="Times New Roman" w:eastAsia="Times New Roman" w:hAnsi="Times New Roman" w:cs="Times New Roman"/>
                <w:sz w:val="26"/>
                <w:szCs w:val="26"/>
              </w:rPr>
              <w:t>Nếu</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nhấn</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lưu</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thì</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hệ</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thống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sẽ</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kiểm</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tra</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thông</w:t>
            </w:r>
            <w:proofErr w:type="spellEnd"/>
            <w:r w:rsidRPr="00BD694A">
              <w:rPr>
                <w:rFonts w:ascii="Times New Roman" w:eastAsia="Times New Roman" w:hAnsi="Times New Roman" w:cs="Times New Roman"/>
                <w:sz w:val="26"/>
                <w:szCs w:val="26"/>
              </w:rPr>
              <w:t xml:space="preserve"> tin </w:t>
            </w:r>
            <w:proofErr w:type="spellStart"/>
            <w:r w:rsidRPr="00BD694A">
              <w:rPr>
                <w:rFonts w:ascii="Times New Roman" w:eastAsia="Times New Roman" w:hAnsi="Times New Roman" w:cs="Times New Roman"/>
                <w:sz w:val="26"/>
                <w:szCs w:val="26"/>
              </w:rPr>
              <w:t>nhập</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vào</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có</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hợp</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lệ</w:t>
            </w:r>
            <w:proofErr w:type="spellEnd"/>
            <w:r w:rsidRPr="00BD694A">
              <w:rPr>
                <w:rFonts w:ascii="Times New Roman" w:eastAsia="Times New Roman" w:hAnsi="Times New Roman" w:cs="Times New Roman"/>
                <w:sz w:val="26"/>
                <w:szCs w:val="26"/>
              </w:rPr>
              <w:t xml:space="preserve"> hay </w:t>
            </w:r>
            <w:proofErr w:type="spellStart"/>
            <w:r w:rsidRPr="00BD694A">
              <w:rPr>
                <w:rFonts w:ascii="Times New Roman" w:eastAsia="Times New Roman" w:hAnsi="Times New Roman" w:cs="Times New Roman"/>
                <w:sz w:val="26"/>
                <w:szCs w:val="26"/>
              </w:rPr>
              <w:t>không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Nếu</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hợp</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lệ</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đi</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đến</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bước</w:t>
            </w:r>
            <w:proofErr w:type="spellEnd"/>
            <w:r w:rsidRPr="00BD694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3, </w:t>
            </w:r>
            <w:proofErr w:type="spellStart"/>
            <w:r>
              <w:rPr>
                <w:rFonts w:ascii="Times New Roman" w:eastAsia="Times New Roman" w:hAnsi="Times New Roman" w:cs="Times New Roman"/>
                <w:sz w:val="26"/>
                <w:szCs w:val="26"/>
              </w:rPr>
              <w:t>ngược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lại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quay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bước</w:t>
            </w:r>
            <w:proofErr w:type="spellEnd"/>
            <w:r>
              <w:rPr>
                <w:rFonts w:ascii="Times New Roman" w:eastAsia="Times New Roman" w:hAnsi="Times New Roman" w:cs="Times New Roman"/>
                <w:sz w:val="26"/>
                <w:szCs w:val="26"/>
              </w:rPr>
              <w:t xml:space="preserve"> S2.1. </w:t>
            </w:r>
            <w:proofErr w:type="spellStart"/>
            <w:r>
              <w:rPr>
                <w:rFonts w:ascii="Times New Roman" w:eastAsia="Times New Roman" w:hAnsi="Times New Roman" w:cs="Times New Roman"/>
                <w:sz w:val="26"/>
                <w:szCs w:val="26"/>
              </w:rPr>
              <w:t>Yêu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cầu</w:t>
            </w:r>
            <w:proofErr w:type="spellEnd"/>
            <w:r>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các</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trường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không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được</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trống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tên</w:t>
            </w:r>
            <w:proofErr w:type="spellEnd"/>
            <w:r>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có</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độ</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dài</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trên</w:t>
            </w:r>
            <w:proofErr w:type="spellEnd"/>
            <w:r w:rsidRPr="00BD694A">
              <w:rPr>
                <w:rFonts w:ascii="Times New Roman" w:eastAsia="Times New Roman" w:hAnsi="Times New Roman" w:cs="Times New Roman"/>
                <w:sz w:val="26"/>
                <w:szCs w:val="26"/>
              </w:rPr>
              <w:t xml:space="preserve"> 6 </w:t>
            </w:r>
            <w:proofErr w:type="spellStart"/>
            <w:r w:rsidRPr="00BD694A">
              <w:rPr>
                <w:rFonts w:ascii="Times New Roman" w:eastAsia="Times New Roman" w:hAnsi="Times New Roman" w:cs="Times New Roman"/>
                <w:sz w:val="26"/>
                <w:szCs w:val="26"/>
              </w:rPr>
              <w:t>ký</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tự</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không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chứa</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kí</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tự</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đặc</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biệt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sđt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từ</w:t>
            </w:r>
            <w:proofErr w:type="spellEnd"/>
            <w:r>
              <w:rPr>
                <w:rFonts w:ascii="Times New Roman" w:eastAsia="Times New Roman" w:hAnsi="Times New Roman" w:cs="Times New Roman"/>
                <w:sz w:val="26"/>
                <w:szCs w:val="26"/>
              </w:rPr>
              <w:t xml:space="preserve"> 10-12 </w:t>
            </w:r>
            <w:proofErr w:type="spellStart"/>
            <w:r>
              <w:rPr>
                <w:rFonts w:ascii="Times New Roman" w:eastAsia="Times New Roman" w:hAnsi="Times New Roman" w:cs="Times New Roman"/>
                <w:sz w:val="26"/>
                <w:szCs w:val="26"/>
              </w:rPr>
              <w:t>số</w:t>
            </w:r>
            <w:proofErr w:type="spellEnd"/>
          </w:p>
          <w:p w14:paraId="03B8C8CF" w14:textId="77777777" w:rsidR="001760C8" w:rsidRPr="003F5DD4" w:rsidRDefault="001760C8" w:rsidP="003A4DFF">
            <w:pPr>
              <w:rPr>
                <w:rFonts w:ascii="Times New Roman" w:eastAsia="Times New Roman" w:hAnsi="Times New Roman" w:cs="Times New Roman"/>
                <w:b/>
                <w:bCs/>
                <w:sz w:val="26"/>
                <w:szCs w:val="26"/>
              </w:rPr>
            </w:pPr>
            <w:r w:rsidRPr="003F5DD4">
              <w:rPr>
                <w:rFonts w:ascii="Times New Roman" w:eastAsia="Times New Roman" w:hAnsi="Times New Roman" w:cs="Times New Roman"/>
                <w:b/>
                <w:bCs/>
                <w:sz w:val="26"/>
                <w:szCs w:val="26"/>
              </w:rPr>
              <w:lastRenderedPageBreak/>
              <w:t>S4.2:</w:t>
            </w:r>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Nếu</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nhấn</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lưu</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thì</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hệ</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thống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sẽ</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kiểm</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tra</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thông</w:t>
            </w:r>
            <w:proofErr w:type="spellEnd"/>
            <w:r w:rsidRPr="00BD694A">
              <w:rPr>
                <w:rFonts w:ascii="Times New Roman" w:eastAsia="Times New Roman" w:hAnsi="Times New Roman" w:cs="Times New Roman"/>
                <w:sz w:val="26"/>
                <w:szCs w:val="26"/>
              </w:rPr>
              <w:t xml:space="preserve"> tin </w:t>
            </w:r>
            <w:proofErr w:type="spellStart"/>
            <w:r w:rsidRPr="00BD694A">
              <w:rPr>
                <w:rFonts w:ascii="Times New Roman" w:eastAsia="Times New Roman" w:hAnsi="Times New Roman" w:cs="Times New Roman"/>
                <w:sz w:val="26"/>
                <w:szCs w:val="26"/>
              </w:rPr>
              <w:t>nhập</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vào</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có</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hợp</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lệ</w:t>
            </w:r>
            <w:proofErr w:type="spellEnd"/>
            <w:r w:rsidRPr="00BD694A">
              <w:rPr>
                <w:rFonts w:ascii="Times New Roman" w:eastAsia="Times New Roman" w:hAnsi="Times New Roman" w:cs="Times New Roman"/>
                <w:sz w:val="26"/>
                <w:szCs w:val="26"/>
              </w:rPr>
              <w:t xml:space="preserve"> hay </w:t>
            </w:r>
            <w:proofErr w:type="spellStart"/>
            <w:r w:rsidRPr="00BD694A">
              <w:rPr>
                <w:rFonts w:ascii="Times New Roman" w:eastAsia="Times New Roman" w:hAnsi="Times New Roman" w:cs="Times New Roman"/>
                <w:sz w:val="26"/>
                <w:szCs w:val="26"/>
              </w:rPr>
              <w:t>không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Nếu</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hợp</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lệ</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đi</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đến</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bước</w:t>
            </w:r>
            <w:proofErr w:type="spellEnd"/>
            <w:r w:rsidRPr="00BD694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3, </w:t>
            </w:r>
            <w:proofErr w:type="spellStart"/>
            <w:r>
              <w:rPr>
                <w:rFonts w:ascii="Times New Roman" w:eastAsia="Times New Roman" w:hAnsi="Times New Roman" w:cs="Times New Roman"/>
                <w:sz w:val="26"/>
                <w:szCs w:val="26"/>
              </w:rPr>
              <w:t>ngược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lại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quay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bước</w:t>
            </w:r>
            <w:proofErr w:type="spellEnd"/>
            <w:r>
              <w:rPr>
                <w:rFonts w:ascii="Times New Roman" w:eastAsia="Times New Roman" w:hAnsi="Times New Roman" w:cs="Times New Roman"/>
                <w:sz w:val="26"/>
                <w:szCs w:val="26"/>
              </w:rPr>
              <w:t xml:space="preserve"> S4.1. </w:t>
            </w:r>
            <w:proofErr w:type="spellStart"/>
            <w:r>
              <w:rPr>
                <w:rFonts w:ascii="Times New Roman" w:eastAsia="Times New Roman" w:hAnsi="Times New Roman" w:cs="Times New Roman"/>
                <w:sz w:val="26"/>
                <w:szCs w:val="26"/>
              </w:rPr>
              <w:t>Yêu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cầu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trường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trống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số</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người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thời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gian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chỉ</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điền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số</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từ</w:t>
            </w:r>
            <w:proofErr w:type="spellEnd"/>
            <w:r>
              <w:rPr>
                <w:rFonts w:ascii="Times New Roman" w:eastAsia="Times New Roman" w:hAnsi="Times New Roman" w:cs="Times New Roman"/>
                <w:sz w:val="26"/>
                <w:szCs w:val="26"/>
              </w:rPr>
              <w:t xml:space="preserve"> 1 </w:t>
            </w:r>
            <w:proofErr w:type="spellStart"/>
            <w:r>
              <w:rPr>
                <w:rFonts w:ascii="Times New Roman" w:eastAsia="Times New Roman" w:hAnsi="Times New Roman" w:cs="Times New Roman"/>
                <w:sz w:val="26"/>
                <w:szCs w:val="26"/>
              </w:rPr>
              <w:t>đến</w:t>
            </w:r>
            <w:proofErr w:type="spellEnd"/>
            <w:r>
              <w:rPr>
                <w:rFonts w:ascii="Times New Roman" w:eastAsia="Times New Roman" w:hAnsi="Times New Roman" w:cs="Times New Roman"/>
                <w:sz w:val="26"/>
                <w:szCs w:val="26"/>
              </w:rPr>
              <w:t xml:space="preserve"> 10.</w:t>
            </w:r>
          </w:p>
          <w:p w14:paraId="62FC6C10" w14:textId="77777777" w:rsidR="001760C8" w:rsidRPr="008E435D" w:rsidRDefault="001760C8" w:rsidP="003A4DFF">
            <w:pPr>
              <w:rPr>
                <w:rFonts w:ascii="Times New Roman" w:eastAsia="Times New Roman" w:hAnsi="Times New Roman" w:cs="Times New Roman"/>
                <w:sz w:val="26"/>
                <w:szCs w:val="26"/>
              </w:rPr>
            </w:pPr>
            <w:r w:rsidRPr="00E8593E">
              <w:rPr>
                <w:rFonts w:ascii="Times New Roman" w:eastAsia="Times New Roman" w:hAnsi="Times New Roman" w:cs="Times New Roman"/>
                <w:b/>
                <w:bCs/>
                <w:sz w:val="26"/>
                <w:szCs w:val="26"/>
              </w:rPr>
              <w:t>S5.2:</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Nhấn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đến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bước</w:t>
            </w:r>
            <w:proofErr w:type="spellEnd"/>
            <w:r>
              <w:rPr>
                <w:rFonts w:ascii="Times New Roman" w:eastAsia="Times New Roman" w:hAnsi="Times New Roman" w:cs="Times New Roman"/>
                <w:sz w:val="26"/>
                <w:szCs w:val="26"/>
              </w:rPr>
              <w:t xml:space="preserve"> 3, </w:t>
            </w:r>
            <w:proofErr w:type="spellStart"/>
            <w:r>
              <w:rPr>
                <w:rFonts w:ascii="Times New Roman" w:eastAsia="Times New Roman" w:hAnsi="Times New Roman" w:cs="Times New Roman"/>
                <w:sz w:val="26"/>
                <w:szCs w:val="26"/>
              </w:rPr>
              <w:t>hủy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bỏ</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quay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giao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diện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r>
              <w:rPr>
                <w:rFonts w:ascii="Times New Roman" w:eastAsia="Times New Roman" w:hAnsi="Times New Roman" w:cs="Times New Roman"/>
                <w:sz w:val="26"/>
                <w:szCs w:val="26"/>
              </w:rPr>
              <w:t>.</w:t>
            </w:r>
          </w:p>
        </w:tc>
      </w:tr>
    </w:tbl>
    <w:p w14:paraId="5D3E0D16"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3088E5CD" w14:textId="77777777" w:rsidR="001760C8" w:rsidRDefault="001760C8" w:rsidP="001760C8">
      <w:pPr>
        <w:pStyle w:val="ListParagraph"/>
        <w:numPr>
          <w:ilvl w:val="0"/>
          <w:numId w:val="125"/>
        </w:numPr>
        <w:tabs>
          <w:tab w:val="left" w:pos="709"/>
          <w:tab w:val="left" w:pos="851"/>
          <w:tab w:val="left" w:pos="1418"/>
        </w:tabs>
        <w:rPr>
          <w:rFonts w:ascii="Times New Roman" w:hAnsi="Times New Roman" w:cs="Times New Roman"/>
          <w:b/>
          <w:bCs/>
          <w:sz w:val="26"/>
          <w:szCs w:val="26"/>
        </w:rPr>
      </w:pPr>
      <w:r>
        <w:rPr>
          <w:rFonts w:ascii="Times New Roman" w:hAnsi="Times New Roman" w:cs="Times New Roman"/>
          <w:b/>
          <w:bCs/>
          <w:sz w:val="26"/>
          <w:szCs w:val="26"/>
        </w:rPr>
        <w:t xml:space="preserve">Quản </w:t>
      </w:r>
      <w:proofErr w:type="spellStart"/>
      <w:r>
        <w:rPr>
          <w:rFonts w:ascii="Times New Roman" w:hAnsi="Times New Roman" w:cs="Times New Roman"/>
          <w:b/>
          <w:bCs/>
          <w:sz w:val="26"/>
          <w:szCs w:val="26"/>
        </w:rPr>
        <w:t>lý</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tài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khoản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quản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lý</w:t>
      </w:r>
      <w:proofErr w:type="spellEnd"/>
    </w:p>
    <w:p w14:paraId="0EE4B707" w14:textId="77777777" w:rsidR="001760C8" w:rsidRDefault="001760C8" w:rsidP="001760C8">
      <w:pPr>
        <w:pStyle w:val="ListParagraph"/>
        <w:tabs>
          <w:tab w:val="left" w:pos="709"/>
          <w:tab w:val="left" w:pos="851"/>
          <w:tab w:val="left" w:pos="1418"/>
        </w:tabs>
        <w:ind w:left="1080"/>
        <w:rPr>
          <w:rFonts w:ascii="Times New Roman" w:hAnsi="Times New Roman" w:cs="Times New Roman"/>
          <w:b/>
          <w:bCs/>
          <w:sz w:val="26"/>
          <w:szCs w:val="26"/>
        </w:rPr>
      </w:pPr>
    </w:p>
    <w:p w14:paraId="774E3AF1" w14:textId="77777777" w:rsidR="001760C8" w:rsidRDefault="001760C8" w:rsidP="001760C8">
      <w:pPr>
        <w:pStyle w:val="ListParagraph"/>
        <w:tabs>
          <w:tab w:val="left" w:pos="709"/>
          <w:tab w:val="left" w:pos="851"/>
        </w:tabs>
        <w:ind w:left="851" w:right="4"/>
        <w:rPr>
          <w:rFonts w:ascii="Times New Roman" w:hAnsi="Times New Roman" w:cs="Times New Roman"/>
          <w:b/>
          <w:bCs/>
          <w:sz w:val="26"/>
          <w:szCs w:val="26"/>
        </w:rPr>
      </w:pPr>
      <w:r w:rsidRPr="00F477AD">
        <w:rPr>
          <w:rFonts w:ascii="Times New Roman" w:hAnsi="Times New Roman" w:cs="Times New Roman"/>
          <w:b/>
          <w:bCs/>
          <w:noProof/>
          <w:sz w:val="26"/>
          <w:szCs w:val="26"/>
        </w:rPr>
        <w:drawing>
          <wp:inline distT="0" distB="0" distL="0" distR="0" wp14:anchorId="69E82F6D" wp14:editId="0B7069DA">
            <wp:extent cx="5257800" cy="2816942"/>
            <wp:effectExtent l="0" t="0" r="0" b="2540"/>
            <wp:docPr id="2232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1666" name=""/>
                    <pic:cNvPicPr/>
                  </pic:nvPicPr>
                  <pic:blipFill>
                    <a:blip r:embed="rId22"/>
                    <a:stretch>
                      <a:fillRect/>
                    </a:stretch>
                  </pic:blipFill>
                  <pic:spPr>
                    <a:xfrm>
                      <a:off x="0" y="0"/>
                      <a:ext cx="5270489" cy="2823740"/>
                    </a:xfrm>
                    <a:prstGeom prst="rect">
                      <a:avLst/>
                    </a:prstGeom>
                  </pic:spPr>
                </pic:pic>
              </a:graphicData>
            </a:graphic>
          </wp:inline>
        </w:drawing>
      </w:r>
    </w:p>
    <w:p w14:paraId="0F38209F" w14:textId="77777777" w:rsidR="001760C8" w:rsidRDefault="001760C8" w:rsidP="001760C8">
      <w:pPr>
        <w:widowControl w:val="0"/>
        <w:autoSpaceDE w:val="0"/>
        <w:autoSpaceDN w:val="0"/>
        <w:spacing w:before="89" w:after="0" w:line="240" w:lineRule="auto"/>
        <w:ind w:left="851" w:right="4"/>
        <w:jc w:val="center"/>
        <w:outlineLvl w:val="0"/>
        <w:rPr>
          <w:rFonts w:ascii="Times New Roman" w:eastAsia="Times New Roman" w:hAnsi="Times New Roman" w:cs="Times New Roman"/>
          <w:i/>
          <w:iCs/>
          <w:sz w:val="24"/>
          <w:szCs w:val="24"/>
        </w:rPr>
      </w:pPr>
      <w:proofErr w:type="spellStart"/>
      <w:r w:rsidRPr="004B6C44">
        <w:rPr>
          <w:rFonts w:ascii="Times New Roman" w:eastAsia="Times New Roman" w:hAnsi="Times New Roman" w:cs="Times New Roman"/>
          <w:i/>
          <w:iCs/>
          <w:sz w:val="24"/>
          <w:szCs w:val="24"/>
        </w:rPr>
        <w:t>Hình</w:t>
      </w:r>
      <w:proofErr w:type="spellEnd"/>
      <w:r w:rsidRPr="004B6C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6</w:t>
      </w:r>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Sơ</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đồ</w:t>
      </w:r>
      <w:proofErr w:type="spellEnd"/>
      <w:r w:rsidRPr="004B6C44">
        <w:rPr>
          <w:rFonts w:ascii="Times New Roman" w:eastAsia="Times New Roman" w:hAnsi="Times New Roman" w:cs="Times New Roman"/>
          <w:i/>
          <w:iCs/>
          <w:sz w:val="24"/>
          <w:szCs w:val="24"/>
        </w:rPr>
        <w:t xml:space="preserve"> Use Case </w:t>
      </w:r>
      <w:proofErr w:type="spellStart"/>
      <w:r w:rsidRPr="004B6C44">
        <w:rPr>
          <w:rFonts w:ascii="Times New Roman" w:eastAsia="Times New Roman" w:hAnsi="Times New Roman" w:cs="Times New Roman"/>
          <w:i/>
          <w:iCs/>
          <w:sz w:val="24"/>
          <w:szCs w:val="24"/>
        </w:rPr>
        <w:t>chức</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năng</w:t>
      </w:r>
      <w:proofErr w:type="spellEnd"/>
      <w:r w:rsidRPr="004B6C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Quản </w:t>
      </w:r>
      <w:proofErr w:type="spellStart"/>
      <w:r>
        <w:rPr>
          <w:rFonts w:ascii="Times New Roman" w:eastAsia="Times New Roman" w:hAnsi="Times New Roman" w:cs="Times New Roman"/>
          <w:i/>
          <w:iCs/>
          <w:sz w:val="24"/>
          <w:szCs w:val="24"/>
        </w:rPr>
        <w:t>lý</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tài</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khoản</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quản</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lý</w:t>
      </w:r>
      <w:proofErr w:type="spellEnd"/>
    </w:p>
    <w:p w14:paraId="77482AFB" w14:textId="77777777" w:rsidR="001760C8" w:rsidRPr="00167B02" w:rsidRDefault="001760C8" w:rsidP="001760C8">
      <w:pPr>
        <w:pStyle w:val="ListParagraph"/>
        <w:tabs>
          <w:tab w:val="left" w:pos="709"/>
          <w:tab w:val="left" w:pos="851"/>
          <w:tab w:val="left" w:pos="1418"/>
        </w:tabs>
        <w:ind w:left="1080"/>
        <w:rPr>
          <w:rFonts w:ascii="Times New Roman" w:hAnsi="Times New Roman" w:cs="Times New Roman"/>
          <w:b/>
          <w:bCs/>
          <w:sz w:val="26"/>
          <w:szCs w:val="26"/>
        </w:rPr>
      </w:pPr>
    </w:p>
    <w:tbl>
      <w:tblPr>
        <w:tblStyle w:val="TableGrid"/>
        <w:tblW w:w="8930" w:type="dxa"/>
        <w:tblInd w:w="421" w:type="dxa"/>
        <w:tblLook w:val="04A0" w:firstRow="1" w:lastRow="0" w:firstColumn="1" w:lastColumn="0" w:noHBand="0" w:noVBand="1"/>
      </w:tblPr>
      <w:tblGrid>
        <w:gridCol w:w="3685"/>
        <w:gridCol w:w="5245"/>
      </w:tblGrid>
      <w:tr w:rsidR="001760C8" w14:paraId="616C51EE" w14:textId="77777777" w:rsidTr="003A4DFF">
        <w:tc>
          <w:tcPr>
            <w:tcW w:w="3685" w:type="dxa"/>
          </w:tcPr>
          <w:p w14:paraId="26A5DA5E" w14:textId="77777777" w:rsidR="001760C8" w:rsidRPr="00E269DB" w:rsidRDefault="001760C8" w:rsidP="003A4DFF">
            <w:pPr>
              <w:widowControl w:val="0"/>
              <w:tabs>
                <w:tab w:val="left" w:pos="972"/>
              </w:tabs>
              <w:autoSpaceDE w:val="0"/>
              <w:autoSpaceDN w:val="0"/>
              <w:spacing w:before="89"/>
              <w:ind w:right="4"/>
              <w:jc w:val="center"/>
              <w:outlineLvl w:val="0"/>
              <w:rPr>
                <w:rFonts w:ascii="Times New Roman" w:eastAsia="Times New Roman" w:hAnsi="Times New Roman" w:cs="Times New Roman"/>
                <w:b/>
                <w:bCs/>
                <w:sz w:val="26"/>
                <w:szCs w:val="26"/>
              </w:rPr>
            </w:pPr>
            <w:proofErr w:type="spellStart"/>
            <w:r w:rsidRPr="00E269DB">
              <w:rPr>
                <w:rFonts w:ascii="Times New Roman" w:eastAsia="Times New Roman" w:hAnsi="Times New Roman" w:cs="Times New Roman"/>
                <w:b/>
                <w:bCs/>
                <w:sz w:val="26"/>
                <w:szCs w:val="26"/>
              </w:rPr>
              <w:t>Tên</w:t>
            </w:r>
            <w:proofErr w:type="spellEnd"/>
            <w:r w:rsidRPr="00E269DB">
              <w:rPr>
                <w:rFonts w:ascii="Times New Roman" w:eastAsia="Times New Roman" w:hAnsi="Times New Roman" w:cs="Times New Roman"/>
                <w:b/>
                <w:bCs/>
                <w:sz w:val="26"/>
                <w:szCs w:val="26"/>
              </w:rPr>
              <w:t xml:space="preserve"> Use Case</w:t>
            </w:r>
          </w:p>
        </w:tc>
        <w:tc>
          <w:tcPr>
            <w:tcW w:w="5245" w:type="dxa"/>
          </w:tcPr>
          <w:p w14:paraId="43B7134D" w14:textId="77777777" w:rsidR="001760C8" w:rsidRPr="00E269DB" w:rsidRDefault="001760C8" w:rsidP="003A4DFF">
            <w:pPr>
              <w:pStyle w:val="ListParagraph"/>
              <w:widowControl w:val="0"/>
              <w:autoSpaceDE w:val="0"/>
              <w:autoSpaceDN w:val="0"/>
              <w:spacing w:before="89"/>
              <w:ind w:left="0" w:right="4"/>
              <w:jc w:val="center"/>
              <w:outlineLvl w:val="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QUẢN LÝ TÀI KHOẢN CỦA QUẢN LÝ</w:t>
            </w:r>
          </w:p>
        </w:tc>
      </w:tr>
      <w:tr w:rsidR="001760C8" w14:paraId="7A7EF4EC" w14:textId="77777777" w:rsidTr="003A4DFF">
        <w:tc>
          <w:tcPr>
            <w:tcW w:w="3685" w:type="dxa"/>
          </w:tcPr>
          <w:p w14:paraId="138FF2F4" w14:textId="77777777" w:rsidR="001760C8" w:rsidRDefault="001760C8" w:rsidP="003A4DFF">
            <w:pPr>
              <w:pStyle w:val="ListParagraph"/>
              <w:widowControl w:val="0"/>
              <w:autoSpaceDE w:val="0"/>
              <w:autoSpaceDN w:val="0"/>
              <w:spacing w:before="89"/>
              <w:ind w:left="0" w:right="47"/>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t>Tác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nhân</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chính</w:t>
            </w:r>
            <w:proofErr w:type="spellEnd"/>
          </w:p>
        </w:tc>
        <w:tc>
          <w:tcPr>
            <w:tcW w:w="5245" w:type="dxa"/>
          </w:tcPr>
          <w:p w14:paraId="146825CD"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w:t>
            </w:r>
            <w:proofErr w:type="spellStart"/>
            <w:r>
              <w:rPr>
                <w:rFonts w:ascii="Times New Roman" w:eastAsia="Times New Roman" w:hAnsi="Times New Roman" w:cs="Times New Roman"/>
                <w:sz w:val="26"/>
                <w:szCs w:val="26"/>
              </w:rPr>
              <w:t>lý</w:t>
            </w:r>
            <w:proofErr w:type="spellEnd"/>
          </w:p>
        </w:tc>
      </w:tr>
      <w:tr w:rsidR="001760C8" w14:paraId="76F8650B" w14:textId="77777777" w:rsidTr="003A4DFF">
        <w:tc>
          <w:tcPr>
            <w:tcW w:w="3685" w:type="dxa"/>
          </w:tcPr>
          <w:p w14:paraId="7386FE90"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t>Mục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đích</w:t>
            </w:r>
            <w:proofErr w:type="spellEnd"/>
          </w:p>
        </w:tc>
        <w:tc>
          <w:tcPr>
            <w:tcW w:w="5245" w:type="dxa"/>
          </w:tcPr>
          <w:p w14:paraId="1CE0CBD5"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hAnsi="Times New Roman" w:cs="Times New Roman"/>
                <w:sz w:val="26"/>
                <w:szCs w:val="26"/>
              </w:rPr>
              <w:t xml:space="preserve">Cho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soát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mình</w:t>
            </w:r>
            <w:proofErr w:type="spellEnd"/>
          </w:p>
        </w:tc>
      </w:tr>
      <w:tr w:rsidR="001760C8" w14:paraId="0E7EFC16" w14:textId="77777777" w:rsidTr="003A4DFF">
        <w:tc>
          <w:tcPr>
            <w:tcW w:w="3685" w:type="dxa"/>
          </w:tcPr>
          <w:p w14:paraId="32495FD1"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Mưc</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độ</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ưu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p>
        </w:tc>
        <w:tc>
          <w:tcPr>
            <w:tcW w:w="5245" w:type="dxa"/>
          </w:tcPr>
          <w:p w14:paraId="43EDA27A"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301729">
              <w:rPr>
                <w:rFonts w:ascii="Times New Roman" w:eastAsia="Times New Roman" w:hAnsi="Times New Roman" w:cs="Times New Roman"/>
                <w:sz w:val="26"/>
                <w:szCs w:val="26"/>
              </w:rPr>
              <w:t>Bắt</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buộc</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phải</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có</w:t>
            </w:r>
            <w:proofErr w:type="spellEnd"/>
          </w:p>
        </w:tc>
      </w:tr>
      <w:tr w:rsidR="001760C8" w14:paraId="1226E034" w14:textId="77777777" w:rsidTr="003A4DFF">
        <w:tc>
          <w:tcPr>
            <w:tcW w:w="3685" w:type="dxa"/>
          </w:tcPr>
          <w:p w14:paraId="3899A2B2"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Mức</w:t>
            </w:r>
            <w:proofErr w:type="spellEnd"/>
          </w:p>
        </w:tc>
        <w:tc>
          <w:tcPr>
            <w:tcW w:w="5245" w:type="dxa"/>
          </w:tcPr>
          <w:p w14:paraId="7903642C"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sz w:val="26"/>
                <w:szCs w:val="26"/>
              </w:rPr>
              <w:t>Mức</w:t>
            </w:r>
            <w:proofErr w:type="spellEnd"/>
            <w:r w:rsidRPr="00504894">
              <w:rPr>
                <w:rFonts w:ascii="Times New Roman" w:hAnsi="Times New Roman" w:cs="Times New Roman"/>
                <w:sz w:val="26"/>
                <w:szCs w:val="26"/>
              </w:rPr>
              <w:t xml:space="preserve"> 0</w:t>
            </w:r>
          </w:p>
        </w:tc>
      </w:tr>
      <w:tr w:rsidR="001760C8" w14:paraId="6399A222" w14:textId="77777777" w:rsidTr="003A4DFF">
        <w:tc>
          <w:tcPr>
            <w:tcW w:w="3685" w:type="dxa"/>
          </w:tcPr>
          <w:p w14:paraId="7873D3E0"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kích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hoạt</w:t>
            </w:r>
            <w:proofErr w:type="spellEnd"/>
          </w:p>
        </w:tc>
        <w:tc>
          <w:tcPr>
            <w:tcW w:w="5245" w:type="dxa"/>
          </w:tcPr>
          <w:p w14:paraId="0E941FEE"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hAnsi="Times New Roman" w:cs="Times New Roman"/>
                <w:sz w:val="26"/>
                <w:szCs w:val="26"/>
              </w:rPr>
              <w:t xml:space="preserve">Khi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đang</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p>
        </w:tc>
      </w:tr>
      <w:tr w:rsidR="001760C8" w14:paraId="687DE388" w14:textId="77777777" w:rsidTr="003A4DFF">
        <w:tc>
          <w:tcPr>
            <w:tcW w:w="3685" w:type="dxa"/>
          </w:tcPr>
          <w:p w14:paraId="17EDE6CB"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quyết</w:t>
            </w:r>
            <w:proofErr w:type="spellEnd"/>
          </w:p>
        </w:tc>
        <w:tc>
          <w:tcPr>
            <w:tcW w:w="5245" w:type="dxa"/>
          </w:tcPr>
          <w:p w14:paraId="1CBBB790"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hAnsi="Times New Roman" w:cs="Times New Roman"/>
                <w:sz w:val="26"/>
                <w:szCs w:val="26"/>
              </w:rPr>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eastAsia="Times New Roman" w:hAnsi="Times New Roman" w:cs="Times New Roman"/>
                <w:sz w:val="26"/>
                <w:szCs w:val="26"/>
              </w:rPr>
              <w:t>đã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thành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công</w:t>
            </w:r>
            <w:proofErr w:type="spellEnd"/>
          </w:p>
        </w:tc>
      </w:tr>
      <w:tr w:rsidR="001760C8" w14:paraId="4692C228" w14:textId="77777777" w:rsidTr="003A4DFF">
        <w:tc>
          <w:tcPr>
            <w:tcW w:w="3685" w:type="dxa"/>
          </w:tcPr>
          <w:p w14:paraId="408EB88A"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thành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công</w:t>
            </w:r>
            <w:proofErr w:type="spellEnd"/>
          </w:p>
        </w:tc>
        <w:tc>
          <w:tcPr>
            <w:tcW w:w="5245" w:type="dxa"/>
          </w:tcPr>
          <w:p w14:paraId="3E4A61B2"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chỉnh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sửa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thông</w:t>
            </w:r>
            <w:proofErr w:type="spellEnd"/>
            <w:r>
              <w:rPr>
                <w:rFonts w:ascii="Times New Roman" w:eastAsia="Times New Roman" w:hAnsi="Times New Roman" w:cs="Times New Roman"/>
                <w:sz w:val="26"/>
                <w:szCs w:val="26"/>
              </w:rPr>
              <w:t xml:space="preserve"> tin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thành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công</w:t>
            </w:r>
            <w:proofErr w:type="spellEnd"/>
          </w:p>
        </w:tc>
      </w:tr>
      <w:tr w:rsidR="001760C8" w14:paraId="53BD3178" w14:textId="77777777" w:rsidTr="003A4DFF">
        <w:tc>
          <w:tcPr>
            <w:tcW w:w="3685" w:type="dxa"/>
          </w:tcPr>
          <w:p w14:paraId="072F3FDE"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lastRenderedPageBreak/>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thất</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bại</w:t>
            </w:r>
            <w:proofErr w:type="spellEnd"/>
          </w:p>
        </w:tc>
        <w:tc>
          <w:tcPr>
            <w:tcW w:w="5245" w:type="dxa"/>
          </w:tcPr>
          <w:p w14:paraId="3AB1D821"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p>
        </w:tc>
      </w:tr>
      <w:tr w:rsidR="001760C8" w14:paraId="36092798" w14:textId="77777777" w:rsidTr="003A4DFF">
        <w:tc>
          <w:tcPr>
            <w:tcW w:w="3685" w:type="dxa"/>
          </w:tcPr>
          <w:p w14:paraId="1C1FAD60"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chính</w:t>
            </w:r>
            <w:proofErr w:type="spellEnd"/>
          </w:p>
        </w:tc>
        <w:tc>
          <w:tcPr>
            <w:tcW w:w="5245" w:type="dxa"/>
          </w:tcPr>
          <w:p w14:paraId="064AFB1E"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1.Quản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p>
          <w:p w14:paraId="05906D11"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2.Chọn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p>
          <w:p w14:paraId="10B4DD60"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sidRPr="001B5EA8">
              <w:rPr>
                <w:b/>
                <w:bCs/>
                <w:color w:val="000000"/>
                <w:sz w:val="26"/>
                <w:szCs w:val="26"/>
              </w:rPr>
              <w:t>Sub1:</w:t>
            </w:r>
            <w:r>
              <w:rPr>
                <w:color w:val="000000"/>
                <w:sz w:val="26"/>
                <w:szCs w:val="26"/>
              </w:rPr>
              <w:t xml:space="preserve"> 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xem</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p>
          <w:p w14:paraId="059D6832"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hiển</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p>
          <w:p w14:paraId="02B3021C" w14:textId="77777777" w:rsidR="001760C8" w:rsidRDefault="001760C8" w:rsidP="003A4DFF">
            <w:pPr>
              <w:pStyle w:val="NormalWeb"/>
              <w:shd w:val="clear" w:color="auto" w:fill="FFFFFF"/>
              <w:spacing w:before="0" w:beforeAutospacing="0" w:after="0" w:afterAutospacing="0"/>
              <w:rPr>
                <w:color w:val="000000"/>
                <w:sz w:val="26"/>
                <w:szCs w:val="26"/>
              </w:rPr>
            </w:pPr>
            <w:r w:rsidRPr="001B5EA8">
              <w:rPr>
                <w:b/>
                <w:bCs/>
                <w:color w:val="000000"/>
                <w:sz w:val="26"/>
                <w:szCs w:val="26"/>
              </w:rPr>
              <w:t>Sub2:</w:t>
            </w:r>
            <w:r>
              <w:rPr>
                <w:color w:val="000000"/>
                <w:sz w:val="26"/>
                <w:szCs w:val="26"/>
              </w:rPr>
              <w:t xml:space="preserve"> </w:t>
            </w:r>
            <w:r w:rsidRPr="007A22C8">
              <w:rPr>
                <w:color w:val="000000"/>
                <w:sz w:val="26"/>
                <w:szCs w:val="26"/>
              </w:rPr>
              <w:t xml:space="preserve">Quản </w:t>
            </w:r>
            <w:proofErr w:type="spellStart"/>
            <w:r w:rsidRPr="007A22C8">
              <w:rPr>
                <w:color w:val="000000"/>
                <w:sz w:val="26"/>
                <w:szCs w:val="26"/>
              </w:rPr>
              <w:t>lý</w:t>
            </w:r>
            <w:proofErr w:type="spellEnd"/>
            <w:r w:rsidRPr="007A22C8">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sửa</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p>
          <w:p w14:paraId="2864ABA3" w14:textId="77777777" w:rsidR="001760C8"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S2.1.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cần</w:t>
            </w:r>
            <w:proofErr w:type="spellEnd"/>
            <w:r>
              <w:rPr>
                <w:color w:val="000000"/>
                <w:sz w:val="26"/>
                <w:szCs w:val="26"/>
              </w:rPr>
              <w:t xml:space="preserve"> </w:t>
            </w:r>
            <w:proofErr w:type="spellStart"/>
            <w:r>
              <w:rPr>
                <w:color w:val="000000"/>
                <w:sz w:val="26"/>
                <w:szCs w:val="26"/>
              </w:rPr>
              <w:t>sửa</w:t>
            </w:r>
            <w:proofErr w:type="spellEnd"/>
          </w:p>
          <w:p w14:paraId="3919604A" w14:textId="77777777" w:rsidR="001760C8" w:rsidRPr="00FF1AA5"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S2.2. </w:t>
            </w:r>
            <w:proofErr w:type="spellStart"/>
            <w:r>
              <w:rPr>
                <w:color w:val="000000"/>
                <w:sz w:val="26"/>
                <w:szCs w:val="26"/>
              </w:rPr>
              <w:t>Nhấn</w:t>
            </w:r>
            <w:proofErr w:type="spellEnd"/>
            <w:r>
              <w:rPr>
                <w:color w:val="000000"/>
                <w:sz w:val="26"/>
                <w:szCs w:val="26"/>
              </w:rPr>
              <w:t xml:space="preserve"> </w:t>
            </w:r>
            <w:proofErr w:type="spellStart"/>
            <w:r>
              <w:rPr>
                <w:color w:val="000000"/>
                <w:sz w:val="26"/>
                <w:szCs w:val="26"/>
              </w:rPr>
              <w:t>lưu</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trở</w:t>
            </w:r>
            <w:proofErr w:type="spellEnd"/>
            <w:r>
              <w:rPr>
                <w:color w:val="000000"/>
                <w:sz w:val="26"/>
                <w:szCs w:val="26"/>
              </w:rPr>
              <w:t xml:space="preserve"> </w:t>
            </w:r>
            <w:proofErr w:type="spellStart"/>
            <w:r>
              <w:rPr>
                <w:color w:val="000000"/>
                <w:sz w:val="26"/>
                <w:szCs w:val="26"/>
              </w:rPr>
              <w:t>lại</w:t>
            </w:r>
            <w:proofErr w:type="spellEnd"/>
          </w:p>
          <w:p w14:paraId="1D8FB9B9" w14:textId="77777777" w:rsidR="001760C8" w:rsidRDefault="001760C8" w:rsidP="003A4DFF">
            <w:pPr>
              <w:pStyle w:val="NormalWeb"/>
              <w:shd w:val="clear" w:color="auto" w:fill="FFFFFF"/>
              <w:spacing w:before="0" w:beforeAutospacing="0" w:after="0" w:afterAutospacing="0"/>
              <w:rPr>
                <w:color w:val="000000"/>
                <w:sz w:val="26"/>
                <w:szCs w:val="26"/>
              </w:rPr>
            </w:pPr>
            <w:r w:rsidRPr="00FF1AA5">
              <w:rPr>
                <w:b/>
                <w:bCs/>
                <w:color w:val="000000"/>
                <w:sz w:val="26"/>
                <w:szCs w:val="26"/>
              </w:rPr>
              <w:t>Sub3:</w:t>
            </w:r>
            <w:r>
              <w:rPr>
                <w:b/>
                <w:bCs/>
                <w:color w:val="000000"/>
                <w:sz w:val="26"/>
                <w:szCs w:val="26"/>
              </w:rPr>
              <w:t xml:space="preserve"> </w:t>
            </w:r>
            <w:r>
              <w:rPr>
                <w:color w:val="000000"/>
                <w:sz w:val="26"/>
                <w:szCs w:val="26"/>
              </w:rPr>
              <w:t xml:space="preserve">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xem</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bàn</w:t>
            </w:r>
            <w:proofErr w:type="spellEnd"/>
          </w:p>
          <w:p w14:paraId="2DD4A295" w14:textId="77777777" w:rsidR="001760C8" w:rsidRDefault="001760C8" w:rsidP="003A4DFF">
            <w:pPr>
              <w:pStyle w:val="NormalWeb"/>
              <w:shd w:val="clear" w:color="auto" w:fill="FFFFFF"/>
              <w:spacing w:before="0" w:beforeAutospacing="0" w:after="0" w:afterAutospacing="0"/>
              <w:rPr>
                <w:color w:val="000000"/>
                <w:sz w:val="26"/>
                <w:szCs w:val="26"/>
              </w:rPr>
            </w:pP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hiển</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bàn</w:t>
            </w:r>
            <w:proofErr w:type="spellEnd"/>
          </w:p>
          <w:p w14:paraId="516E06B2" w14:textId="77777777" w:rsidR="001760C8" w:rsidRDefault="001760C8" w:rsidP="003A4DFF">
            <w:pPr>
              <w:pStyle w:val="NormalWeb"/>
              <w:shd w:val="clear" w:color="auto" w:fill="FFFFFF"/>
              <w:spacing w:before="0" w:beforeAutospacing="0" w:after="0" w:afterAutospacing="0"/>
              <w:rPr>
                <w:color w:val="000000"/>
                <w:sz w:val="26"/>
                <w:szCs w:val="26"/>
              </w:rPr>
            </w:pPr>
            <w:r w:rsidRPr="00FF1AA5">
              <w:rPr>
                <w:b/>
                <w:bCs/>
                <w:sz w:val="26"/>
                <w:szCs w:val="26"/>
              </w:rPr>
              <w:t>Sub4:</w:t>
            </w:r>
            <w:r>
              <w:rPr>
                <w:color w:val="000000"/>
                <w:sz w:val="26"/>
                <w:szCs w:val="26"/>
              </w:rPr>
              <w:t xml:space="preserve"> 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p>
          <w:p w14:paraId="0503A8F8" w14:textId="77777777" w:rsidR="001760C8" w:rsidRDefault="001760C8" w:rsidP="003A4DFF">
            <w:pPr>
              <w:pStyle w:val="NormalWeb"/>
              <w:shd w:val="clear" w:color="auto" w:fill="FFFFFF"/>
              <w:spacing w:before="0" w:beforeAutospacing="0" w:after="0" w:afterAutospacing="0"/>
              <w:rPr>
                <w:color w:val="000000"/>
                <w:sz w:val="26"/>
                <w:szCs w:val="26"/>
              </w:rPr>
            </w:pPr>
            <w:r>
              <w:rPr>
                <w:sz w:val="26"/>
                <w:szCs w:val="26"/>
              </w:rPr>
              <w:t>S4.1.</w:t>
            </w:r>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r>
              <w:rPr>
                <w:color w:val="000000"/>
                <w:sz w:val="26"/>
                <w:szCs w:val="26"/>
              </w:rPr>
              <w:t xml:space="preserve"> </w:t>
            </w:r>
            <w:proofErr w:type="spellStart"/>
            <w:r>
              <w:rPr>
                <w:color w:val="000000"/>
                <w:sz w:val="26"/>
                <w:szCs w:val="26"/>
              </w:rPr>
              <w:t>cần</w:t>
            </w:r>
            <w:proofErr w:type="spellEnd"/>
            <w:r>
              <w:rPr>
                <w:color w:val="000000"/>
                <w:sz w:val="26"/>
                <w:szCs w:val="26"/>
              </w:rPr>
              <w:t xml:space="preserve"> them</w:t>
            </w:r>
          </w:p>
          <w:p w14:paraId="7875DE73" w14:textId="77777777" w:rsidR="001760C8" w:rsidRDefault="001760C8" w:rsidP="001760C8">
            <w:pPr>
              <w:pStyle w:val="NormalWeb"/>
              <w:numPr>
                <w:ilvl w:val="0"/>
                <w:numId w:val="140"/>
              </w:numPr>
              <w:shd w:val="clear" w:color="auto" w:fill="FFFFFF"/>
              <w:spacing w:before="0" w:beforeAutospacing="0" w:after="0" w:afterAutospacing="0"/>
              <w:rPr>
                <w:color w:val="000000"/>
                <w:sz w:val="26"/>
                <w:szCs w:val="26"/>
              </w:rPr>
            </w:pP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p>
          <w:p w14:paraId="5CE3CFFF" w14:textId="77777777" w:rsidR="001760C8" w:rsidRDefault="001760C8" w:rsidP="001760C8">
            <w:pPr>
              <w:pStyle w:val="NormalWeb"/>
              <w:numPr>
                <w:ilvl w:val="0"/>
                <w:numId w:val="140"/>
              </w:numPr>
              <w:shd w:val="clear" w:color="auto" w:fill="FFFFFF"/>
              <w:spacing w:before="0" w:beforeAutospacing="0" w:after="0" w:afterAutospacing="0"/>
              <w:rPr>
                <w:color w:val="000000"/>
                <w:sz w:val="26"/>
                <w:szCs w:val="26"/>
              </w:rPr>
            </w:pPr>
            <w:proofErr w:type="spellStart"/>
            <w:r>
              <w:rPr>
                <w:color w:val="000000"/>
                <w:sz w:val="26"/>
                <w:szCs w:val="26"/>
              </w:rPr>
              <w:t>Mật</w:t>
            </w:r>
            <w:proofErr w:type="spellEnd"/>
            <w:r>
              <w:rPr>
                <w:color w:val="000000"/>
                <w:sz w:val="26"/>
                <w:szCs w:val="26"/>
              </w:rPr>
              <w:t xml:space="preserve"> </w:t>
            </w:r>
            <w:proofErr w:type="spellStart"/>
            <w:r>
              <w:rPr>
                <w:color w:val="000000"/>
                <w:sz w:val="26"/>
                <w:szCs w:val="26"/>
              </w:rPr>
              <w:t>khẩu</w:t>
            </w:r>
            <w:proofErr w:type="spellEnd"/>
          </w:p>
          <w:p w14:paraId="2AAF4AF8" w14:textId="77777777" w:rsidR="001760C8" w:rsidRDefault="001760C8" w:rsidP="003A4DFF">
            <w:pPr>
              <w:pStyle w:val="NormalWeb"/>
              <w:shd w:val="clear" w:color="auto" w:fill="FFFFFF"/>
              <w:spacing w:before="0" w:beforeAutospacing="0" w:after="0" w:afterAutospacing="0"/>
              <w:rPr>
                <w:color w:val="000000"/>
                <w:sz w:val="26"/>
                <w:szCs w:val="26"/>
              </w:rPr>
            </w:pPr>
            <w:r>
              <w:rPr>
                <w:sz w:val="26"/>
                <w:szCs w:val="26"/>
              </w:rPr>
              <w:t xml:space="preserve">S4.2. </w:t>
            </w:r>
            <w:proofErr w:type="spellStart"/>
            <w:r>
              <w:rPr>
                <w:color w:val="000000"/>
                <w:sz w:val="26"/>
                <w:szCs w:val="26"/>
              </w:rPr>
              <w:t>Nhấn</w:t>
            </w:r>
            <w:proofErr w:type="spellEnd"/>
            <w:r>
              <w:rPr>
                <w:color w:val="000000"/>
                <w:sz w:val="26"/>
                <w:szCs w:val="26"/>
              </w:rPr>
              <w:t xml:space="preserve"> </w:t>
            </w:r>
            <w:proofErr w:type="spellStart"/>
            <w:r>
              <w:rPr>
                <w:color w:val="000000"/>
                <w:sz w:val="26"/>
                <w:szCs w:val="26"/>
              </w:rPr>
              <w:t>lưu</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trở</w:t>
            </w:r>
            <w:proofErr w:type="spellEnd"/>
            <w:r>
              <w:rPr>
                <w:color w:val="000000"/>
                <w:sz w:val="26"/>
                <w:szCs w:val="26"/>
              </w:rPr>
              <w:t xml:space="preserve"> </w:t>
            </w:r>
            <w:proofErr w:type="spellStart"/>
            <w:r>
              <w:rPr>
                <w:color w:val="000000"/>
                <w:sz w:val="26"/>
                <w:szCs w:val="26"/>
              </w:rPr>
              <w:t>lại</w:t>
            </w:r>
            <w:proofErr w:type="spellEnd"/>
          </w:p>
          <w:p w14:paraId="21DBE410" w14:textId="77777777" w:rsidR="001760C8" w:rsidRDefault="001760C8" w:rsidP="003A4DFF">
            <w:pPr>
              <w:pStyle w:val="NormalWeb"/>
              <w:shd w:val="clear" w:color="auto" w:fill="FFFFFF"/>
              <w:spacing w:before="0" w:beforeAutospacing="0" w:after="0" w:afterAutospacing="0"/>
              <w:rPr>
                <w:sz w:val="26"/>
                <w:szCs w:val="26"/>
              </w:rPr>
            </w:pPr>
            <w:r w:rsidRPr="00FF1AA5">
              <w:rPr>
                <w:b/>
                <w:bCs/>
                <w:sz w:val="26"/>
                <w:szCs w:val="26"/>
              </w:rPr>
              <w:t>Sub5:</w:t>
            </w:r>
            <w:r>
              <w:rPr>
                <w:b/>
                <w:bCs/>
                <w:sz w:val="26"/>
                <w:szCs w:val="26"/>
              </w:rPr>
              <w:t xml:space="preserve"> </w:t>
            </w:r>
            <w:r>
              <w:rPr>
                <w:color w:val="000000"/>
                <w:sz w:val="26"/>
                <w:szCs w:val="26"/>
              </w:rPr>
              <w:t xml:space="preserve">Quản </w:t>
            </w:r>
            <w:proofErr w:type="spellStart"/>
            <w:r>
              <w:rPr>
                <w:color w:val="000000"/>
                <w:sz w:val="26"/>
                <w:szCs w:val="26"/>
              </w:rPr>
              <w:t>lý</w:t>
            </w:r>
            <w:proofErr w:type="spellEnd"/>
            <w:r>
              <w:rPr>
                <w:color w:val="000000"/>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xóa</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p w14:paraId="0BC8F6BC" w14:textId="77777777" w:rsidR="001760C8" w:rsidRDefault="001760C8" w:rsidP="003A4DFF">
            <w:pPr>
              <w:pStyle w:val="NormalWeb"/>
              <w:shd w:val="clear" w:color="auto" w:fill="FFFFFF"/>
              <w:spacing w:before="0" w:beforeAutospacing="0" w:after="0" w:afterAutospacing="0"/>
              <w:rPr>
                <w:sz w:val="26"/>
                <w:szCs w:val="26"/>
              </w:rPr>
            </w:pPr>
            <w:r>
              <w:rPr>
                <w:sz w:val="26"/>
                <w:szCs w:val="26"/>
              </w:rPr>
              <w:t xml:space="preserve">S5.1.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hủy</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bàn</w:t>
            </w:r>
            <w:proofErr w:type="spellEnd"/>
          </w:p>
          <w:p w14:paraId="37AE3143" w14:textId="77777777" w:rsidR="001760C8" w:rsidRDefault="001760C8" w:rsidP="003A4DFF">
            <w:pPr>
              <w:pStyle w:val="NormalWeb"/>
              <w:shd w:val="clear" w:color="auto" w:fill="FFFFFF"/>
              <w:spacing w:before="0" w:beforeAutospacing="0" w:after="0" w:afterAutospacing="0"/>
              <w:rPr>
                <w:sz w:val="26"/>
                <w:szCs w:val="26"/>
              </w:rPr>
            </w:pPr>
            <w:r>
              <w:rPr>
                <w:sz w:val="26"/>
                <w:szCs w:val="26"/>
              </w:rPr>
              <w:t xml:space="preserve">S5.2. </w:t>
            </w:r>
            <w:proofErr w:type="spellStart"/>
            <w:r>
              <w:rPr>
                <w:sz w:val="26"/>
                <w:szCs w:val="26"/>
              </w:rPr>
              <w:t>Nhấn</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hủy</w:t>
            </w:r>
            <w:proofErr w:type="spellEnd"/>
            <w:r>
              <w:rPr>
                <w:sz w:val="26"/>
                <w:szCs w:val="26"/>
              </w:rPr>
              <w:t xml:space="preserve"> </w:t>
            </w:r>
            <w:proofErr w:type="spellStart"/>
            <w:r>
              <w:rPr>
                <w:sz w:val="26"/>
                <w:szCs w:val="26"/>
              </w:rPr>
              <w:t>bỏ</w:t>
            </w:r>
            <w:proofErr w:type="spellEnd"/>
          </w:p>
          <w:p w14:paraId="30A49C33" w14:textId="77777777" w:rsidR="001760C8" w:rsidRPr="00FF1AA5" w:rsidRDefault="001760C8" w:rsidP="003A4DFF">
            <w:pPr>
              <w:pStyle w:val="NormalWeb"/>
              <w:shd w:val="clear" w:color="auto" w:fill="FFFFFF"/>
              <w:spacing w:before="0" w:beforeAutospacing="0" w:after="0" w:afterAutospacing="0"/>
              <w:rPr>
                <w:sz w:val="26"/>
                <w:szCs w:val="26"/>
              </w:rPr>
            </w:pPr>
            <w:r>
              <w:rPr>
                <w:sz w:val="26"/>
                <w:szCs w:val="26"/>
              </w:rPr>
              <w:t xml:space="preserve">3.Cập </w:t>
            </w:r>
            <w:proofErr w:type="spellStart"/>
            <w:r>
              <w:rPr>
                <w:sz w:val="26"/>
                <w:szCs w:val="26"/>
              </w:rPr>
              <w:t>nhập</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mới</w:t>
            </w:r>
            <w:proofErr w:type="spellEnd"/>
            <w:r>
              <w:rPr>
                <w:sz w:val="26"/>
                <w:szCs w:val="26"/>
              </w:rPr>
              <w:t xml:space="preserve"> </w:t>
            </w:r>
            <w:proofErr w:type="spellStart"/>
            <w:r>
              <w:rPr>
                <w:sz w:val="26"/>
                <w:szCs w:val="26"/>
              </w:rPr>
              <w:t>vào</w:t>
            </w:r>
            <w:proofErr w:type="spellEnd"/>
            <w:r>
              <w:rPr>
                <w:sz w:val="26"/>
                <w:szCs w:val="26"/>
              </w:rPr>
              <w:t xml:space="preserve"> CSDL</w:t>
            </w:r>
          </w:p>
        </w:tc>
      </w:tr>
      <w:tr w:rsidR="001760C8" w14:paraId="66E6E7EF" w14:textId="77777777" w:rsidTr="003A4DFF">
        <w:tc>
          <w:tcPr>
            <w:tcW w:w="3685" w:type="dxa"/>
          </w:tcPr>
          <w:p w14:paraId="1840CE9C"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thay</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thế</w:t>
            </w:r>
            <w:proofErr w:type="spellEnd"/>
          </w:p>
        </w:tc>
        <w:tc>
          <w:tcPr>
            <w:tcW w:w="5245" w:type="dxa"/>
          </w:tcPr>
          <w:p w14:paraId="0942E8BA"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
        </w:tc>
      </w:tr>
      <w:tr w:rsidR="001760C8" w14:paraId="3CCE8306" w14:textId="77777777" w:rsidTr="003A4DFF">
        <w:tc>
          <w:tcPr>
            <w:tcW w:w="3685" w:type="dxa"/>
          </w:tcPr>
          <w:p w14:paraId="435C96CA" w14:textId="77777777" w:rsidR="001760C8" w:rsidRPr="00504894" w:rsidRDefault="001760C8" w:rsidP="003A4DFF">
            <w:pPr>
              <w:pStyle w:val="ListParagraph"/>
              <w:widowControl w:val="0"/>
              <w:autoSpaceDE w:val="0"/>
              <w:autoSpaceDN w:val="0"/>
              <w:spacing w:before="89"/>
              <w:ind w:left="0" w:right="4"/>
              <w:outlineLvl w:val="0"/>
              <w:rPr>
                <w:rFonts w:ascii="Times New Roman" w:hAnsi="Times New Roman" w:cs="Times New Roman"/>
                <w:b/>
                <w:bCs/>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ngoại</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lệ</w:t>
            </w:r>
            <w:proofErr w:type="spellEnd"/>
          </w:p>
        </w:tc>
        <w:tc>
          <w:tcPr>
            <w:tcW w:w="5245" w:type="dxa"/>
          </w:tcPr>
          <w:p w14:paraId="52118A7D" w14:textId="77777777" w:rsidR="001760C8" w:rsidRDefault="001760C8" w:rsidP="003A4DFF">
            <w:pPr>
              <w:rPr>
                <w:rFonts w:ascii="Times New Roman" w:eastAsia="Times New Roman" w:hAnsi="Times New Roman" w:cs="Times New Roman"/>
                <w:sz w:val="26"/>
                <w:szCs w:val="26"/>
              </w:rPr>
            </w:pPr>
            <w:r w:rsidRPr="00BD694A">
              <w:rPr>
                <w:rFonts w:ascii="Times New Roman" w:eastAsia="Times New Roman" w:hAnsi="Times New Roman" w:cs="Times New Roman"/>
                <w:b/>
                <w:bCs/>
                <w:sz w:val="26"/>
                <w:szCs w:val="26"/>
              </w:rPr>
              <w:t>S2.2:</w:t>
            </w:r>
            <w:r>
              <w:t xml:space="preserve"> </w:t>
            </w:r>
            <w:proofErr w:type="spellStart"/>
            <w:r w:rsidRPr="00BD694A">
              <w:rPr>
                <w:rFonts w:ascii="Times New Roman" w:eastAsia="Times New Roman" w:hAnsi="Times New Roman" w:cs="Times New Roman"/>
                <w:sz w:val="26"/>
                <w:szCs w:val="26"/>
              </w:rPr>
              <w:t>Nếu</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nhấn</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lưu</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thì</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hệ</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thống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sẽ</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kiểm</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tra</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thông</w:t>
            </w:r>
            <w:proofErr w:type="spellEnd"/>
            <w:r w:rsidRPr="00BD694A">
              <w:rPr>
                <w:rFonts w:ascii="Times New Roman" w:eastAsia="Times New Roman" w:hAnsi="Times New Roman" w:cs="Times New Roman"/>
                <w:sz w:val="26"/>
                <w:szCs w:val="26"/>
              </w:rPr>
              <w:t xml:space="preserve"> tin </w:t>
            </w:r>
            <w:proofErr w:type="spellStart"/>
            <w:r w:rsidRPr="00BD694A">
              <w:rPr>
                <w:rFonts w:ascii="Times New Roman" w:eastAsia="Times New Roman" w:hAnsi="Times New Roman" w:cs="Times New Roman"/>
                <w:sz w:val="26"/>
                <w:szCs w:val="26"/>
              </w:rPr>
              <w:t>nhập</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vào</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có</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hợp</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lệ</w:t>
            </w:r>
            <w:proofErr w:type="spellEnd"/>
            <w:r w:rsidRPr="00BD694A">
              <w:rPr>
                <w:rFonts w:ascii="Times New Roman" w:eastAsia="Times New Roman" w:hAnsi="Times New Roman" w:cs="Times New Roman"/>
                <w:sz w:val="26"/>
                <w:szCs w:val="26"/>
              </w:rPr>
              <w:t xml:space="preserve"> hay </w:t>
            </w:r>
            <w:proofErr w:type="spellStart"/>
            <w:r w:rsidRPr="00BD694A">
              <w:rPr>
                <w:rFonts w:ascii="Times New Roman" w:eastAsia="Times New Roman" w:hAnsi="Times New Roman" w:cs="Times New Roman"/>
                <w:sz w:val="26"/>
                <w:szCs w:val="26"/>
              </w:rPr>
              <w:t>không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Nếu</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hợp</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lệ</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đi</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đến</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bước</w:t>
            </w:r>
            <w:proofErr w:type="spellEnd"/>
            <w:r w:rsidRPr="00BD694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3, </w:t>
            </w:r>
            <w:proofErr w:type="spellStart"/>
            <w:r>
              <w:rPr>
                <w:rFonts w:ascii="Times New Roman" w:eastAsia="Times New Roman" w:hAnsi="Times New Roman" w:cs="Times New Roman"/>
                <w:sz w:val="26"/>
                <w:szCs w:val="26"/>
              </w:rPr>
              <w:t>ngược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lại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quay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bước</w:t>
            </w:r>
            <w:proofErr w:type="spellEnd"/>
            <w:r>
              <w:rPr>
                <w:rFonts w:ascii="Times New Roman" w:eastAsia="Times New Roman" w:hAnsi="Times New Roman" w:cs="Times New Roman"/>
                <w:sz w:val="26"/>
                <w:szCs w:val="26"/>
              </w:rPr>
              <w:t xml:space="preserve"> S2.1. </w:t>
            </w:r>
            <w:proofErr w:type="spellStart"/>
            <w:r>
              <w:rPr>
                <w:rFonts w:ascii="Times New Roman" w:eastAsia="Times New Roman" w:hAnsi="Times New Roman" w:cs="Times New Roman"/>
                <w:sz w:val="26"/>
                <w:szCs w:val="26"/>
              </w:rPr>
              <w:t>Yêu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cầu</w:t>
            </w:r>
            <w:proofErr w:type="spellEnd"/>
            <w:r>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các</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trường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không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được</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trống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tên</w:t>
            </w:r>
            <w:proofErr w:type="spellEnd"/>
            <w:r>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có</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độ</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dài</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trên</w:t>
            </w:r>
            <w:proofErr w:type="spellEnd"/>
            <w:r w:rsidRPr="00BD694A">
              <w:rPr>
                <w:rFonts w:ascii="Times New Roman" w:eastAsia="Times New Roman" w:hAnsi="Times New Roman" w:cs="Times New Roman"/>
                <w:sz w:val="26"/>
                <w:szCs w:val="26"/>
              </w:rPr>
              <w:t xml:space="preserve"> 6 </w:t>
            </w:r>
            <w:proofErr w:type="spellStart"/>
            <w:r w:rsidRPr="00BD694A">
              <w:rPr>
                <w:rFonts w:ascii="Times New Roman" w:eastAsia="Times New Roman" w:hAnsi="Times New Roman" w:cs="Times New Roman"/>
                <w:sz w:val="26"/>
                <w:szCs w:val="26"/>
              </w:rPr>
              <w:t>ký</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tự</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không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chứa</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kí</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tự</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đặc</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biệt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sđt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từ</w:t>
            </w:r>
            <w:proofErr w:type="spellEnd"/>
            <w:r>
              <w:rPr>
                <w:rFonts w:ascii="Times New Roman" w:eastAsia="Times New Roman" w:hAnsi="Times New Roman" w:cs="Times New Roman"/>
                <w:sz w:val="26"/>
                <w:szCs w:val="26"/>
              </w:rPr>
              <w:t xml:space="preserve"> 10-12 </w:t>
            </w:r>
            <w:proofErr w:type="spellStart"/>
            <w:r>
              <w:rPr>
                <w:rFonts w:ascii="Times New Roman" w:eastAsia="Times New Roman" w:hAnsi="Times New Roman" w:cs="Times New Roman"/>
                <w:sz w:val="26"/>
                <w:szCs w:val="26"/>
              </w:rPr>
              <w:t>số</w:t>
            </w:r>
            <w:proofErr w:type="spellEnd"/>
          </w:p>
          <w:p w14:paraId="05FAC5B7" w14:textId="77777777" w:rsidR="001760C8" w:rsidRPr="007A22C8" w:rsidRDefault="001760C8" w:rsidP="003A4DFF">
            <w:pPr>
              <w:rPr>
                <w:rFonts w:ascii="Times New Roman" w:eastAsia="Times New Roman" w:hAnsi="Times New Roman" w:cs="Times New Roman"/>
                <w:b/>
                <w:bCs/>
                <w:sz w:val="26"/>
                <w:szCs w:val="26"/>
              </w:rPr>
            </w:pPr>
            <w:r w:rsidRPr="007A22C8">
              <w:rPr>
                <w:rFonts w:ascii="Times New Roman" w:eastAsia="Times New Roman" w:hAnsi="Times New Roman" w:cs="Times New Roman"/>
                <w:b/>
                <w:bCs/>
                <w:sz w:val="26"/>
                <w:szCs w:val="26"/>
              </w:rPr>
              <w:t>S4.2:</w:t>
            </w:r>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Nếu</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nhấn</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lưu</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thì</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hệ</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thống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sẽ</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kiểm</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tra</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thông</w:t>
            </w:r>
            <w:proofErr w:type="spellEnd"/>
            <w:r w:rsidRPr="00BD694A">
              <w:rPr>
                <w:rFonts w:ascii="Times New Roman" w:eastAsia="Times New Roman" w:hAnsi="Times New Roman" w:cs="Times New Roman"/>
                <w:sz w:val="26"/>
                <w:szCs w:val="26"/>
              </w:rPr>
              <w:t xml:space="preserve"> tin </w:t>
            </w:r>
            <w:proofErr w:type="spellStart"/>
            <w:r w:rsidRPr="00BD694A">
              <w:rPr>
                <w:rFonts w:ascii="Times New Roman" w:eastAsia="Times New Roman" w:hAnsi="Times New Roman" w:cs="Times New Roman"/>
                <w:sz w:val="26"/>
                <w:szCs w:val="26"/>
              </w:rPr>
              <w:t>nhập</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vào</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có</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hợp</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lệ</w:t>
            </w:r>
            <w:proofErr w:type="spellEnd"/>
            <w:r w:rsidRPr="00BD694A">
              <w:rPr>
                <w:rFonts w:ascii="Times New Roman" w:eastAsia="Times New Roman" w:hAnsi="Times New Roman" w:cs="Times New Roman"/>
                <w:sz w:val="26"/>
                <w:szCs w:val="26"/>
              </w:rPr>
              <w:t xml:space="preserve"> hay </w:t>
            </w:r>
            <w:proofErr w:type="spellStart"/>
            <w:r w:rsidRPr="00BD694A">
              <w:rPr>
                <w:rFonts w:ascii="Times New Roman" w:eastAsia="Times New Roman" w:hAnsi="Times New Roman" w:cs="Times New Roman"/>
                <w:sz w:val="26"/>
                <w:szCs w:val="26"/>
              </w:rPr>
              <w:t>không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Nếu</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hợp</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lệ</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đi</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đến</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bước</w:t>
            </w:r>
            <w:proofErr w:type="spellEnd"/>
            <w:r w:rsidRPr="00BD694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3, </w:t>
            </w:r>
            <w:proofErr w:type="spellStart"/>
            <w:r>
              <w:rPr>
                <w:rFonts w:ascii="Times New Roman" w:eastAsia="Times New Roman" w:hAnsi="Times New Roman" w:cs="Times New Roman"/>
                <w:sz w:val="26"/>
                <w:szCs w:val="26"/>
              </w:rPr>
              <w:t>ngược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lại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quay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bước</w:t>
            </w:r>
            <w:proofErr w:type="spellEnd"/>
            <w:r>
              <w:rPr>
                <w:rFonts w:ascii="Times New Roman" w:eastAsia="Times New Roman" w:hAnsi="Times New Roman" w:cs="Times New Roman"/>
                <w:sz w:val="26"/>
                <w:szCs w:val="26"/>
              </w:rPr>
              <w:t xml:space="preserve"> S4.1. </w:t>
            </w:r>
            <w:proofErr w:type="spellStart"/>
            <w:r>
              <w:rPr>
                <w:rFonts w:ascii="Times New Roman" w:eastAsia="Times New Roman" w:hAnsi="Times New Roman" w:cs="Times New Roman"/>
                <w:sz w:val="26"/>
                <w:szCs w:val="26"/>
              </w:rPr>
              <w:t>Yêu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cầu</w:t>
            </w:r>
            <w:proofErr w:type="spellEnd"/>
            <w:r>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các</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trường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không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được</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trống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nhập</w:t>
            </w:r>
            <w:proofErr w:type="spellEnd"/>
            <w:r>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có</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độ</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dài</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trên</w:t>
            </w:r>
            <w:proofErr w:type="spellEnd"/>
            <w:r w:rsidRPr="00BD694A">
              <w:rPr>
                <w:rFonts w:ascii="Times New Roman" w:eastAsia="Times New Roman" w:hAnsi="Times New Roman" w:cs="Times New Roman"/>
                <w:sz w:val="26"/>
                <w:szCs w:val="26"/>
              </w:rPr>
              <w:t xml:space="preserve"> 6 </w:t>
            </w:r>
            <w:proofErr w:type="spellStart"/>
            <w:r w:rsidRPr="00BD694A">
              <w:rPr>
                <w:rFonts w:ascii="Times New Roman" w:eastAsia="Times New Roman" w:hAnsi="Times New Roman" w:cs="Times New Roman"/>
                <w:sz w:val="26"/>
                <w:szCs w:val="26"/>
              </w:rPr>
              <w:t>ký</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tự</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không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chứa</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kí</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tự</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đặc</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biệt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trùng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với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mật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khẩu</w:t>
            </w:r>
            <w:proofErr w:type="spellEnd"/>
            <w:r>
              <w:rPr>
                <w:rFonts w:ascii="Times New Roman" w:eastAsia="Times New Roman" w:hAnsi="Times New Roman" w:cs="Times New Roman"/>
                <w:sz w:val="26"/>
                <w:szCs w:val="26"/>
              </w:rPr>
              <w:t xml:space="preserve"> </w:t>
            </w:r>
            <w:proofErr w:type="spellStart"/>
            <w:r w:rsidRPr="00DB5A83">
              <w:rPr>
                <w:rFonts w:ascii="Times New Roman" w:eastAsia="Times New Roman" w:hAnsi="Times New Roman" w:cs="Times New Roman"/>
                <w:sz w:val="26"/>
                <w:szCs w:val="26"/>
              </w:rPr>
              <w:t>có</w:t>
            </w:r>
            <w:proofErr w:type="spellEnd"/>
            <w:r w:rsidRPr="00DB5A83">
              <w:rPr>
                <w:rFonts w:ascii="Times New Roman" w:eastAsia="Times New Roman" w:hAnsi="Times New Roman" w:cs="Times New Roman"/>
                <w:sz w:val="26"/>
                <w:szCs w:val="26"/>
              </w:rPr>
              <w:t xml:space="preserve"> </w:t>
            </w:r>
            <w:proofErr w:type="spellStart"/>
            <w:r w:rsidRPr="00DB5A83">
              <w:rPr>
                <w:rFonts w:ascii="Times New Roman" w:eastAsia="Times New Roman" w:hAnsi="Times New Roman" w:cs="Times New Roman"/>
                <w:sz w:val="26"/>
                <w:szCs w:val="26"/>
              </w:rPr>
              <w:t>độ</w:t>
            </w:r>
            <w:proofErr w:type="spellEnd"/>
            <w:r w:rsidRPr="00DB5A83">
              <w:rPr>
                <w:rFonts w:ascii="Times New Roman" w:eastAsia="Times New Roman" w:hAnsi="Times New Roman" w:cs="Times New Roman"/>
                <w:sz w:val="26"/>
                <w:szCs w:val="26"/>
              </w:rPr>
              <w:t xml:space="preserve"> </w:t>
            </w:r>
            <w:proofErr w:type="spellStart"/>
            <w:r w:rsidRPr="00DB5A83">
              <w:rPr>
                <w:rFonts w:ascii="Times New Roman" w:eastAsia="Times New Roman" w:hAnsi="Times New Roman" w:cs="Times New Roman"/>
                <w:sz w:val="26"/>
                <w:szCs w:val="26"/>
              </w:rPr>
              <w:t>dài</w:t>
            </w:r>
            <w:proofErr w:type="spellEnd"/>
            <w:r w:rsidRPr="00DB5A83">
              <w:rPr>
                <w:rFonts w:ascii="Times New Roman" w:eastAsia="Times New Roman" w:hAnsi="Times New Roman" w:cs="Times New Roman"/>
                <w:sz w:val="26"/>
                <w:szCs w:val="26"/>
              </w:rPr>
              <w:t xml:space="preserve"> </w:t>
            </w:r>
            <w:proofErr w:type="spellStart"/>
            <w:r w:rsidRPr="00DB5A83">
              <w:rPr>
                <w:rFonts w:ascii="Times New Roman" w:eastAsia="Times New Roman" w:hAnsi="Times New Roman" w:cs="Times New Roman"/>
                <w:sz w:val="26"/>
                <w:szCs w:val="26"/>
              </w:rPr>
              <w:t>trên</w:t>
            </w:r>
            <w:proofErr w:type="spellEnd"/>
            <w:r w:rsidRPr="00DB5A83">
              <w:rPr>
                <w:rFonts w:ascii="Times New Roman" w:eastAsia="Times New Roman" w:hAnsi="Times New Roman" w:cs="Times New Roman"/>
                <w:sz w:val="26"/>
                <w:szCs w:val="26"/>
              </w:rPr>
              <w:t xml:space="preserve"> 6 </w:t>
            </w:r>
            <w:proofErr w:type="spellStart"/>
            <w:r w:rsidRPr="00DB5A83">
              <w:rPr>
                <w:rFonts w:ascii="Times New Roman" w:eastAsia="Times New Roman" w:hAnsi="Times New Roman" w:cs="Times New Roman"/>
                <w:sz w:val="26"/>
                <w:szCs w:val="26"/>
              </w:rPr>
              <w:t>kí</w:t>
            </w:r>
            <w:proofErr w:type="spellEnd"/>
            <w:r w:rsidRPr="00DB5A83">
              <w:rPr>
                <w:rFonts w:ascii="Times New Roman" w:eastAsia="Times New Roman" w:hAnsi="Times New Roman" w:cs="Times New Roman"/>
                <w:sz w:val="26"/>
                <w:szCs w:val="26"/>
              </w:rPr>
              <w:t xml:space="preserve"> </w:t>
            </w:r>
            <w:proofErr w:type="spellStart"/>
            <w:r w:rsidRPr="00DB5A83">
              <w:rPr>
                <w:rFonts w:ascii="Times New Roman" w:eastAsia="Times New Roman" w:hAnsi="Times New Roman" w:cs="Times New Roman"/>
                <w:sz w:val="26"/>
                <w:szCs w:val="26"/>
              </w:rPr>
              <w:t>tự</w:t>
            </w:r>
            <w:proofErr w:type="spellEnd"/>
            <w:r w:rsidRPr="00DB5A83">
              <w:rPr>
                <w:rFonts w:ascii="Times New Roman" w:eastAsia="Times New Roman" w:hAnsi="Times New Roman" w:cs="Times New Roman"/>
                <w:sz w:val="26"/>
                <w:szCs w:val="26"/>
              </w:rPr>
              <w:t xml:space="preserve">, </w:t>
            </w:r>
            <w:proofErr w:type="spellStart"/>
            <w:r w:rsidRPr="00DB5A83">
              <w:rPr>
                <w:rFonts w:ascii="Times New Roman" w:eastAsia="Times New Roman" w:hAnsi="Times New Roman" w:cs="Times New Roman"/>
                <w:sz w:val="26"/>
                <w:szCs w:val="26"/>
              </w:rPr>
              <w:t>có</w:t>
            </w:r>
            <w:proofErr w:type="spellEnd"/>
            <w:r w:rsidRPr="00DB5A83">
              <w:rPr>
                <w:rFonts w:ascii="Times New Roman" w:eastAsia="Times New Roman" w:hAnsi="Times New Roman" w:cs="Times New Roman"/>
                <w:sz w:val="26"/>
                <w:szCs w:val="26"/>
              </w:rPr>
              <w:t xml:space="preserve"> </w:t>
            </w:r>
            <w:proofErr w:type="spellStart"/>
            <w:r w:rsidRPr="00DB5A83">
              <w:rPr>
                <w:rFonts w:ascii="Times New Roman" w:eastAsia="Times New Roman" w:hAnsi="Times New Roman" w:cs="Times New Roman"/>
                <w:sz w:val="26"/>
                <w:szCs w:val="26"/>
              </w:rPr>
              <w:t>chứa</w:t>
            </w:r>
            <w:proofErr w:type="spellEnd"/>
            <w:r w:rsidRPr="00DB5A83">
              <w:rPr>
                <w:rFonts w:ascii="Times New Roman" w:eastAsia="Times New Roman" w:hAnsi="Times New Roman" w:cs="Times New Roman"/>
                <w:sz w:val="26"/>
                <w:szCs w:val="26"/>
              </w:rPr>
              <w:t xml:space="preserve"> </w:t>
            </w:r>
            <w:proofErr w:type="spellStart"/>
            <w:r w:rsidRPr="00DB5A83">
              <w:rPr>
                <w:rFonts w:ascii="Times New Roman" w:eastAsia="Times New Roman" w:hAnsi="Times New Roman" w:cs="Times New Roman"/>
                <w:sz w:val="26"/>
                <w:szCs w:val="26"/>
              </w:rPr>
              <w:t>số</w:t>
            </w:r>
            <w:proofErr w:type="spellEnd"/>
            <w:r w:rsidRPr="00DB5A83">
              <w:rPr>
                <w:rFonts w:ascii="Times New Roman" w:eastAsia="Times New Roman" w:hAnsi="Times New Roman" w:cs="Times New Roman"/>
                <w:sz w:val="26"/>
                <w:szCs w:val="26"/>
              </w:rPr>
              <w:t xml:space="preserve"> </w:t>
            </w:r>
            <w:proofErr w:type="spellStart"/>
            <w:r w:rsidRPr="00DB5A83">
              <w:rPr>
                <w:rFonts w:ascii="Times New Roman" w:eastAsia="Times New Roman" w:hAnsi="Times New Roman" w:cs="Times New Roman"/>
                <w:sz w:val="26"/>
                <w:szCs w:val="26"/>
              </w:rPr>
              <w:t>và</w:t>
            </w:r>
            <w:proofErr w:type="spellEnd"/>
            <w:r w:rsidRPr="00DB5A83">
              <w:rPr>
                <w:rFonts w:ascii="Times New Roman" w:eastAsia="Times New Roman" w:hAnsi="Times New Roman" w:cs="Times New Roman"/>
                <w:sz w:val="26"/>
                <w:szCs w:val="26"/>
              </w:rPr>
              <w:t xml:space="preserve"> </w:t>
            </w:r>
            <w:proofErr w:type="spellStart"/>
            <w:r w:rsidRPr="00DB5A83">
              <w:rPr>
                <w:rFonts w:ascii="Times New Roman" w:eastAsia="Times New Roman" w:hAnsi="Times New Roman" w:cs="Times New Roman"/>
                <w:sz w:val="26"/>
                <w:szCs w:val="26"/>
              </w:rPr>
              <w:t>chữ</w:t>
            </w:r>
            <w:proofErr w:type="spellEnd"/>
            <w:r w:rsidRPr="00DB5A83">
              <w:rPr>
                <w:rFonts w:ascii="Times New Roman" w:eastAsia="Times New Roman" w:hAnsi="Times New Roman" w:cs="Times New Roman"/>
                <w:sz w:val="26"/>
                <w:szCs w:val="26"/>
              </w:rPr>
              <w:t xml:space="preserve"> </w:t>
            </w:r>
            <w:proofErr w:type="spellStart"/>
            <w:r w:rsidRPr="00DB5A83">
              <w:rPr>
                <w:rFonts w:ascii="Times New Roman" w:eastAsia="Times New Roman" w:hAnsi="Times New Roman" w:cs="Times New Roman"/>
                <w:sz w:val="26"/>
                <w:szCs w:val="26"/>
              </w:rPr>
              <w:t>hoa</w:t>
            </w:r>
            <w:proofErr w:type="spellEnd"/>
          </w:p>
          <w:p w14:paraId="007FAAF7" w14:textId="77777777" w:rsidR="001760C8" w:rsidRPr="008E435D" w:rsidRDefault="001760C8" w:rsidP="003A4DFF">
            <w:pPr>
              <w:rPr>
                <w:rFonts w:ascii="Times New Roman" w:eastAsia="Times New Roman" w:hAnsi="Times New Roman" w:cs="Times New Roman"/>
                <w:sz w:val="26"/>
                <w:szCs w:val="26"/>
              </w:rPr>
            </w:pPr>
            <w:r w:rsidRPr="00E8593E">
              <w:rPr>
                <w:rFonts w:ascii="Times New Roman" w:eastAsia="Times New Roman" w:hAnsi="Times New Roman" w:cs="Times New Roman"/>
                <w:b/>
                <w:bCs/>
                <w:sz w:val="26"/>
                <w:szCs w:val="26"/>
              </w:rPr>
              <w:t>S5.2:</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Nhấn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đến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bước</w:t>
            </w:r>
            <w:proofErr w:type="spellEnd"/>
            <w:r>
              <w:rPr>
                <w:rFonts w:ascii="Times New Roman" w:eastAsia="Times New Roman" w:hAnsi="Times New Roman" w:cs="Times New Roman"/>
                <w:sz w:val="26"/>
                <w:szCs w:val="26"/>
              </w:rPr>
              <w:t xml:space="preserve"> 3, </w:t>
            </w:r>
            <w:proofErr w:type="spellStart"/>
            <w:r>
              <w:rPr>
                <w:rFonts w:ascii="Times New Roman" w:eastAsia="Times New Roman" w:hAnsi="Times New Roman" w:cs="Times New Roman"/>
                <w:sz w:val="26"/>
                <w:szCs w:val="26"/>
              </w:rPr>
              <w:t>hủy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bỏ</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quay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giao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diện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r>
              <w:rPr>
                <w:rFonts w:ascii="Times New Roman" w:eastAsia="Times New Roman" w:hAnsi="Times New Roman" w:cs="Times New Roman"/>
                <w:sz w:val="26"/>
                <w:szCs w:val="26"/>
              </w:rPr>
              <w:t>.</w:t>
            </w:r>
          </w:p>
        </w:tc>
      </w:tr>
    </w:tbl>
    <w:p w14:paraId="598546FC" w14:textId="77777777" w:rsidR="001760C8" w:rsidRDefault="001760C8" w:rsidP="001760C8">
      <w:pPr>
        <w:tabs>
          <w:tab w:val="left" w:pos="709"/>
          <w:tab w:val="left" w:pos="851"/>
          <w:tab w:val="left" w:pos="3756"/>
        </w:tabs>
        <w:ind w:left="360"/>
        <w:rPr>
          <w:rFonts w:ascii="Times New Roman" w:hAnsi="Times New Roman" w:cs="Times New Roman"/>
          <w:b/>
          <w:bCs/>
          <w:sz w:val="26"/>
          <w:szCs w:val="26"/>
        </w:rPr>
      </w:pPr>
    </w:p>
    <w:p w14:paraId="690113A0" w14:textId="77777777" w:rsidR="001760C8" w:rsidRDefault="001760C8" w:rsidP="001760C8">
      <w:pPr>
        <w:pStyle w:val="ListParagraph"/>
        <w:numPr>
          <w:ilvl w:val="0"/>
          <w:numId w:val="125"/>
        </w:numPr>
        <w:tabs>
          <w:tab w:val="left" w:pos="709"/>
          <w:tab w:val="left" w:pos="851"/>
          <w:tab w:val="left" w:pos="1418"/>
        </w:tabs>
        <w:rPr>
          <w:rFonts w:ascii="Times New Roman" w:hAnsi="Times New Roman" w:cs="Times New Roman"/>
          <w:b/>
          <w:bCs/>
          <w:sz w:val="26"/>
          <w:szCs w:val="26"/>
        </w:rPr>
      </w:pPr>
      <w:r>
        <w:rPr>
          <w:rFonts w:ascii="Times New Roman" w:hAnsi="Times New Roman" w:cs="Times New Roman"/>
          <w:b/>
          <w:bCs/>
          <w:sz w:val="26"/>
          <w:szCs w:val="26"/>
        </w:rPr>
        <w:t xml:space="preserve">Quản </w:t>
      </w:r>
      <w:proofErr w:type="spellStart"/>
      <w:r>
        <w:rPr>
          <w:rFonts w:ascii="Times New Roman" w:hAnsi="Times New Roman" w:cs="Times New Roman"/>
          <w:b/>
          <w:bCs/>
          <w:sz w:val="26"/>
          <w:szCs w:val="26"/>
        </w:rPr>
        <w:t>lý</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món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ăn</w:t>
      </w:r>
      <w:proofErr w:type="spellEnd"/>
    </w:p>
    <w:p w14:paraId="695AD869" w14:textId="77777777" w:rsidR="001760C8" w:rsidRDefault="001760C8" w:rsidP="001760C8">
      <w:pPr>
        <w:pStyle w:val="ListParagraph"/>
        <w:tabs>
          <w:tab w:val="left" w:pos="709"/>
          <w:tab w:val="left" w:pos="851"/>
          <w:tab w:val="left" w:pos="1418"/>
        </w:tabs>
        <w:ind w:left="1080"/>
        <w:rPr>
          <w:rFonts w:ascii="Times New Roman" w:hAnsi="Times New Roman" w:cs="Times New Roman"/>
          <w:b/>
          <w:bCs/>
          <w:sz w:val="26"/>
          <w:szCs w:val="26"/>
        </w:rPr>
      </w:pPr>
    </w:p>
    <w:p w14:paraId="5D2D1493" w14:textId="77777777" w:rsidR="001760C8" w:rsidRPr="00DB5A83" w:rsidRDefault="001760C8" w:rsidP="001760C8">
      <w:pPr>
        <w:pStyle w:val="ListParagraph"/>
        <w:tabs>
          <w:tab w:val="left" w:pos="709"/>
          <w:tab w:val="left" w:pos="851"/>
        </w:tabs>
        <w:ind w:left="851"/>
        <w:rPr>
          <w:rFonts w:ascii="Times New Roman" w:hAnsi="Times New Roman" w:cs="Times New Roman"/>
          <w:b/>
          <w:bCs/>
          <w:sz w:val="26"/>
          <w:szCs w:val="26"/>
        </w:rPr>
      </w:pPr>
      <w:r w:rsidRPr="003A295A">
        <w:rPr>
          <w:rFonts w:ascii="Times New Roman" w:hAnsi="Times New Roman" w:cs="Times New Roman"/>
          <w:b/>
          <w:bCs/>
          <w:noProof/>
          <w:sz w:val="26"/>
          <w:szCs w:val="26"/>
        </w:rPr>
        <w:drawing>
          <wp:inline distT="0" distB="0" distL="0" distR="0" wp14:anchorId="72999055" wp14:editId="0842F94E">
            <wp:extent cx="5246798" cy="2108886"/>
            <wp:effectExtent l="0" t="0" r="0" b="5715"/>
            <wp:docPr id="261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175" name=""/>
                    <pic:cNvPicPr/>
                  </pic:nvPicPr>
                  <pic:blipFill>
                    <a:blip r:embed="rId23"/>
                    <a:stretch>
                      <a:fillRect/>
                    </a:stretch>
                  </pic:blipFill>
                  <pic:spPr>
                    <a:xfrm>
                      <a:off x="0" y="0"/>
                      <a:ext cx="5336766" cy="2145048"/>
                    </a:xfrm>
                    <a:prstGeom prst="rect">
                      <a:avLst/>
                    </a:prstGeom>
                  </pic:spPr>
                </pic:pic>
              </a:graphicData>
            </a:graphic>
          </wp:inline>
        </w:drawing>
      </w:r>
    </w:p>
    <w:p w14:paraId="257B42D7" w14:textId="77777777" w:rsidR="001760C8" w:rsidRDefault="001760C8" w:rsidP="001760C8">
      <w:pPr>
        <w:widowControl w:val="0"/>
        <w:autoSpaceDE w:val="0"/>
        <w:autoSpaceDN w:val="0"/>
        <w:spacing w:before="89" w:after="0" w:line="240" w:lineRule="auto"/>
        <w:ind w:left="851" w:right="4"/>
        <w:jc w:val="center"/>
        <w:outlineLvl w:val="0"/>
        <w:rPr>
          <w:rFonts w:ascii="Times New Roman" w:eastAsia="Times New Roman" w:hAnsi="Times New Roman" w:cs="Times New Roman"/>
          <w:i/>
          <w:iCs/>
          <w:sz w:val="24"/>
          <w:szCs w:val="24"/>
        </w:rPr>
      </w:pPr>
      <w:proofErr w:type="spellStart"/>
      <w:r w:rsidRPr="004B6C44">
        <w:rPr>
          <w:rFonts w:ascii="Times New Roman" w:eastAsia="Times New Roman" w:hAnsi="Times New Roman" w:cs="Times New Roman"/>
          <w:i/>
          <w:iCs/>
          <w:sz w:val="24"/>
          <w:szCs w:val="24"/>
        </w:rPr>
        <w:t>Hình</w:t>
      </w:r>
      <w:proofErr w:type="spellEnd"/>
      <w:r w:rsidRPr="004B6C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7</w:t>
      </w:r>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Sơ</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đồ</w:t>
      </w:r>
      <w:proofErr w:type="spellEnd"/>
      <w:r w:rsidRPr="004B6C44">
        <w:rPr>
          <w:rFonts w:ascii="Times New Roman" w:eastAsia="Times New Roman" w:hAnsi="Times New Roman" w:cs="Times New Roman"/>
          <w:i/>
          <w:iCs/>
          <w:sz w:val="24"/>
          <w:szCs w:val="24"/>
        </w:rPr>
        <w:t xml:space="preserve"> Use Case </w:t>
      </w:r>
      <w:proofErr w:type="spellStart"/>
      <w:r w:rsidRPr="004B6C44">
        <w:rPr>
          <w:rFonts w:ascii="Times New Roman" w:eastAsia="Times New Roman" w:hAnsi="Times New Roman" w:cs="Times New Roman"/>
          <w:i/>
          <w:iCs/>
          <w:sz w:val="24"/>
          <w:szCs w:val="24"/>
        </w:rPr>
        <w:t>chức</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năng</w:t>
      </w:r>
      <w:proofErr w:type="spellEnd"/>
      <w:r w:rsidRPr="004B6C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Quản </w:t>
      </w:r>
      <w:proofErr w:type="spellStart"/>
      <w:r>
        <w:rPr>
          <w:rFonts w:ascii="Times New Roman" w:eastAsia="Times New Roman" w:hAnsi="Times New Roman" w:cs="Times New Roman"/>
          <w:i/>
          <w:iCs/>
          <w:sz w:val="24"/>
          <w:szCs w:val="24"/>
        </w:rPr>
        <w:t>lý</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món</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ăn</w:t>
      </w:r>
      <w:proofErr w:type="spellEnd"/>
    </w:p>
    <w:p w14:paraId="04BFFA1E" w14:textId="77777777" w:rsidR="001760C8" w:rsidRPr="00CB6A27" w:rsidRDefault="001760C8" w:rsidP="001760C8">
      <w:pPr>
        <w:widowControl w:val="0"/>
        <w:autoSpaceDE w:val="0"/>
        <w:autoSpaceDN w:val="0"/>
        <w:spacing w:before="89" w:after="0" w:line="240" w:lineRule="auto"/>
        <w:ind w:left="851" w:right="4"/>
        <w:jc w:val="center"/>
        <w:outlineLvl w:val="0"/>
        <w:rPr>
          <w:rFonts w:ascii="Times New Roman" w:eastAsia="Times New Roman" w:hAnsi="Times New Roman" w:cs="Times New Roman"/>
          <w:sz w:val="26"/>
          <w:szCs w:val="26"/>
        </w:rPr>
      </w:pPr>
    </w:p>
    <w:tbl>
      <w:tblPr>
        <w:tblStyle w:val="TableGrid"/>
        <w:tblW w:w="0" w:type="auto"/>
        <w:tblInd w:w="421" w:type="dxa"/>
        <w:tblLook w:val="04A0" w:firstRow="1" w:lastRow="0" w:firstColumn="1" w:lastColumn="0" w:noHBand="0" w:noVBand="1"/>
      </w:tblPr>
      <w:tblGrid>
        <w:gridCol w:w="3969"/>
        <w:gridCol w:w="4960"/>
      </w:tblGrid>
      <w:tr w:rsidR="001760C8" w14:paraId="16C5F712" w14:textId="77777777" w:rsidTr="003A4DFF">
        <w:tc>
          <w:tcPr>
            <w:tcW w:w="3969" w:type="dxa"/>
          </w:tcPr>
          <w:p w14:paraId="53EAF35D" w14:textId="77777777" w:rsidR="001760C8" w:rsidRPr="00E269DB" w:rsidRDefault="001760C8" w:rsidP="003A4DFF">
            <w:pPr>
              <w:widowControl w:val="0"/>
              <w:tabs>
                <w:tab w:val="left" w:pos="972"/>
              </w:tabs>
              <w:autoSpaceDE w:val="0"/>
              <w:autoSpaceDN w:val="0"/>
              <w:spacing w:before="89"/>
              <w:ind w:right="4"/>
              <w:jc w:val="center"/>
              <w:outlineLvl w:val="0"/>
              <w:rPr>
                <w:rFonts w:ascii="Times New Roman" w:eastAsia="Times New Roman" w:hAnsi="Times New Roman" w:cs="Times New Roman"/>
                <w:b/>
                <w:bCs/>
                <w:sz w:val="26"/>
                <w:szCs w:val="26"/>
              </w:rPr>
            </w:pPr>
            <w:proofErr w:type="spellStart"/>
            <w:r w:rsidRPr="00E269DB">
              <w:rPr>
                <w:rFonts w:ascii="Times New Roman" w:eastAsia="Times New Roman" w:hAnsi="Times New Roman" w:cs="Times New Roman"/>
                <w:b/>
                <w:bCs/>
                <w:sz w:val="26"/>
                <w:szCs w:val="26"/>
              </w:rPr>
              <w:t>Tên</w:t>
            </w:r>
            <w:proofErr w:type="spellEnd"/>
            <w:r w:rsidRPr="00E269DB">
              <w:rPr>
                <w:rFonts w:ascii="Times New Roman" w:eastAsia="Times New Roman" w:hAnsi="Times New Roman" w:cs="Times New Roman"/>
                <w:b/>
                <w:bCs/>
                <w:sz w:val="26"/>
                <w:szCs w:val="26"/>
              </w:rPr>
              <w:t xml:space="preserve"> Use Case</w:t>
            </w:r>
          </w:p>
        </w:tc>
        <w:tc>
          <w:tcPr>
            <w:tcW w:w="4960" w:type="dxa"/>
          </w:tcPr>
          <w:p w14:paraId="778725E7" w14:textId="77777777" w:rsidR="001760C8" w:rsidRPr="00E269DB" w:rsidRDefault="001760C8" w:rsidP="003A4DFF">
            <w:pPr>
              <w:pStyle w:val="ListParagraph"/>
              <w:widowControl w:val="0"/>
              <w:autoSpaceDE w:val="0"/>
              <w:autoSpaceDN w:val="0"/>
              <w:spacing w:before="89"/>
              <w:ind w:left="0" w:right="4"/>
              <w:jc w:val="center"/>
              <w:outlineLvl w:val="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QUẢN LÝ MÓN ĂN</w:t>
            </w:r>
          </w:p>
        </w:tc>
      </w:tr>
      <w:tr w:rsidR="001760C8" w14:paraId="284501E7" w14:textId="77777777" w:rsidTr="003A4DFF">
        <w:tc>
          <w:tcPr>
            <w:tcW w:w="3969" w:type="dxa"/>
          </w:tcPr>
          <w:p w14:paraId="43A43399" w14:textId="77777777" w:rsidR="001760C8" w:rsidRDefault="001760C8" w:rsidP="003A4DFF">
            <w:pPr>
              <w:pStyle w:val="ListParagraph"/>
              <w:widowControl w:val="0"/>
              <w:autoSpaceDE w:val="0"/>
              <w:autoSpaceDN w:val="0"/>
              <w:spacing w:before="89"/>
              <w:ind w:left="0" w:right="47"/>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t>Tác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nhân</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chính</w:t>
            </w:r>
            <w:proofErr w:type="spellEnd"/>
          </w:p>
        </w:tc>
        <w:tc>
          <w:tcPr>
            <w:tcW w:w="4960" w:type="dxa"/>
          </w:tcPr>
          <w:p w14:paraId="0D5C480E"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w:t>
            </w:r>
            <w:proofErr w:type="spellStart"/>
            <w:r>
              <w:rPr>
                <w:rFonts w:ascii="Times New Roman" w:eastAsia="Times New Roman" w:hAnsi="Times New Roman" w:cs="Times New Roman"/>
                <w:sz w:val="26"/>
                <w:szCs w:val="26"/>
              </w:rPr>
              <w:t>lý</w:t>
            </w:r>
            <w:proofErr w:type="spellEnd"/>
          </w:p>
        </w:tc>
      </w:tr>
      <w:tr w:rsidR="001760C8" w14:paraId="1C564695" w14:textId="77777777" w:rsidTr="003A4DFF">
        <w:tc>
          <w:tcPr>
            <w:tcW w:w="3969" w:type="dxa"/>
          </w:tcPr>
          <w:p w14:paraId="7A66B2F6"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t>Mục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đích</w:t>
            </w:r>
            <w:proofErr w:type="spellEnd"/>
          </w:p>
        </w:tc>
        <w:tc>
          <w:tcPr>
            <w:tcW w:w="4960" w:type="dxa"/>
          </w:tcPr>
          <w:p w14:paraId="50EC8279"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hAnsi="Times New Roman" w:cs="Times New Roman"/>
                <w:sz w:val="26"/>
                <w:szCs w:val="26"/>
              </w:rPr>
              <w:t xml:space="preserve">Cho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soát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ăn</w:t>
            </w:r>
            <w:proofErr w:type="spellEnd"/>
          </w:p>
        </w:tc>
      </w:tr>
      <w:tr w:rsidR="001760C8" w14:paraId="07CDD602" w14:textId="77777777" w:rsidTr="003A4DFF">
        <w:tc>
          <w:tcPr>
            <w:tcW w:w="3969" w:type="dxa"/>
          </w:tcPr>
          <w:p w14:paraId="34DE87D0"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Mưc</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độ</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ưu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p>
        </w:tc>
        <w:tc>
          <w:tcPr>
            <w:tcW w:w="4960" w:type="dxa"/>
          </w:tcPr>
          <w:p w14:paraId="580D0D8E"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301729">
              <w:rPr>
                <w:rFonts w:ascii="Times New Roman" w:eastAsia="Times New Roman" w:hAnsi="Times New Roman" w:cs="Times New Roman"/>
                <w:sz w:val="26"/>
                <w:szCs w:val="26"/>
              </w:rPr>
              <w:t>Bắt</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buộc</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phải</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có</w:t>
            </w:r>
            <w:proofErr w:type="spellEnd"/>
          </w:p>
        </w:tc>
      </w:tr>
      <w:tr w:rsidR="001760C8" w14:paraId="31182BEB" w14:textId="77777777" w:rsidTr="003A4DFF">
        <w:tc>
          <w:tcPr>
            <w:tcW w:w="3969" w:type="dxa"/>
          </w:tcPr>
          <w:p w14:paraId="7E97C0E5"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Mức</w:t>
            </w:r>
            <w:proofErr w:type="spellEnd"/>
          </w:p>
        </w:tc>
        <w:tc>
          <w:tcPr>
            <w:tcW w:w="4960" w:type="dxa"/>
          </w:tcPr>
          <w:p w14:paraId="1ED01DE9"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sz w:val="26"/>
                <w:szCs w:val="26"/>
              </w:rPr>
              <w:t>Mức</w:t>
            </w:r>
            <w:proofErr w:type="spellEnd"/>
            <w:r w:rsidRPr="00504894">
              <w:rPr>
                <w:rFonts w:ascii="Times New Roman" w:hAnsi="Times New Roman" w:cs="Times New Roman"/>
                <w:sz w:val="26"/>
                <w:szCs w:val="26"/>
              </w:rPr>
              <w:t xml:space="preserve"> 0</w:t>
            </w:r>
          </w:p>
        </w:tc>
      </w:tr>
      <w:tr w:rsidR="001760C8" w14:paraId="2FD7442F" w14:textId="77777777" w:rsidTr="003A4DFF">
        <w:tc>
          <w:tcPr>
            <w:tcW w:w="3969" w:type="dxa"/>
          </w:tcPr>
          <w:p w14:paraId="075999A9"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kích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hoạt</w:t>
            </w:r>
            <w:proofErr w:type="spellEnd"/>
          </w:p>
        </w:tc>
        <w:tc>
          <w:tcPr>
            <w:tcW w:w="4960" w:type="dxa"/>
          </w:tcPr>
          <w:p w14:paraId="1368A038"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hAnsi="Times New Roman" w:cs="Times New Roman"/>
                <w:sz w:val="26"/>
                <w:szCs w:val="26"/>
              </w:rPr>
              <w:t xml:space="preserve">Khi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đang</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p>
        </w:tc>
      </w:tr>
      <w:tr w:rsidR="001760C8" w14:paraId="6343144E" w14:textId="77777777" w:rsidTr="003A4DFF">
        <w:tc>
          <w:tcPr>
            <w:tcW w:w="3969" w:type="dxa"/>
          </w:tcPr>
          <w:p w14:paraId="705F8F9F"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quyết</w:t>
            </w:r>
            <w:proofErr w:type="spellEnd"/>
          </w:p>
        </w:tc>
        <w:tc>
          <w:tcPr>
            <w:tcW w:w="4960" w:type="dxa"/>
          </w:tcPr>
          <w:p w14:paraId="1D15AAB8"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hAnsi="Times New Roman" w:cs="Times New Roman"/>
                <w:sz w:val="26"/>
                <w:szCs w:val="26"/>
              </w:rPr>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p>
        </w:tc>
      </w:tr>
      <w:tr w:rsidR="001760C8" w14:paraId="684495A4" w14:textId="77777777" w:rsidTr="003A4DFF">
        <w:tc>
          <w:tcPr>
            <w:tcW w:w="3969" w:type="dxa"/>
          </w:tcPr>
          <w:p w14:paraId="1F6EEEC5"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thành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công</w:t>
            </w:r>
            <w:proofErr w:type="spellEnd"/>
          </w:p>
        </w:tc>
        <w:tc>
          <w:tcPr>
            <w:tcW w:w="4960" w:type="dxa"/>
          </w:tcPr>
          <w:p w14:paraId="7DCACDC2"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chỉnh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sửa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thông</w:t>
            </w:r>
            <w:proofErr w:type="spellEnd"/>
            <w:r>
              <w:rPr>
                <w:rFonts w:ascii="Times New Roman" w:eastAsia="Times New Roman" w:hAnsi="Times New Roman" w:cs="Times New Roman"/>
                <w:sz w:val="26"/>
                <w:szCs w:val="26"/>
              </w:rPr>
              <w:t xml:space="preserve"> tin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thành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công</w:t>
            </w:r>
            <w:proofErr w:type="spellEnd"/>
          </w:p>
        </w:tc>
      </w:tr>
      <w:tr w:rsidR="001760C8" w14:paraId="6BB390F7" w14:textId="77777777" w:rsidTr="003A4DFF">
        <w:tc>
          <w:tcPr>
            <w:tcW w:w="3969" w:type="dxa"/>
          </w:tcPr>
          <w:p w14:paraId="2A2DB2AF"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thất</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bại</w:t>
            </w:r>
            <w:proofErr w:type="spellEnd"/>
          </w:p>
        </w:tc>
        <w:tc>
          <w:tcPr>
            <w:tcW w:w="4960" w:type="dxa"/>
          </w:tcPr>
          <w:p w14:paraId="362CB1F3"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p>
        </w:tc>
      </w:tr>
      <w:tr w:rsidR="001760C8" w14:paraId="5F38F1B4" w14:textId="77777777" w:rsidTr="003A4DFF">
        <w:tc>
          <w:tcPr>
            <w:tcW w:w="3969" w:type="dxa"/>
          </w:tcPr>
          <w:p w14:paraId="62CD3DD4"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chính</w:t>
            </w:r>
            <w:proofErr w:type="spellEnd"/>
          </w:p>
        </w:tc>
        <w:tc>
          <w:tcPr>
            <w:tcW w:w="4960" w:type="dxa"/>
          </w:tcPr>
          <w:p w14:paraId="76C9CFA5"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1.Quản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p>
          <w:p w14:paraId="372FE0C8"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2.Chọn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món</w:t>
            </w:r>
            <w:proofErr w:type="spellEnd"/>
            <w:r>
              <w:rPr>
                <w:color w:val="000000"/>
                <w:sz w:val="26"/>
                <w:szCs w:val="26"/>
              </w:rPr>
              <w:t xml:space="preserve"> </w:t>
            </w:r>
            <w:proofErr w:type="spellStart"/>
            <w:r>
              <w:rPr>
                <w:color w:val="000000"/>
                <w:sz w:val="26"/>
                <w:szCs w:val="26"/>
              </w:rPr>
              <w:t>ăn</w:t>
            </w:r>
            <w:proofErr w:type="spellEnd"/>
          </w:p>
          <w:p w14:paraId="42CF2B9A"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sidRPr="001B5EA8">
              <w:rPr>
                <w:b/>
                <w:bCs/>
                <w:color w:val="000000"/>
                <w:sz w:val="26"/>
                <w:szCs w:val="26"/>
              </w:rPr>
              <w:t>Sub1:</w:t>
            </w:r>
            <w:r>
              <w:rPr>
                <w:color w:val="000000"/>
                <w:sz w:val="26"/>
                <w:szCs w:val="26"/>
              </w:rPr>
              <w:t xml:space="preserve"> 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món</w:t>
            </w:r>
            <w:proofErr w:type="spellEnd"/>
            <w:r>
              <w:rPr>
                <w:color w:val="000000"/>
                <w:sz w:val="26"/>
                <w:szCs w:val="26"/>
              </w:rPr>
              <w:t xml:space="preserve"> </w:t>
            </w:r>
            <w:proofErr w:type="spellStart"/>
            <w:r>
              <w:rPr>
                <w:color w:val="000000"/>
                <w:sz w:val="26"/>
                <w:szCs w:val="26"/>
              </w:rPr>
              <w:t>ăn</w:t>
            </w:r>
            <w:proofErr w:type="spellEnd"/>
          </w:p>
          <w:p w14:paraId="20C88FB5" w14:textId="77777777" w:rsidR="001760C8"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S1.1.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món</w:t>
            </w:r>
            <w:proofErr w:type="spellEnd"/>
            <w:r>
              <w:rPr>
                <w:color w:val="000000"/>
                <w:sz w:val="26"/>
                <w:szCs w:val="26"/>
              </w:rPr>
              <w:t xml:space="preserve"> </w:t>
            </w:r>
            <w:proofErr w:type="spellStart"/>
            <w:r>
              <w:rPr>
                <w:color w:val="000000"/>
                <w:sz w:val="26"/>
                <w:szCs w:val="26"/>
              </w:rPr>
              <w:t>ăn</w:t>
            </w:r>
            <w:proofErr w:type="spellEnd"/>
            <w:r>
              <w:rPr>
                <w:color w:val="000000"/>
                <w:sz w:val="26"/>
                <w:szCs w:val="26"/>
              </w:rPr>
              <w:t xml:space="preserve"> </w:t>
            </w:r>
            <w:proofErr w:type="spellStart"/>
            <w:r>
              <w:rPr>
                <w:color w:val="000000"/>
                <w:sz w:val="26"/>
                <w:szCs w:val="26"/>
              </w:rPr>
              <w:t>cần</w:t>
            </w:r>
            <w:proofErr w:type="spellEnd"/>
            <w:r>
              <w:rPr>
                <w:color w:val="000000"/>
                <w:sz w:val="26"/>
                <w:szCs w:val="26"/>
              </w:rPr>
              <w:t xml:space="preserve"> </w:t>
            </w:r>
            <w:proofErr w:type="spellStart"/>
            <w:r>
              <w:rPr>
                <w:color w:val="000000"/>
                <w:sz w:val="26"/>
                <w:szCs w:val="26"/>
              </w:rPr>
              <w:t>thêm</w:t>
            </w:r>
            <w:proofErr w:type="spellEnd"/>
          </w:p>
          <w:p w14:paraId="493DE7A6" w14:textId="77777777" w:rsidR="001760C8"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S1.2. </w:t>
            </w:r>
            <w:proofErr w:type="spellStart"/>
            <w:r w:rsidRPr="00CB6A27">
              <w:rPr>
                <w:color w:val="000000"/>
                <w:sz w:val="26"/>
                <w:szCs w:val="26"/>
              </w:rPr>
              <w:t>Nhấn</w:t>
            </w:r>
            <w:proofErr w:type="spellEnd"/>
            <w:r w:rsidRPr="00CB6A27">
              <w:rPr>
                <w:color w:val="000000"/>
                <w:sz w:val="26"/>
                <w:szCs w:val="26"/>
              </w:rPr>
              <w:t xml:space="preserve"> </w:t>
            </w:r>
            <w:proofErr w:type="spellStart"/>
            <w:r w:rsidRPr="00CB6A27">
              <w:rPr>
                <w:color w:val="000000"/>
                <w:sz w:val="26"/>
                <w:szCs w:val="26"/>
              </w:rPr>
              <w:t>lưu</w:t>
            </w:r>
            <w:proofErr w:type="spellEnd"/>
            <w:r w:rsidRPr="00CB6A27">
              <w:rPr>
                <w:color w:val="000000"/>
                <w:sz w:val="26"/>
                <w:szCs w:val="26"/>
              </w:rPr>
              <w:t xml:space="preserve"> </w:t>
            </w:r>
            <w:proofErr w:type="spellStart"/>
            <w:r w:rsidRPr="00CB6A27">
              <w:rPr>
                <w:color w:val="000000"/>
                <w:sz w:val="26"/>
                <w:szCs w:val="26"/>
              </w:rPr>
              <w:t>hoặc</w:t>
            </w:r>
            <w:proofErr w:type="spellEnd"/>
            <w:r w:rsidRPr="00CB6A27">
              <w:rPr>
                <w:color w:val="000000"/>
                <w:sz w:val="26"/>
                <w:szCs w:val="26"/>
              </w:rPr>
              <w:t xml:space="preserve"> </w:t>
            </w:r>
            <w:proofErr w:type="spellStart"/>
            <w:r w:rsidRPr="00CB6A27">
              <w:rPr>
                <w:color w:val="000000"/>
                <w:sz w:val="26"/>
                <w:szCs w:val="26"/>
              </w:rPr>
              <w:t>trở</w:t>
            </w:r>
            <w:proofErr w:type="spellEnd"/>
            <w:r w:rsidRPr="00CB6A27">
              <w:rPr>
                <w:color w:val="000000"/>
                <w:sz w:val="26"/>
                <w:szCs w:val="26"/>
              </w:rPr>
              <w:t xml:space="preserve"> </w:t>
            </w:r>
            <w:proofErr w:type="spellStart"/>
            <w:r w:rsidRPr="00CB6A27">
              <w:rPr>
                <w:color w:val="000000"/>
                <w:sz w:val="26"/>
                <w:szCs w:val="26"/>
              </w:rPr>
              <w:t>lại</w:t>
            </w:r>
            <w:proofErr w:type="spellEnd"/>
          </w:p>
          <w:p w14:paraId="66EC9D6D" w14:textId="77777777" w:rsidR="001760C8" w:rsidRDefault="001760C8" w:rsidP="003A4DFF">
            <w:pPr>
              <w:pStyle w:val="NormalWeb"/>
              <w:shd w:val="clear" w:color="auto" w:fill="FFFFFF"/>
              <w:spacing w:before="0" w:beforeAutospacing="0" w:after="0" w:afterAutospacing="0"/>
              <w:rPr>
                <w:color w:val="000000"/>
                <w:sz w:val="26"/>
                <w:szCs w:val="26"/>
              </w:rPr>
            </w:pPr>
            <w:r w:rsidRPr="001B5EA8">
              <w:rPr>
                <w:b/>
                <w:bCs/>
                <w:color w:val="000000"/>
                <w:sz w:val="26"/>
                <w:szCs w:val="26"/>
              </w:rPr>
              <w:t>Sub2:</w:t>
            </w:r>
            <w:r>
              <w:rPr>
                <w:color w:val="000000"/>
                <w:sz w:val="26"/>
                <w:szCs w:val="26"/>
              </w:rPr>
              <w:t xml:space="preserve"> </w:t>
            </w:r>
            <w:r w:rsidRPr="007A22C8">
              <w:rPr>
                <w:color w:val="000000"/>
                <w:sz w:val="26"/>
                <w:szCs w:val="26"/>
              </w:rPr>
              <w:t xml:space="preserve">Quản </w:t>
            </w:r>
            <w:proofErr w:type="spellStart"/>
            <w:r w:rsidRPr="007A22C8">
              <w:rPr>
                <w:color w:val="000000"/>
                <w:sz w:val="26"/>
                <w:szCs w:val="26"/>
              </w:rPr>
              <w:t>lý</w:t>
            </w:r>
            <w:proofErr w:type="spellEnd"/>
            <w:r w:rsidRPr="007A22C8">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sửa</w:t>
            </w:r>
            <w:proofErr w:type="spellEnd"/>
            <w:r>
              <w:rPr>
                <w:color w:val="000000"/>
                <w:sz w:val="26"/>
                <w:szCs w:val="26"/>
              </w:rPr>
              <w:t xml:space="preserve"> </w:t>
            </w:r>
            <w:proofErr w:type="spellStart"/>
            <w:r>
              <w:rPr>
                <w:color w:val="000000"/>
                <w:sz w:val="26"/>
                <w:szCs w:val="26"/>
              </w:rPr>
              <w:t>món</w:t>
            </w:r>
            <w:proofErr w:type="spellEnd"/>
            <w:r>
              <w:rPr>
                <w:color w:val="000000"/>
                <w:sz w:val="26"/>
                <w:szCs w:val="26"/>
              </w:rPr>
              <w:t xml:space="preserve"> </w:t>
            </w:r>
            <w:proofErr w:type="spellStart"/>
            <w:r>
              <w:rPr>
                <w:color w:val="000000"/>
                <w:sz w:val="26"/>
                <w:szCs w:val="26"/>
              </w:rPr>
              <w:t>ăn</w:t>
            </w:r>
            <w:proofErr w:type="spellEnd"/>
          </w:p>
          <w:p w14:paraId="1E603B70" w14:textId="77777777" w:rsidR="001760C8"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S2.1.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cần</w:t>
            </w:r>
            <w:proofErr w:type="spellEnd"/>
            <w:r>
              <w:rPr>
                <w:color w:val="000000"/>
                <w:sz w:val="26"/>
                <w:szCs w:val="26"/>
              </w:rPr>
              <w:t xml:space="preserve"> </w:t>
            </w:r>
            <w:proofErr w:type="spellStart"/>
            <w:r>
              <w:rPr>
                <w:color w:val="000000"/>
                <w:sz w:val="26"/>
                <w:szCs w:val="26"/>
              </w:rPr>
              <w:t>sửa</w:t>
            </w:r>
            <w:proofErr w:type="spellEnd"/>
          </w:p>
          <w:p w14:paraId="6CD4ED2F" w14:textId="77777777" w:rsidR="001760C8" w:rsidRPr="00FF1AA5"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S2.2. </w:t>
            </w:r>
            <w:proofErr w:type="spellStart"/>
            <w:r>
              <w:rPr>
                <w:color w:val="000000"/>
                <w:sz w:val="26"/>
                <w:szCs w:val="26"/>
              </w:rPr>
              <w:t>Nhấn</w:t>
            </w:r>
            <w:proofErr w:type="spellEnd"/>
            <w:r>
              <w:rPr>
                <w:color w:val="000000"/>
                <w:sz w:val="26"/>
                <w:szCs w:val="26"/>
              </w:rPr>
              <w:t xml:space="preserve"> </w:t>
            </w:r>
            <w:proofErr w:type="spellStart"/>
            <w:r>
              <w:rPr>
                <w:color w:val="000000"/>
                <w:sz w:val="26"/>
                <w:szCs w:val="26"/>
              </w:rPr>
              <w:t>lưu</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trở</w:t>
            </w:r>
            <w:proofErr w:type="spellEnd"/>
            <w:r>
              <w:rPr>
                <w:color w:val="000000"/>
                <w:sz w:val="26"/>
                <w:szCs w:val="26"/>
              </w:rPr>
              <w:t xml:space="preserve"> </w:t>
            </w:r>
            <w:proofErr w:type="spellStart"/>
            <w:r>
              <w:rPr>
                <w:color w:val="000000"/>
                <w:sz w:val="26"/>
                <w:szCs w:val="26"/>
              </w:rPr>
              <w:t>lại</w:t>
            </w:r>
            <w:proofErr w:type="spellEnd"/>
          </w:p>
          <w:p w14:paraId="3F9C1870" w14:textId="77777777" w:rsidR="001760C8" w:rsidRDefault="001760C8" w:rsidP="003A4DFF">
            <w:pPr>
              <w:pStyle w:val="NormalWeb"/>
              <w:shd w:val="clear" w:color="auto" w:fill="FFFFFF"/>
              <w:spacing w:before="0" w:beforeAutospacing="0" w:after="0" w:afterAutospacing="0"/>
              <w:rPr>
                <w:color w:val="000000"/>
                <w:sz w:val="26"/>
                <w:szCs w:val="26"/>
              </w:rPr>
            </w:pPr>
            <w:r w:rsidRPr="00FF1AA5">
              <w:rPr>
                <w:b/>
                <w:bCs/>
                <w:color w:val="000000"/>
                <w:sz w:val="26"/>
                <w:szCs w:val="26"/>
              </w:rPr>
              <w:t>Sub3:</w:t>
            </w:r>
            <w:r>
              <w:rPr>
                <w:b/>
                <w:bCs/>
                <w:color w:val="000000"/>
                <w:sz w:val="26"/>
                <w:szCs w:val="26"/>
              </w:rPr>
              <w:t xml:space="preserve"> </w:t>
            </w:r>
            <w:r>
              <w:rPr>
                <w:color w:val="000000"/>
                <w:sz w:val="26"/>
                <w:szCs w:val="26"/>
              </w:rPr>
              <w:t xml:space="preserve">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xóa</w:t>
            </w:r>
            <w:proofErr w:type="spellEnd"/>
            <w:r>
              <w:rPr>
                <w:color w:val="000000"/>
                <w:sz w:val="26"/>
                <w:szCs w:val="26"/>
              </w:rPr>
              <w:t xml:space="preserve"> </w:t>
            </w:r>
            <w:proofErr w:type="spellStart"/>
            <w:r>
              <w:rPr>
                <w:color w:val="000000"/>
                <w:sz w:val="26"/>
                <w:szCs w:val="26"/>
              </w:rPr>
              <w:t>món</w:t>
            </w:r>
            <w:proofErr w:type="spellEnd"/>
            <w:r>
              <w:rPr>
                <w:color w:val="000000"/>
                <w:sz w:val="26"/>
                <w:szCs w:val="26"/>
              </w:rPr>
              <w:t xml:space="preserve"> </w:t>
            </w:r>
            <w:proofErr w:type="spellStart"/>
            <w:r>
              <w:rPr>
                <w:color w:val="000000"/>
                <w:sz w:val="26"/>
                <w:szCs w:val="26"/>
              </w:rPr>
              <w:t>ăn</w:t>
            </w:r>
            <w:proofErr w:type="spellEnd"/>
          </w:p>
          <w:p w14:paraId="62625DF9" w14:textId="77777777" w:rsidR="001760C8" w:rsidRDefault="001760C8" w:rsidP="003A4DFF">
            <w:pPr>
              <w:pStyle w:val="NormalWeb"/>
              <w:shd w:val="clear" w:color="auto" w:fill="FFFFFF"/>
              <w:spacing w:before="0" w:beforeAutospacing="0" w:after="0" w:afterAutospacing="0"/>
              <w:rPr>
                <w:sz w:val="26"/>
                <w:szCs w:val="26"/>
              </w:rPr>
            </w:pPr>
            <w:r>
              <w:rPr>
                <w:sz w:val="26"/>
                <w:szCs w:val="26"/>
              </w:rPr>
              <w:t xml:space="preserve">S3.1.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xóa</w:t>
            </w:r>
            <w:proofErr w:type="spellEnd"/>
            <w:r>
              <w:rPr>
                <w:sz w:val="26"/>
                <w:szCs w:val="26"/>
              </w:rPr>
              <w:t xml:space="preserve"> </w:t>
            </w:r>
            <w:proofErr w:type="spellStart"/>
            <w:r>
              <w:rPr>
                <w:sz w:val="26"/>
                <w:szCs w:val="26"/>
              </w:rPr>
              <w:t>món</w:t>
            </w:r>
            <w:proofErr w:type="spellEnd"/>
            <w:r>
              <w:rPr>
                <w:sz w:val="26"/>
                <w:szCs w:val="26"/>
              </w:rPr>
              <w:t xml:space="preserve"> </w:t>
            </w:r>
            <w:proofErr w:type="spellStart"/>
            <w:r>
              <w:rPr>
                <w:sz w:val="26"/>
                <w:szCs w:val="26"/>
              </w:rPr>
              <w:t>ăn</w:t>
            </w:r>
            <w:proofErr w:type="spellEnd"/>
          </w:p>
          <w:p w14:paraId="72BBF8C3" w14:textId="77777777" w:rsidR="001760C8" w:rsidRPr="00CB6A27" w:rsidRDefault="001760C8" w:rsidP="003A4DFF">
            <w:pPr>
              <w:pStyle w:val="NormalWeb"/>
              <w:shd w:val="clear" w:color="auto" w:fill="FFFFFF"/>
              <w:spacing w:before="0" w:beforeAutospacing="0" w:after="0" w:afterAutospacing="0"/>
              <w:rPr>
                <w:sz w:val="26"/>
                <w:szCs w:val="26"/>
              </w:rPr>
            </w:pPr>
            <w:r>
              <w:rPr>
                <w:sz w:val="26"/>
                <w:szCs w:val="26"/>
              </w:rPr>
              <w:t xml:space="preserve">S3.2. </w:t>
            </w:r>
            <w:proofErr w:type="spellStart"/>
            <w:r>
              <w:rPr>
                <w:sz w:val="26"/>
                <w:szCs w:val="26"/>
              </w:rPr>
              <w:t>Nhấn</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hủy</w:t>
            </w:r>
            <w:proofErr w:type="spellEnd"/>
            <w:r>
              <w:rPr>
                <w:sz w:val="26"/>
                <w:szCs w:val="26"/>
              </w:rPr>
              <w:t xml:space="preserve"> </w:t>
            </w:r>
            <w:proofErr w:type="spellStart"/>
            <w:r>
              <w:rPr>
                <w:sz w:val="26"/>
                <w:szCs w:val="26"/>
              </w:rPr>
              <w:t>bỏ</w:t>
            </w:r>
            <w:proofErr w:type="spellEnd"/>
          </w:p>
          <w:p w14:paraId="304352D7" w14:textId="77777777" w:rsidR="001760C8" w:rsidRDefault="001760C8" w:rsidP="003A4DFF">
            <w:pPr>
              <w:pStyle w:val="NormalWeb"/>
              <w:shd w:val="clear" w:color="auto" w:fill="FFFFFF"/>
              <w:spacing w:before="0" w:beforeAutospacing="0" w:after="0" w:afterAutospacing="0"/>
              <w:rPr>
                <w:color w:val="000000"/>
                <w:sz w:val="26"/>
                <w:szCs w:val="26"/>
              </w:rPr>
            </w:pPr>
            <w:r w:rsidRPr="00FF1AA5">
              <w:rPr>
                <w:b/>
                <w:bCs/>
                <w:sz w:val="26"/>
                <w:szCs w:val="26"/>
              </w:rPr>
              <w:t>Sub4:</w:t>
            </w:r>
            <w:r>
              <w:rPr>
                <w:color w:val="000000"/>
                <w:sz w:val="26"/>
                <w:szCs w:val="26"/>
              </w:rPr>
              <w:t xml:space="preserve"> 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ẩn</w:t>
            </w:r>
            <w:proofErr w:type="spellEnd"/>
            <w:r>
              <w:rPr>
                <w:color w:val="000000"/>
                <w:sz w:val="26"/>
                <w:szCs w:val="26"/>
              </w:rPr>
              <w:t xml:space="preserve"> </w:t>
            </w:r>
            <w:proofErr w:type="spellStart"/>
            <w:r>
              <w:rPr>
                <w:color w:val="000000"/>
                <w:sz w:val="26"/>
                <w:szCs w:val="26"/>
              </w:rPr>
              <w:t>món</w:t>
            </w:r>
            <w:proofErr w:type="spellEnd"/>
            <w:r>
              <w:rPr>
                <w:color w:val="000000"/>
                <w:sz w:val="26"/>
                <w:szCs w:val="26"/>
              </w:rPr>
              <w:t xml:space="preserve"> </w:t>
            </w:r>
            <w:proofErr w:type="spellStart"/>
            <w:r>
              <w:rPr>
                <w:color w:val="000000"/>
                <w:sz w:val="26"/>
                <w:szCs w:val="26"/>
              </w:rPr>
              <w:t>ăn</w:t>
            </w:r>
            <w:proofErr w:type="spellEnd"/>
          </w:p>
          <w:p w14:paraId="21CDE1A4" w14:textId="77777777" w:rsidR="001760C8" w:rsidRDefault="001760C8" w:rsidP="003A4DFF">
            <w:pPr>
              <w:pStyle w:val="NormalWeb"/>
              <w:shd w:val="clear" w:color="auto" w:fill="FFFFFF"/>
              <w:spacing w:before="0" w:beforeAutospacing="0" w:after="0" w:afterAutospacing="0"/>
              <w:rPr>
                <w:color w:val="000000"/>
                <w:sz w:val="26"/>
                <w:szCs w:val="26"/>
              </w:rPr>
            </w:pPr>
            <w:proofErr w:type="spellStart"/>
            <w:r>
              <w:rPr>
                <w:color w:val="000000"/>
                <w:sz w:val="26"/>
                <w:szCs w:val="26"/>
              </w:rPr>
              <w:lastRenderedPageBreak/>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ẩn</w:t>
            </w:r>
            <w:proofErr w:type="spellEnd"/>
            <w:r>
              <w:rPr>
                <w:color w:val="000000"/>
                <w:sz w:val="26"/>
                <w:szCs w:val="26"/>
              </w:rPr>
              <w:t xml:space="preserve"> </w:t>
            </w:r>
            <w:proofErr w:type="spellStart"/>
            <w:r>
              <w:rPr>
                <w:color w:val="000000"/>
                <w:sz w:val="26"/>
                <w:szCs w:val="26"/>
              </w:rPr>
              <w:t>món</w:t>
            </w:r>
            <w:proofErr w:type="spellEnd"/>
            <w:r>
              <w:rPr>
                <w:color w:val="000000"/>
                <w:sz w:val="26"/>
                <w:szCs w:val="26"/>
              </w:rPr>
              <w:t xml:space="preserve"> </w:t>
            </w:r>
            <w:proofErr w:type="spellStart"/>
            <w:r>
              <w:rPr>
                <w:color w:val="000000"/>
                <w:sz w:val="26"/>
                <w:szCs w:val="26"/>
              </w:rPr>
              <w:t>ăn</w:t>
            </w:r>
            <w:proofErr w:type="spellEnd"/>
          </w:p>
          <w:p w14:paraId="72561AC1" w14:textId="77777777" w:rsidR="001760C8" w:rsidRDefault="001760C8" w:rsidP="003A4DFF">
            <w:pPr>
              <w:pStyle w:val="NormalWeb"/>
              <w:shd w:val="clear" w:color="auto" w:fill="FFFFFF"/>
              <w:spacing w:before="0" w:beforeAutospacing="0" w:after="0" w:afterAutospacing="0"/>
              <w:rPr>
                <w:sz w:val="26"/>
                <w:szCs w:val="26"/>
              </w:rPr>
            </w:pPr>
            <w:r w:rsidRPr="00FF1AA5">
              <w:rPr>
                <w:b/>
                <w:bCs/>
                <w:sz w:val="26"/>
                <w:szCs w:val="26"/>
              </w:rPr>
              <w:t>Sub5:</w:t>
            </w:r>
            <w:r>
              <w:rPr>
                <w:b/>
                <w:bCs/>
                <w:sz w:val="26"/>
                <w:szCs w:val="26"/>
              </w:rPr>
              <w:t xml:space="preserve"> </w:t>
            </w:r>
            <w:r>
              <w:rPr>
                <w:color w:val="000000"/>
                <w:sz w:val="26"/>
                <w:szCs w:val="26"/>
              </w:rPr>
              <w:t xml:space="preserve">Quản </w:t>
            </w:r>
            <w:proofErr w:type="spellStart"/>
            <w:r>
              <w:rPr>
                <w:color w:val="000000"/>
                <w:sz w:val="26"/>
                <w:szCs w:val="26"/>
              </w:rPr>
              <w:t>lý</w:t>
            </w:r>
            <w:proofErr w:type="spellEnd"/>
            <w:r>
              <w:rPr>
                <w:color w:val="000000"/>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món</w:t>
            </w:r>
            <w:proofErr w:type="spellEnd"/>
            <w:r>
              <w:rPr>
                <w:sz w:val="26"/>
                <w:szCs w:val="26"/>
              </w:rPr>
              <w:t xml:space="preserve"> </w:t>
            </w:r>
            <w:proofErr w:type="spellStart"/>
            <w:r>
              <w:rPr>
                <w:sz w:val="26"/>
                <w:szCs w:val="26"/>
              </w:rPr>
              <w:t>ăn</w:t>
            </w:r>
            <w:proofErr w:type="spellEnd"/>
          </w:p>
          <w:p w14:paraId="6C4D5792" w14:textId="77777777" w:rsidR="001760C8" w:rsidRDefault="001760C8" w:rsidP="003A4DFF">
            <w:pPr>
              <w:pStyle w:val="NormalWeb"/>
              <w:shd w:val="clear" w:color="auto" w:fill="FFFFFF"/>
              <w:spacing w:before="0" w:beforeAutospacing="0" w:after="0" w:afterAutospacing="0"/>
              <w:rPr>
                <w:sz w:val="26"/>
                <w:szCs w:val="26"/>
              </w:rPr>
            </w:pPr>
            <w:r w:rsidRPr="002B23CF">
              <w:rPr>
                <w:b/>
                <w:bCs/>
                <w:sz w:val="26"/>
                <w:szCs w:val="26"/>
              </w:rPr>
              <w:t>S5.1.</w:t>
            </w:r>
            <w:r>
              <w:rPr>
                <w:sz w:val="26"/>
                <w:szCs w:val="26"/>
              </w:rPr>
              <w:t xml:space="preserve"> Quản </w:t>
            </w:r>
            <w:proofErr w:type="spellStart"/>
            <w:r>
              <w:rPr>
                <w:sz w:val="26"/>
                <w:szCs w:val="26"/>
              </w:rPr>
              <w:t>lý</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món</w:t>
            </w:r>
            <w:proofErr w:type="spellEnd"/>
            <w:r>
              <w:rPr>
                <w:sz w:val="26"/>
                <w:szCs w:val="26"/>
              </w:rPr>
              <w:t xml:space="preserve"> </w:t>
            </w:r>
            <w:proofErr w:type="spellStart"/>
            <w:r>
              <w:rPr>
                <w:sz w:val="26"/>
                <w:szCs w:val="26"/>
              </w:rPr>
              <w:t>ăn</w:t>
            </w:r>
            <w:proofErr w:type="spellEnd"/>
          </w:p>
          <w:p w14:paraId="6E2566CF" w14:textId="77777777" w:rsidR="001760C8" w:rsidRDefault="001760C8" w:rsidP="003A4DFF">
            <w:pPr>
              <w:pStyle w:val="NormalWeb"/>
              <w:shd w:val="clear" w:color="auto" w:fill="FFFFFF"/>
              <w:spacing w:before="0" w:beforeAutospacing="0" w:after="0" w:afterAutospacing="0"/>
              <w:rPr>
                <w:sz w:val="26"/>
                <w:szCs w:val="26"/>
              </w:rPr>
            </w:pPr>
            <w:r>
              <w:rPr>
                <w:sz w:val="26"/>
                <w:szCs w:val="26"/>
              </w:rPr>
              <w:t xml:space="preserve">S5.1.1. </w:t>
            </w:r>
            <w:proofErr w:type="spellStart"/>
            <w:r>
              <w:rPr>
                <w:sz w:val="26"/>
                <w:szCs w:val="26"/>
              </w:rPr>
              <w:t>Nhập</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phân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món</w:t>
            </w:r>
            <w:proofErr w:type="spellEnd"/>
            <w:r>
              <w:rPr>
                <w:sz w:val="26"/>
                <w:szCs w:val="26"/>
              </w:rPr>
              <w:t xml:space="preserve"> </w:t>
            </w:r>
            <w:proofErr w:type="spellStart"/>
            <w:r>
              <w:rPr>
                <w:sz w:val="26"/>
                <w:szCs w:val="26"/>
              </w:rPr>
              <w:t>ăn</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thêm</w:t>
            </w:r>
            <w:proofErr w:type="spellEnd"/>
          </w:p>
          <w:p w14:paraId="2BE60D42" w14:textId="77777777" w:rsidR="001760C8" w:rsidRDefault="001760C8" w:rsidP="003A4DFF">
            <w:pPr>
              <w:pStyle w:val="NormalWeb"/>
              <w:shd w:val="clear" w:color="auto" w:fill="FFFFFF"/>
              <w:spacing w:before="0" w:beforeAutospacing="0" w:after="0" w:afterAutospacing="0"/>
              <w:rPr>
                <w:sz w:val="26"/>
                <w:szCs w:val="26"/>
              </w:rPr>
            </w:pPr>
            <w:r>
              <w:rPr>
                <w:sz w:val="26"/>
                <w:szCs w:val="26"/>
              </w:rPr>
              <w:t xml:space="preserve">S5.1.2. </w:t>
            </w:r>
            <w:proofErr w:type="spellStart"/>
            <w:r>
              <w:rPr>
                <w:sz w:val="26"/>
                <w:szCs w:val="26"/>
              </w:rPr>
              <w:t>Nhấn</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loại</w:t>
            </w:r>
            <w:proofErr w:type="spellEnd"/>
          </w:p>
          <w:p w14:paraId="339772C5" w14:textId="77777777" w:rsidR="001760C8" w:rsidRDefault="001760C8" w:rsidP="003A4DFF">
            <w:pPr>
              <w:pStyle w:val="NormalWeb"/>
              <w:shd w:val="clear" w:color="auto" w:fill="FFFFFF"/>
              <w:spacing w:before="0" w:beforeAutospacing="0" w:after="0" w:afterAutospacing="0"/>
              <w:rPr>
                <w:sz w:val="26"/>
                <w:szCs w:val="26"/>
              </w:rPr>
            </w:pPr>
            <w:r w:rsidRPr="003B0610">
              <w:rPr>
                <w:b/>
                <w:bCs/>
                <w:sz w:val="26"/>
                <w:szCs w:val="26"/>
              </w:rPr>
              <w:t>S5.2.</w:t>
            </w:r>
            <w:r>
              <w:rPr>
                <w:sz w:val="26"/>
                <w:szCs w:val="26"/>
              </w:rPr>
              <w:t xml:space="preserve"> Quản </w:t>
            </w:r>
            <w:proofErr w:type="spellStart"/>
            <w:r>
              <w:rPr>
                <w:sz w:val="26"/>
                <w:szCs w:val="26"/>
              </w:rPr>
              <w:t>lý</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món</w:t>
            </w:r>
            <w:proofErr w:type="spellEnd"/>
            <w:r>
              <w:rPr>
                <w:sz w:val="26"/>
                <w:szCs w:val="26"/>
              </w:rPr>
              <w:t xml:space="preserve"> </w:t>
            </w:r>
            <w:proofErr w:type="spellStart"/>
            <w:r>
              <w:rPr>
                <w:sz w:val="26"/>
                <w:szCs w:val="26"/>
              </w:rPr>
              <w:t>ăn</w:t>
            </w:r>
            <w:proofErr w:type="spellEnd"/>
          </w:p>
          <w:p w14:paraId="541AC895" w14:textId="77777777" w:rsidR="001760C8" w:rsidRDefault="001760C8" w:rsidP="003A4DFF">
            <w:pPr>
              <w:pStyle w:val="NormalWeb"/>
              <w:shd w:val="clear" w:color="auto" w:fill="FFFFFF"/>
              <w:spacing w:before="0" w:beforeAutospacing="0" w:after="0" w:afterAutospacing="0"/>
              <w:rPr>
                <w:sz w:val="26"/>
                <w:szCs w:val="26"/>
              </w:rPr>
            </w:pPr>
            <w:r>
              <w:rPr>
                <w:sz w:val="26"/>
                <w:szCs w:val="26"/>
              </w:rPr>
              <w:t xml:space="preserve">S5.2.1. </w:t>
            </w:r>
            <w:proofErr w:type="spellStart"/>
            <w:r>
              <w:rPr>
                <w:sz w:val="26"/>
                <w:szCs w:val="26"/>
              </w:rPr>
              <w:t>Nhập</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cần</w:t>
            </w:r>
            <w:proofErr w:type="spellEnd"/>
            <w:r>
              <w:rPr>
                <w:sz w:val="26"/>
                <w:szCs w:val="26"/>
              </w:rPr>
              <w:t xml:space="preserve"> </w:t>
            </w:r>
            <w:proofErr w:type="spellStart"/>
            <w:r>
              <w:rPr>
                <w:sz w:val="26"/>
                <w:szCs w:val="26"/>
              </w:rPr>
              <w:t>sửa</w:t>
            </w:r>
            <w:proofErr w:type="spellEnd"/>
          </w:p>
          <w:p w14:paraId="228DCDE1" w14:textId="77777777" w:rsidR="001760C8" w:rsidRDefault="001760C8" w:rsidP="003A4DFF">
            <w:pPr>
              <w:pStyle w:val="NormalWeb"/>
              <w:shd w:val="clear" w:color="auto" w:fill="FFFFFF"/>
              <w:spacing w:before="0" w:beforeAutospacing="0" w:after="0" w:afterAutospacing="0"/>
              <w:rPr>
                <w:sz w:val="26"/>
                <w:szCs w:val="26"/>
              </w:rPr>
            </w:pPr>
            <w:r>
              <w:rPr>
                <w:sz w:val="26"/>
                <w:szCs w:val="26"/>
              </w:rPr>
              <w:t xml:space="preserve">S5.2.2. </w:t>
            </w:r>
            <w:proofErr w:type="spellStart"/>
            <w:r>
              <w:rPr>
                <w:sz w:val="26"/>
                <w:szCs w:val="26"/>
              </w:rPr>
              <w:t>Nhấn</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lại</w:t>
            </w:r>
            <w:proofErr w:type="spellEnd"/>
          </w:p>
          <w:p w14:paraId="351FEABC" w14:textId="77777777" w:rsidR="001760C8" w:rsidRDefault="001760C8" w:rsidP="003A4DFF">
            <w:pPr>
              <w:pStyle w:val="NormalWeb"/>
              <w:shd w:val="clear" w:color="auto" w:fill="FFFFFF"/>
              <w:spacing w:before="0" w:beforeAutospacing="0" w:after="0" w:afterAutospacing="0"/>
              <w:rPr>
                <w:sz w:val="26"/>
                <w:szCs w:val="26"/>
              </w:rPr>
            </w:pPr>
            <w:r w:rsidRPr="00D66224">
              <w:rPr>
                <w:b/>
                <w:bCs/>
                <w:sz w:val="26"/>
                <w:szCs w:val="26"/>
              </w:rPr>
              <w:t>S5.3.</w:t>
            </w:r>
            <w:r>
              <w:rPr>
                <w:b/>
                <w:bCs/>
                <w:sz w:val="26"/>
                <w:szCs w:val="26"/>
              </w:rPr>
              <w:t xml:space="preserve"> </w:t>
            </w:r>
            <w:r>
              <w:rPr>
                <w:sz w:val="26"/>
                <w:szCs w:val="26"/>
              </w:rPr>
              <w:t xml:space="preserve">Quản </w:t>
            </w:r>
            <w:proofErr w:type="spellStart"/>
            <w:r>
              <w:rPr>
                <w:sz w:val="26"/>
                <w:szCs w:val="26"/>
              </w:rPr>
              <w:t>lý</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xóa</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món</w:t>
            </w:r>
            <w:proofErr w:type="spellEnd"/>
            <w:r>
              <w:rPr>
                <w:sz w:val="26"/>
                <w:szCs w:val="26"/>
              </w:rPr>
              <w:t xml:space="preserve"> </w:t>
            </w:r>
            <w:proofErr w:type="spellStart"/>
            <w:r>
              <w:rPr>
                <w:sz w:val="26"/>
                <w:szCs w:val="26"/>
              </w:rPr>
              <w:t>ăn</w:t>
            </w:r>
            <w:proofErr w:type="spellEnd"/>
          </w:p>
          <w:p w14:paraId="247CF867" w14:textId="77777777" w:rsidR="001760C8" w:rsidRDefault="001760C8" w:rsidP="003A4DFF">
            <w:pPr>
              <w:pStyle w:val="NormalWeb"/>
              <w:shd w:val="clear" w:color="auto" w:fill="FFFFFF"/>
              <w:spacing w:before="0" w:beforeAutospacing="0" w:after="0" w:afterAutospacing="0"/>
              <w:rPr>
                <w:sz w:val="26"/>
                <w:szCs w:val="26"/>
              </w:rPr>
            </w:pPr>
            <w:r>
              <w:rPr>
                <w:sz w:val="26"/>
                <w:szCs w:val="26"/>
              </w:rPr>
              <w:t xml:space="preserve">S5.3.1.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xóa</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món</w:t>
            </w:r>
            <w:proofErr w:type="spellEnd"/>
            <w:r>
              <w:rPr>
                <w:sz w:val="26"/>
                <w:szCs w:val="26"/>
              </w:rPr>
              <w:t xml:space="preserve"> </w:t>
            </w:r>
            <w:proofErr w:type="spellStart"/>
            <w:r>
              <w:rPr>
                <w:sz w:val="26"/>
                <w:szCs w:val="26"/>
              </w:rPr>
              <w:t>ăn</w:t>
            </w:r>
            <w:proofErr w:type="spellEnd"/>
          </w:p>
          <w:p w14:paraId="6952538B" w14:textId="77777777" w:rsidR="001760C8" w:rsidRPr="00D66224" w:rsidRDefault="001760C8" w:rsidP="003A4DFF">
            <w:pPr>
              <w:pStyle w:val="NormalWeb"/>
              <w:shd w:val="clear" w:color="auto" w:fill="FFFFFF"/>
              <w:spacing w:before="0" w:beforeAutospacing="0" w:after="0" w:afterAutospacing="0"/>
              <w:rPr>
                <w:sz w:val="26"/>
                <w:szCs w:val="26"/>
              </w:rPr>
            </w:pPr>
            <w:r>
              <w:rPr>
                <w:sz w:val="26"/>
                <w:szCs w:val="26"/>
              </w:rPr>
              <w:t xml:space="preserve">S5.3.2. </w:t>
            </w:r>
            <w:proofErr w:type="spellStart"/>
            <w:r>
              <w:rPr>
                <w:sz w:val="26"/>
                <w:szCs w:val="26"/>
              </w:rPr>
              <w:t>Nhấn</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hủy</w:t>
            </w:r>
            <w:proofErr w:type="spellEnd"/>
            <w:r>
              <w:rPr>
                <w:sz w:val="26"/>
                <w:szCs w:val="26"/>
              </w:rPr>
              <w:t xml:space="preserve"> </w:t>
            </w:r>
            <w:proofErr w:type="spellStart"/>
            <w:r>
              <w:rPr>
                <w:sz w:val="26"/>
                <w:szCs w:val="26"/>
              </w:rPr>
              <w:t>bỏ</w:t>
            </w:r>
            <w:proofErr w:type="spellEnd"/>
          </w:p>
          <w:p w14:paraId="165BEA51" w14:textId="77777777" w:rsidR="001760C8" w:rsidRPr="00FF1AA5" w:rsidRDefault="001760C8" w:rsidP="003A4DFF">
            <w:pPr>
              <w:pStyle w:val="NormalWeb"/>
              <w:shd w:val="clear" w:color="auto" w:fill="FFFFFF"/>
              <w:spacing w:before="0" w:beforeAutospacing="0" w:after="0" w:afterAutospacing="0"/>
              <w:rPr>
                <w:sz w:val="26"/>
                <w:szCs w:val="26"/>
              </w:rPr>
            </w:pPr>
            <w:r>
              <w:rPr>
                <w:sz w:val="26"/>
                <w:szCs w:val="26"/>
              </w:rPr>
              <w:t xml:space="preserve">3.Cập </w:t>
            </w:r>
            <w:proofErr w:type="spellStart"/>
            <w:r>
              <w:rPr>
                <w:sz w:val="26"/>
                <w:szCs w:val="26"/>
              </w:rPr>
              <w:t>nhập</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mới</w:t>
            </w:r>
            <w:proofErr w:type="spellEnd"/>
            <w:r>
              <w:rPr>
                <w:sz w:val="26"/>
                <w:szCs w:val="26"/>
              </w:rPr>
              <w:t xml:space="preserve"> </w:t>
            </w:r>
            <w:proofErr w:type="spellStart"/>
            <w:r>
              <w:rPr>
                <w:sz w:val="26"/>
                <w:szCs w:val="26"/>
              </w:rPr>
              <w:t>vào</w:t>
            </w:r>
            <w:proofErr w:type="spellEnd"/>
            <w:r>
              <w:rPr>
                <w:sz w:val="26"/>
                <w:szCs w:val="26"/>
              </w:rPr>
              <w:t xml:space="preserve"> CSDL</w:t>
            </w:r>
          </w:p>
        </w:tc>
      </w:tr>
      <w:tr w:rsidR="001760C8" w14:paraId="79CEA339" w14:textId="77777777" w:rsidTr="003A4DFF">
        <w:tc>
          <w:tcPr>
            <w:tcW w:w="3969" w:type="dxa"/>
          </w:tcPr>
          <w:p w14:paraId="269D5CC9"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lastRenderedPageBreak/>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thay</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thế</w:t>
            </w:r>
            <w:proofErr w:type="spellEnd"/>
          </w:p>
        </w:tc>
        <w:tc>
          <w:tcPr>
            <w:tcW w:w="4960" w:type="dxa"/>
          </w:tcPr>
          <w:p w14:paraId="7DFD4F0D"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
        </w:tc>
      </w:tr>
      <w:tr w:rsidR="001760C8" w14:paraId="25E09126" w14:textId="77777777" w:rsidTr="003A4DFF">
        <w:tc>
          <w:tcPr>
            <w:tcW w:w="3969" w:type="dxa"/>
          </w:tcPr>
          <w:p w14:paraId="0758CB81" w14:textId="77777777" w:rsidR="001760C8" w:rsidRPr="00504894" w:rsidRDefault="001760C8" w:rsidP="003A4DFF">
            <w:pPr>
              <w:pStyle w:val="ListParagraph"/>
              <w:widowControl w:val="0"/>
              <w:autoSpaceDE w:val="0"/>
              <w:autoSpaceDN w:val="0"/>
              <w:spacing w:before="89"/>
              <w:ind w:left="0" w:right="4"/>
              <w:outlineLvl w:val="0"/>
              <w:rPr>
                <w:rFonts w:ascii="Times New Roman" w:hAnsi="Times New Roman" w:cs="Times New Roman"/>
                <w:b/>
                <w:bCs/>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ngoại</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lệ</w:t>
            </w:r>
            <w:proofErr w:type="spellEnd"/>
          </w:p>
        </w:tc>
        <w:tc>
          <w:tcPr>
            <w:tcW w:w="4960" w:type="dxa"/>
          </w:tcPr>
          <w:p w14:paraId="7483C8D6" w14:textId="77777777" w:rsidR="001760C8" w:rsidRDefault="001760C8" w:rsidP="003A4DFF">
            <w:pP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S1.2, </w:t>
            </w:r>
            <w:r w:rsidRPr="00BD694A">
              <w:rPr>
                <w:rFonts w:ascii="Times New Roman" w:eastAsia="Times New Roman" w:hAnsi="Times New Roman" w:cs="Times New Roman"/>
                <w:b/>
                <w:bCs/>
                <w:sz w:val="26"/>
                <w:szCs w:val="26"/>
              </w:rPr>
              <w:t>S2.2</w:t>
            </w:r>
            <w:r>
              <w:rPr>
                <w:rFonts w:ascii="Times New Roman" w:eastAsia="Times New Roman" w:hAnsi="Times New Roman" w:cs="Times New Roman"/>
                <w:b/>
                <w:bCs/>
                <w:sz w:val="26"/>
                <w:szCs w:val="26"/>
              </w:rPr>
              <w:t>, S5.1.2, S5.2.2</w:t>
            </w:r>
            <w:r w:rsidRPr="00BD694A">
              <w:rPr>
                <w:rFonts w:ascii="Times New Roman" w:eastAsia="Times New Roman" w:hAnsi="Times New Roman" w:cs="Times New Roman"/>
                <w:b/>
                <w:bCs/>
                <w:sz w:val="26"/>
                <w:szCs w:val="26"/>
              </w:rPr>
              <w:t>:</w:t>
            </w:r>
            <w:r>
              <w:t xml:space="preserve"> </w:t>
            </w:r>
            <w:proofErr w:type="spellStart"/>
            <w:r w:rsidRPr="00BD694A">
              <w:rPr>
                <w:rFonts w:ascii="Times New Roman" w:eastAsia="Times New Roman" w:hAnsi="Times New Roman" w:cs="Times New Roman"/>
                <w:sz w:val="26"/>
                <w:szCs w:val="26"/>
              </w:rPr>
              <w:t>Nếu</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nhấn</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lưu</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thì</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hệ</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thống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sẽ</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kiểm</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tra</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thông</w:t>
            </w:r>
            <w:proofErr w:type="spellEnd"/>
            <w:r w:rsidRPr="00BD694A">
              <w:rPr>
                <w:rFonts w:ascii="Times New Roman" w:eastAsia="Times New Roman" w:hAnsi="Times New Roman" w:cs="Times New Roman"/>
                <w:sz w:val="26"/>
                <w:szCs w:val="26"/>
              </w:rPr>
              <w:t xml:space="preserve"> tin </w:t>
            </w:r>
            <w:proofErr w:type="spellStart"/>
            <w:r w:rsidRPr="00BD694A">
              <w:rPr>
                <w:rFonts w:ascii="Times New Roman" w:eastAsia="Times New Roman" w:hAnsi="Times New Roman" w:cs="Times New Roman"/>
                <w:sz w:val="26"/>
                <w:szCs w:val="26"/>
              </w:rPr>
              <w:t>nhập</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vào</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có</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hợp</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lệ</w:t>
            </w:r>
            <w:proofErr w:type="spellEnd"/>
            <w:r w:rsidRPr="00BD694A">
              <w:rPr>
                <w:rFonts w:ascii="Times New Roman" w:eastAsia="Times New Roman" w:hAnsi="Times New Roman" w:cs="Times New Roman"/>
                <w:sz w:val="26"/>
                <w:szCs w:val="26"/>
              </w:rPr>
              <w:t xml:space="preserve"> hay </w:t>
            </w:r>
            <w:proofErr w:type="spellStart"/>
            <w:r w:rsidRPr="00BD694A">
              <w:rPr>
                <w:rFonts w:ascii="Times New Roman" w:eastAsia="Times New Roman" w:hAnsi="Times New Roman" w:cs="Times New Roman"/>
                <w:sz w:val="26"/>
                <w:szCs w:val="26"/>
              </w:rPr>
              <w:t>không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Nếu</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hợp</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lệ</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đi</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đến</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bước</w:t>
            </w:r>
            <w:proofErr w:type="spellEnd"/>
            <w:r w:rsidRPr="00BD694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3, </w:t>
            </w:r>
            <w:proofErr w:type="spellStart"/>
            <w:r>
              <w:rPr>
                <w:rFonts w:ascii="Times New Roman" w:eastAsia="Times New Roman" w:hAnsi="Times New Roman" w:cs="Times New Roman"/>
                <w:sz w:val="26"/>
                <w:szCs w:val="26"/>
              </w:rPr>
              <w:t>ngược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lại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quay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bước</w:t>
            </w:r>
            <w:proofErr w:type="spellEnd"/>
            <w:r>
              <w:rPr>
                <w:rFonts w:ascii="Times New Roman" w:eastAsia="Times New Roman" w:hAnsi="Times New Roman" w:cs="Times New Roman"/>
                <w:sz w:val="26"/>
                <w:szCs w:val="26"/>
              </w:rPr>
              <w:t xml:space="preserve"> S1.1, S2.1, S5.1.1, S5.2.1. </w:t>
            </w:r>
            <w:proofErr w:type="spellStart"/>
            <w:r>
              <w:rPr>
                <w:rFonts w:ascii="Times New Roman" w:eastAsia="Times New Roman" w:hAnsi="Times New Roman" w:cs="Times New Roman"/>
                <w:sz w:val="26"/>
                <w:szCs w:val="26"/>
              </w:rPr>
              <w:t>Yêu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cầu</w:t>
            </w:r>
            <w:proofErr w:type="spellEnd"/>
            <w:r>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các</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trường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không</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được</w:t>
            </w:r>
            <w:proofErr w:type="spellEnd"/>
            <w:r w:rsidRPr="00BD694A">
              <w:rPr>
                <w:rFonts w:ascii="Times New Roman" w:eastAsia="Times New Roman" w:hAnsi="Times New Roman" w:cs="Times New Roman"/>
                <w:sz w:val="26"/>
                <w:szCs w:val="26"/>
              </w:rPr>
              <w:t xml:space="preserve"> </w:t>
            </w:r>
            <w:proofErr w:type="spellStart"/>
            <w:r w:rsidRPr="00BD694A">
              <w:rPr>
                <w:rFonts w:ascii="Times New Roman" w:eastAsia="Times New Roman" w:hAnsi="Times New Roman" w:cs="Times New Roman"/>
                <w:sz w:val="26"/>
                <w:szCs w:val="26"/>
              </w:rPr>
              <w:t>trống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thông</w:t>
            </w:r>
            <w:proofErr w:type="spellEnd"/>
            <w:r>
              <w:rPr>
                <w:rFonts w:ascii="Times New Roman" w:eastAsia="Times New Roman" w:hAnsi="Times New Roman" w:cs="Times New Roman"/>
                <w:sz w:val="26"/>
                <w:szCs w:val="26"/>
              </w:rPr>
              <w:t xml:space="preserve"> tin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chỉ</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chữ</w:t>
            </w:r>
            <w:proofErr w:type="spellEnd"/>
            <w:r>
              <w:rPr>
                <w:rFonts w:ascii="Times New Roman" w:eastAsia="Times New Roman" w:hAnsi="Times New Roman" w:cs="Times New Roman"/>
                <w:sz w:val="26"/>
                <w:szCs w:val="26"/>
              </w:rPr>
              <w:t>.</w:t>
            </w:r>
          </w:p>
          <w:p w14:paraId="7EBCA3B0" w14:textId="77777777" w:rsidR="001760C8" w:rsidRPr="008E435D" w:rsidRDefault="001760C8" w:rsidP="003A4DFF">
            <w:pPr>
              <w:rPr>
                <w:rFonts w:ascii="Times New Roman" w:eastAsia="Times New Roman" w:hAnsi="Times New Roman" w:cs="Times New Roman"/>
                <w:sz w:val="26"/>
                <w:szCs w:val="26"/>
              </w:rPr>
            </w:pPr>
            <w:r w:rsidRPr="00E8593E">
              <w:rPr>
                <w:rFonts w:ascii="Times New Roman" w:eastAsia="Times New Roman" w:hAnsi="Times New Roman" w:cs="Times New Roman"/>
                <w:b/>
                <w:bCs/>
                <w:sz w:val="26"/>
                <w:szCs w:val="26"/>
              </w:rPr>
              <w:t>S</w:t>
            </w:r>
            <w:r>
              <w:rPr>
                <w:rFonts w:ascii="Times New Roman" w:eastAsia="Times New Roman" w:hAnsi="Times New Roman" w:cs="Times New Roman"/>
                <w:b/>
                <w:bCs/>
                <w:sz w:val="26"/>
                <w:szCs w:val="26"/>
              </w:rPr>
              <w:t>3</w:t>
            </w:r>
            <w:r w:rsidRPr="00E8593E">
              <w:rPr>
                <w:rFonts w:ascii="Times New Roman" w:eastAsia="Times New Roman" w:hAnsi="Times New Roman" w:cs="Times New Roman"/>
                <w:b/>
                <w:bCs/>
                <w:sz w:val="26"/>
                <w:szCs w:val="26"/>
              </w:rPr>
              <w:t>.2</w:t>
            </w:r>
            <w:r>
              <w:rPr>
                <w:rFonts w:ascii="Times New Roman" w:eastAsia="Times New Roman" w:hAnsi="Times New Roman" w:cs="Times New Roman"/>
                <w:b/>
                <w:bCs/>
                <w:sz w:val="26"/>
                <w:szCs w:val="26"/>
              </w:rPr>
              <w:t>, S5.3.2</w:t>
            </w:r>
            <w:r w:rsidRPr="00E8593E">
              <w:rPr>
                <w:rFonts w:ascii="Times New Roman" w:eastAsia="Times New Roman" w:hAnsi="Times New Roman" w:cs="Times New Roman"/>
                <w:b/>
                <w:bCs/>
                <w:sz w:val="26"/>
                <w:szCs w:val="26"/>
              </w:rPr>
              <w:t>:</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Nhấn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đến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bước</w:t>
            </w:r>
            <w:proofErr w:type="spellEnd"/>
            <w:r>
              <w:rPr>
                <w:rFonts w:ascii="Times New Roman" w:eastAsia="Times New Roman" w:hAnsi="Times New Roman" w:cs="Times New Roman"/>
                <w:sz w:val="26"/>
                <w:szCs w:val="26"/>
              </w:rPr>
              <w:t xml:space="preserve"> 3, </w:t>
            </w:r>
            <w:proofErr w:type="spellStart"/>
            <w:r>
              <w:rPr>
                <w:rFonts w:ascii="Times New Roman" w:eastAsia="Times New Roman" w:hAnsi="Times New Roman" w:cs="Times New Roman"/>
                <w:sz w:val="26"/>
                <w:szCs w:val="26"/>
              </w:rPr>
              <w:t>hủy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bỏ</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quay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giao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diện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Pr>
                <w:rFonts w:ascii="Times New Roman" w:eastAsia="Times New Roman" w:hAnsi="Times New Roman" w:cs="Times New Roman"/>
                <w:sz w:val="26"/>
                <w:szCs w:val="26"/>
              </w:rPr>
              <w:t>.</w:t>
            </w:r>
          </w:p>
        </w:tc>
      </w:tr>
    </w:tbl>
    <w:p w14:paraId="332D1C2C" w14:textId="77777777" w:rsidR="001760C8" w:rsidRDefault="001760C8" w:rsidP="001760C8">
      <w:pPr>
        <w:tabs>
          <w:tab w:val="left" w:pos="709"/>
          <w:tab w:val="left" w:pos="851"/>
          <w:tab w:val="left" w:pos="3756"/>
        </w:tabs>
        <w:rPr>
          <w:rFonts w:ascii="Times New Roman" w:hAnsi="Times New Roman" w:cs="Times New Roman"/>
          <w:b/>
          <w:bCs/>
          <w:sz w:val="26"/>
          <w:szCs w:val="26"/>
        </w:rPr>
      </w:pPr>
    </w:p>
    <w:p w14:paraId="649E94C1" w14:textId="77777777" w:rsidR="001760C8" w:rsidRDefault="001760C8" w:rsidP="001760C8">
      <w:pPr>
        <w:pStyle w:val="ListParagraph"/>
        <w:numPr>
          <w:ilvl w:val="0"/>
          <w:numId w:val="125"/>
        </w:numPr>
        <w:tabs>
          <w:tab w:val="left" w:pos="709"/>
          <w:tab w:val="left" w:pos="851"/>
          <w:tab w:val="left" w:pos="1418"/>
        </w:tabs>
        <w:rPr>
          <w:rFonts w:ascii="Times New Roman" w:hAnsi="Times New Roman" w:cs="Times New Roman"/>
          <w:b/>
          <w:bCs/>
          <w:sz w:val="26"/>
          <w:szCs w:val="26"/>
        </w:rPr>
      </w:pPr>
      <w:proofErr w:type="spellStart"/>
      <w:r>
        <w:rPr>
          <w:rFonts w:ascii="Times New Roman" w:hAnsi="Times New Roman" w:cs="Times New Roman"/>
          <w:b/>
          <w:bCs/>
          <w:sz w:val="26"/>
          <w:szCs w:val="26"/>
        </w:rPr>
        <w:t>Thống</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kê</w:t>
      </w:r>
      <w:proofErr w:type="spellEnd"/>
    </w:p>
    <w:p w14:paraId="32BDA8F9" w14:textId="77777777" w:rsidR="001760C8" w:rsidRDefault="001760C8" w:rsidP="001760C8">
      <w:pPr>
        <w:tabs>
          <w:tab w:val="left" w:pos="709"/>
          <w:tab w:val="left" w:pos="851"/>
        </w:tabs>
        <w:ind w:left="851" w:right="4"/>
        <w:rPr>
          <w:rFonts w:ascii="Times New Roman" w:hAnsi="Times New Roman" w:cs="Times New Roman"/>
          <w:b/>
          <w:bCs/>
          <w:sz w:val="26"/>
          <w:szCs w:val="26"/>
        </w:rPr>
      </w:pPr>
      <w:r w:rsidRPr="00C2541C">
        <w:rPr>
          <w:rFonts w:ascii="Times New Roman" w:hAnsi="Times New Roman" w:cs="Times New Roman"/>
          <w:b/>
          <w:bCs/>
          <w:noProof/>
          <w:sz w:val="26"/>
          <w:szCs w:val="26"/>
        </w:rPr>
        <w:drawing>
          <wp:inline distT="0" distB="0" distL="0" distR="0" wp14:anchorId="0C62D285" wp14:editId="46330019">
            <wp:extent cx="5412658" cy="1862989"/>
            <wp:effectExtent l="0" t="0" r="0" b="4445"/>
            <wp:docPr id="57977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71476" name=""/>
                    <pic:cNvPicPr/>
                  </pic:nvPicPr>
                  <pic:blipFill>
                    <a:blip r:embed="rId24"/>
                    <a:stretch>
                      <a:fillRect/>
                    </a:stretch>
                  </pic:blipFill>
                  <pic:spPr>
                    <a:xfrm>
                      <a:off x="0" y="0"/>
                      <a:ext cx="5441011" cy="1872748"/>
                    </a:xfrm>
                    <a:prstGeom prst="rect">
                      <a:avLst/>
                    </a:prstGeom>
                  </pic:spPr>
                </pic:pic>
              </a:graphicData>
            </a:graphic>
          </wp:inline>
        </w:drawing>
      </w:r>
    </w:p>
    <w:p w14:paraId="310831C6" w14:textId="77777777" w:rsidR="001760C8" w:rsidRDefault="001760C8" w:rsidP="001760C8">
      <w:pPr>
        <w:widowControl w:val="0"/>
        <w:autoSpaceDE w:val="0"/>
        <w:autoSpaceDN w:val="0"/>
        <w:spacing w:before="89" w:after="0" w:line="240" w:lineRule="auto"/>
        <w:ind w:left="851" w:right="4"/>
        <w:jc w:val="center"/>
        <w:outlineLvl w:val="0"/>
        <w:rPr>
          <w:rFonts w:ascii="Times New Roman" w:eastAsia="Times New Roman" w:hAnsi="Times New Roman" w:cs="Times New Roman"/>
          <w:i/>
          <w:iCs/>
          <w:sz w:val="24"/>
          <w:szCs w:val="24"/>
        </w:rPr>
      </w:pPr>
      <w:proofErr w:type="spellStart"/>
      <w:r w:rsidRPr="004B6C44">
        <w:rPr>
          <w:rFonts w:ascii="Times New Roman" w:eastAsia="Times New Roman" w:hAnsi="Times New Roman" w:cs="Times New Roman"/>
          <w:i/>
          <w:iCs/>
          <w:sz w:val="24"/>
          <w:szCs w:val="24"/>
        </w:rPr>
        <w:t>Hình</w:t>
      </w:r>
      <w:proofErr w:type="spellEnd"/>
      <w:r w:rsidRPr="004B6C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w:t>
      </w:r>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Sơ</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đồ</w:t>
      </w:r>
      <w:proofErr w:type="spellEnd"/>
      <w:r w:rsidRPr="004B6C44">
        <w:rPr>
          <w:rFonts w:ascii="Times New Roman" w:eastAsia="Times New Roman" w:hAnsi="Times New Roman" w:cs="Times New Roman"/>
          <w:i/>
          <w:iCs/>
          <w:sz w:val="24"/>
          <w:szCs w:val="24"/>
        </w:rPr>
        <w:t xml:space="preserve"> Use Case </w:t>
      </w:r>
      <w:proofErr w:type="spellStart"/>
      <w:r w:rsidRPr="004B6C44">
        <w:rPr>
          <w:rFonts w:ascii="Times New Roman" w:eastAsia="Times New Roman" w:hAnsi="Times New Roman" w:cs="Times New Roman"/>
          <w:i/>
          <w:iCs/>
          <w:sz w:val="24"/>
          <w:szCs w:val="24"/>
        </w:rPr>
        <w:t>chức</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năng</w:t>
      </w:r>
      <w:proofErr w:type="spellEnd"/>
      <w:r w:rsidRPr="004B6C44">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Thống</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kê</w:t>
      </w:r>
      <w:proofErr w:type="spellEnd"/>
    </w:p>
    <w:p w14:paraId="226A4030" w14:textId="77777777" w:rsidR="001760C8" w:rsidRDefault="001760C8" w:rsidP="001760C8">
      <w:pPr>
        <w:tabs>
          <w:tab w:val="left" w:pos="709"/>
          <w:tab w:val="left" w:pos="851"/>
          <w:tab w:val="left" w:pos="1418"/>
        </w:tabs>
        <w:rPr>
          <w:rFonts w:ascii="Times New Roman" w:hAnsi="Times New Roman" w:cs="Times New Roman"/>
          <w:b/>
          <w:bCs/>
          <w:sz w:val="26"/>
          <w:szCs w:val="26"/>
        </w:rPr>
      </w:pPr>
    </w:p>
    <w:tbl>
      <w:tblPr>
        <w:tblStyle w:val="TableGrid"/>
        <w:tblW w:w="0" w:type="auto"/>
        <w:tblInd w:w="421" w:type="dxa"/>
        <w:tblLook w:val="04A0" w:firstRow="1" w:lastRow="0" w:firstColumn="1" w:lastColumn="0" w:noHBand="0" w:noVBand="1"/>
      </w:tblPr>
      <w:tblGrid>
        <w:gridCol w:w="3969"/>
        <w:gridCol w:w="4960"/>
      </w:tblGrid>
      <w:tr w:rsidR="001760C8" w14:paraId="555C0F29" w14:textId="77777777" w:rsidTr="003A4DFF">
        <w:tc>
          <w:tcPr>
            <w:tcW w:w="3969" w:type="dxa"/>
          </w:tcPr>
          <w:p w14:paraId="612D414F" w14:textId="77777777" w:rsidR="001760C8" w:rsidRPr="00E269DB" w:rsidRDefault="001760C8" w:rsidP="003A4DFF">
            <w:pPr>
              <w:widowControl w:val="0"/>
              <w:tabs>
                <w:tab w:val="left" w:pos="972"/>
              </w:tabs>
              <w:autoSpaceDE w:val="0"/>
              <w:autoSpaceDN w:val="0"/>
              <w:spacing w:before="89"/>
              <w:ind w:right="4"/>
              <w:jc w:val="center"/>
              <w:outlineLvl w:val="0"/>
              <w:rPr>
                <w:rFonts w:ascii="Times New Roman" w:eastAsia="Times New Roman" w:hAnsi="Times New Roman" w:cs="Times New Roman"/>
                <w:b/>
                <w:bCs/>
                <w:sz w:val="26"/>
                <w:szCs w:val="26"/>
              </w:rPr>
            </w:pPr>
            <w:proofErr w:type="spellStart"/>
            <w:r w:rsidRPr="00E269DB">
              <w:rPr>
                <w:rFonts w:ascii="Times New Roman" w:eastAsia="Times New Roman" w:hAnsi="Times New Roman" w:cs="Times New Roman"/>
                <w:b/>
                <w:bCs/>
                <w:sz w:val="26"/>
                <w:szCs w:val="26"/>
              </w:rPr>
              <w:t>Tên</w:t>
            </w:r>
            <w:proofErr w:type="spellEnd"/>
            <w:r w:rsidRPr="00E269DB">
              <w:rPr>
                <w:rFonts w:ascii="Times New Roman" w:eastAsia="Times New Roman" w:hAnsi="Times New Roman" w:cs="Times New Roman"/>
                <w:b/>
                <w:bCs/>
                <w:sz w:val="26"/>
                <w:szCs w:val="26"/>
              </w:rPr>
              <w:t xml:space="preserve"> Use Case</w:t>
            </w:r>
          </w:p>
        </w:tc>
        <w:tc>
          <w:tcPr>
            <w:tcW w:w="4960" w:type="dxa"/>
          </w:tcPr>
          <w:p w14:paraId="202F65AB" w14:textId="77777777" w:rsidR="001760C8" w:rsidRPr="00E269DB" w:rsidRDefault="001760C8" w:rsidP="003A4DFF">
            <w:pPr>
              <w:pStyle w:val="ListParagraph"/>
              <w:widowControl w:val="0"/>
              <w:autoSpaceDE w:val="0"/>
              <w:autoSpaceDN w:val="0"/>
              <w:spacing w:before="89"/>
              <w:ind w:left="0" w:right="4"/>
              <w:jc w:val="center"/>
              <w:outlineLvl w:val="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THỐNG KÊ</w:t>
            </w:r>
          </w:p>
        </w:tc>
      </w:tr>
      <w:tr w:rsidR="001760C8" w14:paraId="2BB4072E" w14:textId="77777777" w:rsidTr="003A4DFF">
        <w:tc>
          <w:tcPr>
            <w:tcW w:w="3969" w:type="dxa"/>
          </w:tcPr>
          <w:p w14:paraId="47BE8105" w14:textId="77777777" w:rsidR="001760C8" w:rsidRDefault="001760C8" w:rsidP="003A4DFF">
            <w:pPr>
              <w:pStyle w:val="ListParagraph"/>
              <w:widowControl w:val="0"/>
              <w:autoSpaceDE w:val="0"/>
              <w:autoSpaceDN w:val="0"/>
              <w:spacing w:before="89"/>
              <w:ind w:left="0" w:right="47"/>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t>Tác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nhân</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chính</w:t>
            </w:r>
            <w:proofErr w:type="spellEnd"/>
          </w:p>
        </w:tc>
        <w:tc>
          <w:tcPr>
            <w:tcW w:w="4960" w:type="dxa"/>
          </w:tcPr>
          <w:p w14:paraId="72687095"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w:t>
            </w:r>
            <w:proofErr w:type="spellStart"/>
            <w:r>
              <w:rPr>
                <w:rFonts w:ascii="Times New Roman" w:eastAsia="Times New Roman" w:hAnsi="Times New Roman" w:cs="Times New Roman"/>
                <w:sz w:val="26"/>
                <w:szCs w:val="26"/>
              </w:rPr>
              <w:t>lý</w:t>
            </w:r>
            <w:proofErr w:type="spellEnd"/>
          </w:p>
        </w:tc>
      </w:tr>
      <w:tr w:rsidR="001760C8" w14:paraId="4DBD0ADB" w14:textId="77777777" w:rsidTr="003A4DFF">
        <w:tc>
          <w:tcPr>
            <w:tcW w:w="3969" w:type="dxa"/>
          </w:tcPr>
          <w:p w14:paraId="34843DB6"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t>Mục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đích</w:t>
            </w:r>
            <w:proofErr w:type="spellEnd"/>
          </w:p>
        </w:tc>
        <w:tc>
          <w:tcPr>
            <w:tcW w:w="4960" w:type="dxa"/>
          </w:tcPr>
          <w:p w14:paraId="50404C54"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hAnsi="Times New Roman" w:cs="Times New Roman"/>
                <w:sz w:val="26"/>
                <w:szCs w:val="26"/>
              </w:rPr>
              <w:t xml:space="preserve">Cho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soát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doanh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r>
      <w:tr w:rsidR="001760C8" w14:paraId="3D904D53" w14:textId="77777777" w:rsidTr="003A4DFF">
        <w:tc>
          <w:tcPr>
            <w:tcW w:w="3969" w:type="dxa"/>
          </w:tcPr>
          <w:p w14:paraId="68565351"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Mưc</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độ</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ưu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p>
        </w:tc>
        <w:tc>
          <w:tcPr>
            <w:tcW w:w="4960" w:type="dxa"/>
          </w:tcPr>
          <w:p w14:paraId="52C72982"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301729">
              <w:rPr>
                <w:rFonts w:ascii="Times New Roman" w:eastAsia="Times New Roman" w:hAnsi="Times New Roman" w:cs="Times New Roman"/>
                <w:sz w:val="26"/>
                <w:szCs w:val="26"/>
              </w:rPr>
              <w:t>Bắt</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buộc</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phải</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có</w:t>
            </w:r>
            <w:proofErr w:type="spellEnd"/>
          </w:p>
        </w:tc>
      </w:tr>
      <w:tr w:rsidR="001760C8" w14:paraId="2EFB2A0B" w14:textId="77777777" w:rsidTr="003A4DFF">
        <w:tc>
          <w:tcPr>
            <w:tcW w:w="3969" w:type="dxa"/>
          </w:tcPr>
          <w:p w14:paraId="63F32E9C"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Mức</w:t>
            </w:r>
            <w:proofErr w:type="spellEnd"/>
          </w:p>
        </w:tc>
        <w:tc>
          <w:tcPr>
            <w:tcW w:w="4960" w:type="dxa"/>
          </w:tcPr>
          <w:p w14:paraId="034FFF20"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sz w:val="26"/>
                <w:szCs w:val="26"/>
              </w:rPr>
              <w:t>Mức</w:t>
            </w:r>
            <w:proofErr w:type="spellEnd"/>
            <w:r w:rsidRPr="00504894">
              <w:rPr>
                <w:rFonts w:ascii="Times New Roman" w:hAnsi="Times New Roman" w:cs="Times New Roman"/>
                <w:sz w:val="26"/>
                <w:szCs w:val="26"/>
              </w:rPr>
              <w:t xml:space="preserve"> 0</w:t>
            </w:r>
          </w:p>
        </w:tc>
      </w:tr>
      <w:tr w:rsidR="001760C8" w14:paraId="2832E40D" w14:textId="77777777" w:rsidTr="003A4DFF">
        <w:tc>
          <w:tcPr>
            <w:tcW w:w="3969" w:type="dxa"/>
          </w:tcPr>
          <w:p w14:paraId="7488C368"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kích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hoạt</w:t>
            </w:r>
            <w:proofErr w:type="spellEnd"/>
          </w:p>
        </w:tc>
        <w:tc>
          <w:tcPr>
            <w:tcW w:w="4960" w:type="dxa"/>
          </w:tcPr>
          <w:p w14:paraId="3DBD74B4"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hAnsi="Times New Roman" w:cs="Times New Roman"/>
                <w:sz w:val="26"/>
                <w:szCs w:val="26"/>
              </w:rPr>
              <w:t xml:space="preserve">Khi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doanh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r>
      <w:tr w:rsidR="001760C8" w14:paraId="2DA2F3D9" w14:textId="77777777" w:rsidTr="003A4DFF">
        <w:tc>
          <w:tcPr>
            <w:tcW w:w="3969" w:type="dxa"/>
          </w:tcPr>
          <w:p w14:paraId="43638537"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quyết</w:t>
            </w:r>
            <w:proofErr w:type="spellEnd"/>
          </w:p>
        </w:tc>
        <w:tc>
          <w:tcPr>
            <w:tcW w:w="4960" w:type="dxa"/>
          </w:tcPr>
          <w:p w14:paraId="5BFA5530"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hAnsi="Times New Roman" w:cs="Times New Roman"/>
                <w:sz w:val="26"/>
                <w:szCs w:val="26"/>
              </w:rPr>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đang</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nhấn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thống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kê</w:t>
            </w:r>
            <w:proofErr w:type="spellEnd"/>
          </w:p>
        </w:tc>
      </w:tr>
      <w:tr w:rsidR="001760C8" w14:paraId="6293F577" w14:textId="77777777" w:rsidTr="003A4DFF">
        <w:tc>
          <w:tcPr>
            <w:tcW w:w="3969" w:type="dxa"/>
          </w:tcPr>
          <w:p w14:paraId="5F718467"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thành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công</w:t>
            </w:r>
            <w:proofErr w:type="spellEnd"/>
          </w:p>
        </w:tc>
        <w:tc>
          <w:tcPr>
            <w:tcW w:w="4960" w:type="dxa"/>
          </w:tcPr>
          <w:p w14:paraId="20F14294"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xem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thống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kê</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doanh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p>
        </w:tc>
      </w:tr>
      <w:tr w:rsidR="001760C8" w14:paraId="64C89AC7" w14:textId="77777777" w:rsidTr="003A4DFF">
        <w:tc>
          <w:tcPr>
            <w:tcW w:w="3969" w:type="dxa"/>
          </w:tcPr>
          <w:p w14:paraId="613CBDEE"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thất</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bại</w:t>
            </w:r>
            <w:proofErr w:type="spellEnd"/>
          </w:p>
        </w:tc>
        <w:tc>
          <w:tcPr>
            <w:tcW w:w="4960" w:type="dxa"/>
          </w:tcPr>
          <w:p w14:paraId="724F3C48"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p>
        </w:tc>
      </w:tr>
      <w:tr w:rsidR="001760C8" w14:paraId="060380E3" w14:textId="77777777" w:rsidTr="003A4DFF">
        <w:tc>
          <w:tcPr>
            <w:tcW w:w="3969" w:type="dxa"/>
          </w:tcPr>
          <w:p w14:paraId="7EE6B19C"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chính</w:t>
            </w:r>
            <w:proofErr w:type="spellEnd"/>
          </w:p>
        </w:tc>
        <w:tc>
          <w:tcPr>
            <w:tcW w:w="4960" w:type="dxa"/>
          </w:tcPr>
          <w:p w14:paraId="7338AE65"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1.Quản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p>
          <w:p w14:paraId="60875B4A"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2.Chọn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p>
          <w:p w14:paraId="43C616CD"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sidRPr="001B5EA8">
              <w:rPr>
                <w:b/>
                <w:bCs/>
                <w:color w:val="000000"/>
                <w:sz w:val="26"/>
                <w:szCs w:val="26"/>
              </w:rPr>
              <w:t>Sub1:</w:t>
            </w:r>
            <w:r>
              <w:rPr>
                <w:color w:val="000000"/>
                <w:sz w:val="26"/>
                <w:szCs w:val="26"/>
              </w:rPr>
              <w:t xml:space="preserve"> 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r>
              <w:rPr>
                <w:color w:val="000000"/>
                <w:sz w:val="26"/>
                <w:szCs w:val="26"/>
              </w:rPr>
              <w:t xml:space="preserve"> </w:t>
            </w:r>
            <w:proofErr w:type="spellStart"/>
            <w:r>
              <w:rPr>
                <w:color w:val="000000"/>
                <w:sz w:val="26"/>
                <w:szCs w:val="26"/>
              </w:rPr>
              <w:t>doanh</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ngày</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chọn</w:t>
            </w:r>
            <w:proofErr w:type="spellEnd"/>
          </w:p>
          <w:p w14:paraId="2165860C" w14:textId="77777777" w:rsidR="001760C8"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S1.1.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khoảng</w:t>
            </w:r>
            <w:proofErr w:type="spellEnd"/>
            <w:r>
              <w:rPr>
                <w:color w:val="000000"/>
                <w:sz w:val="26"/>
                <w:szCs w:val="26"/>
              </w:rPr>
              <w:t xml:space="preserve"> </w:t>
            </w:r>
            <w:proofErr w:type="spellStart"/>
            <w:r>
              <w:rPr>
                <w:color w:val="000000"/>
                <w:sz w:val="26"/>
                <w:szCs w:val="26"/>
              </w:rPr>
              <w:t>thời</w:t>
            </w:r>
            <w:proofErr w:type="spellEnd"/>
            <w:r>
              <w:rPr>
                <w:color w:val="000000"/>
                <w:sz w:val="26"/>
                <w:szCs w:val="26"/>
              </w:rPr>
              <w:t xml:space="preserve"> </w:t>
            </w:r>
            <w:proofErr w:type="spellStart"/>
            <w:r>
              <w:rPr>
                <w:color w:val="000000"/>
                <w:sz w:val="26"/>
                <w:szCs w:val="26"/>
              </w:rPr>
              <w:t>gian</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ngày</w:t>
            </w:r>
            <w:proofErr w:type="spellEnd"/>
            <w:r>
              <w:rPr>
                <w:color w:val="000000"/>
                <w:sz w:val="26"/>
                <w:szCs w:val="26"/>
              </w:rPr>
              <w:t xml:space="preserve"> (7, 30, 365)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r>
              <w:rPr>
                <w:color w:val="000000"/>
                <w:sz w:val="26"/>
                <w:szCs w:val="26"/>
              </w:rPr>
              <w:t xml:space="preserve"> </w:t>
            </w:r>
            <w:proofErr w:type="spellStart"/>
            <w:r>
              <w:rPr>
                <w:color w:val="000000"/>
                <w:sz w:val="26"/>
                <w:szCs w:val="26"/>
              </w:rPr>
              <w:t>doanh</w:t>
            </w:r>
            <w:proofErr w:type="spellEnd"/>
            <w:r>
              <w:rPr>
                <w:color w:val="000000"/>
                <w:sz w:val="26"/>
                <w:szCs w:val="26"/>
              </w:rPr>
              <w:t xml:space="preserve"> </w:t>
            </w:r>
            <w:proofErr w:type="spellStart"/>
            <w:r>
              <w:rPr>
                <w:color w:val="000000"/>
                <w:sz w:val="26"/>
                <w:szCs w:val="26"/>
              </w:rPr>
              <w:t>thu</w:t>
            </w:r>
            <w:proofErr w:type="spellEnd"/>
          </w:p>
          <w:p w14:paraId="4ED45074" w14:textId="77777777" w:rsidR="001760C8"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S1.2. </w:t>
            </w:r>
            <w:proofErr w:type="spellStart"/>
            <w:r w:rsidRPr="00CB6A27">
              <w:rPr>
                <w:color w:val="000000"/>
                <w:sz w:val="26"/>
                <w:szCs w:val="26"/>
              </w:rPr>
              <w:t>Nhấn</w:t>
            </w:r>
            <w:proofErr w:type="spellEnd"/>
            <w:r w:rsidRPr="00CB6A27">
              <w:rPr>
                <w:color w:val="000000"/>
                <w:sz w:val="26"/>
                <w:szCs w:val="26"/>
              </w:rPr>
              <w:t xml:space="preserve"> </w:t>
            </w:r>
            <w:proofErr w:type="spellStart"/>
            <w:r>
              <w:rPr>
                <w:color w:val="000000"/>
                <w:sz w:val="26"/>
                <w:szCs w:val="26"/>
              </w:rPr>
              <w:t>nút</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p>
          <w:p w14:paraId="421F40AA" w14:textId="77777777" w:rsidR="001760C8" w:rsidRDefault="001760C8" w:rsidP="003A4DFF">
            <w:pPr>
              <w:pStyle w:val="NormalWeb"/>
              <w:shd w:val="clear" w:color="auto" w:fill="FFFFFF"/>
              <w:spacing w:before="0" w:beforeAutospacing="0" w:after="0" w:afterAutospacing="0"/>
              <w:rPr>
                <w:color w:val="000000"/>
                <w:sz w:val="26"/>
                <w:szCs w:val="26"/>
              </w:rPr>
            </w:pPr>
            <w:r w:rsidRPr="001B5EA8">
              <w:rPr>
                <w:b/>
                <w:bCs/>
                <w:color w:val="000000"/>
                <w:sz w:val="26"/>
                <w:szCs w:val="26"/>
              </w:rPr>
              <w:t>Sub2:</w:t>
            </w:r>
            <w:r>
              <w:rPr>
                <w:color w:val="000000"/>
                <w:sz w:val="26"/>
                <w:szCs w:val="26"/>
              </w:rPr>
              <w:t xml:space="preserve"> </w:t>
            </w:r>
            <w:r w:rsidRPr="007A22C8">
              <w:rPr>
                <w:color w:val="000000"/>
                <w:sz w:val="26"/>
                <w:szCs w:val="26"/>
              </w:rPr>
              <w:t xml:space="preserve">Quản </w:t>
            </w:r>
            <w:proofErr w:type="spellStart"/>
            <w:r w:rsidRPr="007A22C8">
              <w:rPr>
                <w:color w:val="000000"/>
                <w:sz w:val="26"/>
                <w:szCs w:val="26"/>
              </w:rPr>
              <w:t>lý</w:t>
            </w:r>
            <w:proofErr w:type="spellEnd"/>
            <w:r w:rsidRPr="007A22C8">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r>
              <w:rPr>
                <w:color w:val="000000"/>
                <w:sz w:val="26"/>
                <w:szCs w:val="26"/>
              </w:rPr>
              <w:t xml:space="preserve"> </w:t>
            </w:r>
            <w:proofErr w:type="spellStart"/>
            <w:r>
              <w:rPr>
                <w:color w:val="000000"/>
                <w:sz w:val="26"/>
                <w:szCs w:val="26"/>
              </w:rPr>
              <w:t>sản</w:t>
            </w:r>
            <w:proofErr w:type="spellEnd"/>
            <w:r>
              <w:rPr>
                <w:color w:val="000000"/>
                <w:sz w:val="26"/>
                <w:szCs w:val="26"/>
              </w:rPr>
              <w:t xml:space="preserve"> </w:t>
            </w:r>
            <w:proofErr w:type="spellStart"/>
            <w:r>
              <w:rPr>
                <w:color w:val="000000"/>
                <w:sz w:val="26"/>
                <w:szCs w:val="26"/>
              </w:rPr>
              <w:t>phẩm</w:t>
            </w:r>
            <w:proofErr w:type="spellEnd"/>
            <w:r>
              <w:rPr>
                <w:color w:val="000000"/>
                <w:sz w:val="26"/>
                <w:szCs w:val="26"/>
              </w:rPr>
              <w:t xml:space="preserve"> </w:t>
            </w:r>
            <w:proofErr w:type="spellStart"/>
            <w:r>
              <w:rPr>
                <w:color w:val="000000"/>
                <w:sz w:val="26"/>
                <w:szCs w:val="26"/>
              </w:rPr>
              <w:t>bán</w:t>
            </w:r>
            <w:proofErr w:type="spellEnd"/>
            <w:r>
              <w:rPr>
                <w:color w:val="000000"/>
                <w:sz w:val="26"/>
                <w:szCs w:val="26"/>
              </w:rPr>
              <w:t xml:space="preserve"> </w:t>
            </w:r>
            <w:proofErr w:type="spellStart"/>
            <w:r>
              <w:rPr>
                <w:color w:val="000000"/>
                <w:sz w:val="26"/>
                <w:szCs w:val="26"/>
              </w:rPr>
              <w:t>chạy</w:t>
            </w:r>
            <w:proofErr w:type="spellEnd"/>
          </w:p>
          <w:p w14:paraId="4400A162" w14:textId="77777777" w:rsidR="001760C8"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S2.1. </w:t>
            </w:r>
            <w:proofErr w:type="spellStart"/>
            <w:r w:rsidRPr="00885091">
              <w:rPr>
                <w:color w:val="000000"/>
                <w:sz w:val="26"/>
                <w:szCs w:val="26"/>
              </w:rPr>
              <w:t>Chọn</w:t>
            </w:r>
            <w:proofErr w:type="spellEnd"/>
            <w:r w:rsidRPr="00885091">
              <w:rPr>
                <w:color w:val="000000"/>
                <w:sz w:val="26"/>
                <w:szCs w:val="26"/>
              </w:rPr>
              <w:t xml:space="preserve"> </w:t>
            </w:r>
            <w:proofErr w:type="spellStart"/>
            <w:r w:rsidRPr="00885091">
              <w:rPr>
                <w:color w:val="000000"/>
                <w:sz w:val="26"/>
                <w:szCs w:val="26"/>
              </w:rPr>
              <w:t>ngày</w:t>
            </w:r>
            <w:proofErr w:type="spellEnd"/>
            <w:r w:rsidRPr="00885091">
              <w:rPr>
                <w:color w:val="000000"/>
                <w:sz w:val="26"/>
                <w:szCs w:val="26"/>
              </w:rPr>
              <w:t xml:space="preserve"> (7, 30, 365) </w:t>
            </w:r>
            <w:proofErr w:type="spellStart"/>
            <w:r w:rsidRPr="00885091">
              <w:rPr>
                <w:color w:val="000000"/>
                <w:sz w:val="26"/>
                <w:szCs w:val="26"/>
              </w:rPr>
              <w:t>để</w:t>
            </w:r>
            <w:proofErr w:type="spellEnd"/>
            <w:r w:rsidRPr="00885091">
              <w:rPr>
                <w:color w:val="000000"/>
                <w:sz w:val="26"/>
                <w:szCs w:val="26"/>
              </w:rPr>
              <w:t xml:space="preserve"> </w:t>
            </w:r>
            <w:proofErr w:type="spellStart"/>
            <w:r w:rsidRPr="00885091">
              <w:rPr>
                <w:color w:val="000000"/>
                <w:sz w:val="26"/>
                <w:szCs w:val="26"/>
              </w:rPr>
              <w:t>thống</w:t>
            </w:r>
            <w:proofErr w:type="spellEnd"/>
            <w:r w:rsidRPr="00885091">
              <w:rPr>
                <w:color w:val="000000"/>
                <w:sz w:val="26"/>
                <w:szCs w:val="26"/>
              </w:rPr>
              <w:t xml:space="preserve"> </w:t>
            </w:r>
            <w:proofErr w:type="spellStart"/>
            <w:r w:rsidRPr="00885091">
              <w:rPr>
                <w:color w:val="000000"/>
                <w:sz w:val="26"/>
                <w:szCs w:val="26"/>
              </w:rPr>
              <w:t>kê</w:t>
            </w:r>
            <w:proofErr w:type="spellEnd"/>
            <w:r w:rsidRPr="00885091">
              <w:rPr>
                <w:color w:val="000000"/>
                <w:sz w:val="26"/>
                <w:szCs w:val="26"/>
              </w:rPr>
              <w:t xml:space="preserve"> </w:t>
            </w:r>
            <w:proofErr w:type="spellStart"/>
            <w:r w:rsidRPr="00885091">
              <w:rPr>
                <w:color w:val="000000"/>
                <w:sz w:val="26"/>
                <w:szCs w:val="26"/>
              </w:rPr>
              <w:t>các</w:t>
            </w:r>
            <w:proofErr w:type="spellEnd"/>
            <w:r w:rsidRPr="00885091">
              <w:rPr>
                <w:color w:val="000000"/>
                <w:sz w:val="26"/>
                <w:szCs w:val="26"/>
              </w:rPr>
              <w:t xml:space="preserve"> </w:t>
            </w:r>
            <w:proofErr w:type="spellStart"/>
            <w:r w:rsidRPr="00885091">
              <w:rPr>
                <w:color w:val="000000"/>
                <w:sz w:val="26"/>
                <w:szCs w:val="26"/>
              </w:rPr>
              <w:t>sản</w:t>
            </w:r>
            <w:proofErr w:type="spellEnd"/>
            <w:r w:rsidRPr="00885091">
              <w:rPr>
                <w:color w:val="000000"/>
                <w:sz w:val="26"/>
                <w:szCs w:val="26"/>
              </w:rPr>
              <w:t xml:space="preserve"> </w:t>
            </w:r>
            <w:proofErr w:type="spellStart"/>
            <w:r w:rsidRPr="00885091">
              <w:rPr>
                <w:color w:val="000000"/>
                <w:sz w:val="26"/>
                <w:szCs w:val="26"/>
              </w:rPr>
              <w:t>phẩm</w:t>
            </w:r>
            <w:proofErr w:type="spellEnd"/>
            <w:r w:rsidRPr="00885091">
              <w:rPr>
                <w:color w:val="000000"/>
                <w:sz w:val="26"/>
                <w:szCs w:val="26"/>
              </w:rPr>
              <w:t xml:space="preserve"> </w:t>
            </w:r>
            <w:proofErr w:type="spellStart"/>
            <w:r w:rsidRPr="00885091">
              <w:rPr>
                <w:color w:val="000000"/>
                <w:sz w:val="26"/>
                <w:szCs w:val="26"/>
              </w:rPr>
              <w:t>bán</w:t>
            </w:r>
            <w:proofErr w:type="spellEnd"/>
            <w:r w:rsidRPr="00885091">
              <w:rPr>
                <w:color w:val="000000"/>
                <w:sz w:val="26"/>
                <w:szCs w:val="26"/>
              </w:rPr>
              <w:t xml:space="preserve"> </w:t>
            </w:r>
            <w:proofErr w:type="spellStart"/>
            <w:r w:rsidRPr="00885091">
              <w:rPr>
                <w:color w:val="000000"/>
                <w:sz w:val="26"/>
                <w:szCs w:val="26"/>
              </w:rPr>
              <w:t>chạy</w:t>
            </w:r>
            <w:proofErr w:type="spellEnd"/>
            <w:r w:rsidRPr="00885091">
              <w:rPr>
                <w:color w:val="000000"/>
                <w:sz w:val="26"/>
                <w:szCs w:val="26"/>
              </w:rPr>
              <w:t xml:space="preserve"> </w:t>
            </w:r>
            <w:proofErr w:type="spellStart"/>
            <w:r w:rsidRPr="00885091">
              <w:rPr>
                <w:color w:val="000000"/>
                <w:sz w:val="26"/>
                <w:szCs w:val="26"/>
              </w:rPr>
              <w:t>theo</w:t>
            </w:r>
            <w:proofErr w:type="spellEnd"/>
            <w:r w:rsidRPr="00885091">
              <w:rPr>
                <w:color w:val="000000"/>
                <w:sz w:val="26"/>
                <w:szCs w:val="26"/>
              </w:rPr>
              <w:t xml:space="preserve"> </w:t>
            </w:r>
            <w:proofErr w:type="spellStart"/>
            <w:r w:rsidRPr="00885091">
              <w:rPr>
                <w:color w:val="000000"/>
                <w:sz w:val="26"/>
                <w:szCs w:val="26"/>
              </w:rPr>
              <w:t>các</w:t>
            </w:r>
            <w:proofErr w:type="spellEnd"/>
            <w:r w:rsidRPr="00885091">
              <w:rPr>
                <w:color w:val="000000"/>
                <w:sz w:val="26"/>
                <w:szCs w:val="26"/>
              </w:rPr>
              <w:t xml:space="preserve"> </w:t>
            </w:r>
            <w:proofErr w:type="spellStart"/>
            <w:r w:rsidRPr="00885091">
              <w:rPr>
                <w:color w:val="000000"/>
                <w:sz w:val="26"/>
                <w:szCs w:val="26"/>
              </w:rPr>
              <w:t>ngày</w:t>
            </w:r>
            <w:proofErr w:type="spellEnd"/>
            <w:r w:rsidRPr="00885091">
              <w:rPr>
                <w:color w:val="000000"/>
                <w:sz w:val="26"/>
                <w:szCs w:val="26"/>
              </w:rPr>
              <w:t xml:space="preserve"> </w:t>
            </w:r>
            <w:proofErr w:type="spellStart"/>
            <w:r w:rsidRPr="00885091">
              <w:rPr>
                <w:color w:val="000000"/>
                <w:sz w:val="26"/>
                <w:szCs w:val="26"/>
              </w:rPr>
              <w:t>đã</w:t>
            </w:r>
            <w:proofErr w:type="spellEnd"/>
            <w:r w:rsidRPr="00885091">
              <w:rPr>
                <w:color w:val="000000"/>
                <w:sz w:val="26"/>
                <w:szCs w:val="26"/>
              </w:rPr>
              <w:t xml:space="preserve"> </w:t>
            </w:r>
            <w:proofErr w:type="spellStart"/>
            <w:r w:rsidRPr="00885091">
              <w:rPr>
                <w:color w:val="000000"/>
                <w:sz w:val="26"/>
                <w:szCs w:val="26"/>
              </w:rPr>
              <w:t>chọn</w:t>
            </w:r>
            <w:proofErr w:type="spellEnd"/>
          </w:p>
          <w:p w14:paraId="673C0E75" w14:textId="77777777" w:rsidR="001760C8" w:rsidRPr="00EC340C"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S2.2. </w:t>
            </w:r>
            <w:proofErr w:type="spellStart"/>
            <w:r>
              <w:rPr>
                <w:color w:val="000000"/>
                <w:sz w:val="26"/>
                <w:szCs w:val="26"/>
              </w:rPr>
              <w:t>Nhấn</w:t>
            </w:r>
            <w:proofErr w:type="spellEnd"/>
            <w:r>
              <w:rPr>
                <w:color w:val="000000"/>
                <w:sz w:val="26"/>
                <w:szCs w:val="26"/>
              </w:rPr>
              <w:t xml:space="preserve"> </w:t>
            </w:r>
            <w:proofErr w:type="spellStart"/>
            <w:r>
              <w:rPr>
                <w:color w:val="000000"/>
                <w:sz w:val="26"/>
                <w:szCs w:val="26"/>
              </w:rPr>
              <w:t>nút</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kê</w:t>
            </w:r>
            <w:proofErr w:type="spellEnd"/>
          </w:p>
        </w:tc>
      </w:tr>
      <w:tr w:rsidR="001760C8" w14:paraId="72C70C6E" w14:textId="77777777" w:rsidTr="003A4DFF">
        <w:tc>
          <w:tcPr>
            <w:tcW w:w="3969" w:type="dxa"/>
          </w:tcPr>
          <w:p w14:paraId="4F744AE6"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thay</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thế</w:t>
            </w:r>
            <w:proofErr w:type="spellEnd"/>
          </w:p>
        </w:tc>
        <w:tc>
          <w:tcPr>
            <w:tcW w:w="4960" w:type="dxa"/>
          </w:tcPr>
          <w:p w14:paraId="3B6A2981"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
        </w:tc>
      </w:tr>
      <w:tr w:rsidR="001760C8" w14:paraId="08E9BA52" w14:textId="77777777" w:rsidTr="003A4DFF">
        <w:tc>
          <w:tcPr>
            <w:tcW w:w="3969" w:type="dxa"/>
          </w:tcPr>
          <w:p w14:paraId="5934DE9B" w14:textId="77777777" w:rsidR="001760C8" w:rsidRPr="00504894" w:rsidRDefault="001760C8" w:rsidP="003A4DFF">
            <w:pPr>
              <w:pStyle w:val="ListParagraph"/>
              <w:widowControl w:val="0"/>
              <w:autoSpaceDE w:val="0"/>
              <w:autoSpaceDN w:val="0"/>
              <w:spacing w:before="89"/>
              <w:ind w:left="0" w:right="4"/>
              <w:outlineLvl w:val="0"/>
              <w:rPr>
                <w:rFonts w:ascii="Times New Roman" w:hAnsi="Times New Roman" w:cs="Times New Roman"/>
                <w:b/>
                <w:bCs/>
                <w:sz w:val="26"/>
                <w:szCs w:val="26"/>
              </w:rPr>
            </w:pPr>
            <w:r w:rsidRPr="00231CE2">
              <w:rPr>
                <w:rFonts w:ascii="Times New Roman" w:eastAsia="Times New Roman" w:hAnsi="Times New Roman" w:cs="Times New Roman"/>
                <w:b/>
                <w:bCs/>
                <w:color w:val="000000"/>
                <w:sz w:val="26"/>
                <w:szCs w:val="26"/>
              </w:rPr>
              <w:t xml:space="preserve">Luồng </w:t>
            </w:r>
            <w:proofErr w:type="spellStart"/>
            <w:r w:rsidRPr="00231CE2">
              <w:rPr>
                <w:rFonts w:ascii="Times New Roman" w:eastAsia="Times New Roman" w:hAnsi="Times New Roman" w:cs="Times New Roman"/>
                <w:b/>
                <w:bCs/>
                <w:color w:val="000000"/>
                <w:sz w:val="26"/>
                <w:szCs w:val="26"/>
              </w:rPr>
              <w:t>sự</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kiện</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ngoại</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lệ</w:t>
            </w:r>
            <w:proofErr w:type="spellEnd"/>
          </w:p>
        </w:tc>
        <w:tc>
          <w:tcPr>
            <w:tcW w:w="4960" w:type="dxa"/>
          </w:tcPr>
          <w:p w14:paraId="5C4CC9E2"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
        </w:tc>
      </w:tr>
    </w:tbl>
    <w:p w14:paraId="099D9FC1" w14:textId="77777777" w:rsidR="001760C8" w:rsidRPr="00E86381" w:rsidRDefault="001760C8" w:rsidP="001760C8">
      <w:pPr>
        <w:tabs>
          <w:tab w:val="left" w:pos="709"/>
          <w:tab w:val="left" w:pos="851"/>
          <w:tab w:val="left" w:pos="1418"/>
        </w:tabs>
        <w:rPr>
          <w:rFonts w:ascii="Times New Roman" w:hAnsi="Times New Roman" w:cs="Times New Roman"/>
          <w:b/>
          <w:bCs/>
          <w:sz w:val="26"/>
          <w:szCs w:val="26"/>
        </w:rPr>
      </w:pPr>
    </w:p>
    <w:p w14:paraId="7F0658EB" w14:textId="77777777" w:rsidR="001760C8" w:rsidRDefault="001760C8" w:rsidP="001760C8">
      <w:pPr>
        <w:pStyle w:val="ListParagraph"/>
        <w:numPr>
          <w:ilvl w:val="0"/>
          <w:numId w:val="125"/>
        </w:numPr>
        <w:tabs>
          <w:tab w:val="left" w:pos="709"/>
          <w:tab w:val="left" w:pos="851"/>
          <w:tab w:val="left" w:pos="1418"/>
        </w:tabs>
        <w:rPr>
          <w:rFonts w:ascii="Times New Roman" w:hAnsi="Times New Roman" w:cs="Times New Roman"/>
          <w:b/>
          <w:bCs/>
          <w:sz w:val="26"/>
          <w:szCs w:val="26"/>
        </w:rPr>
      </w:pPr>
      <w:r>
        <w:rPr>
          <w:rFonts w:ascii="Times New Roman" w:hAnsi="Times New Roman" w:cs="Times New Roman"/>
          <w:b/>
          <w:bCs/>
          <w:sz w:val="26"/>
          <w:szCs w:val="26"/>
        </w:rPr>
        <w:t xml:space="preserve">Quản </w:t>
      </w:r>
      <w:proofErr w:type="spellStart"/>
      <w:r>
        <w:rPr>
          <w:rFonts w:ascii="Times New Roman" w:hAnsi="Times New Roman" w:cs="Times New Roman"/>
          <w:b/>
          <w:bCs/>
          <w:sz w:val="26"/>
          <w:szCs w:val="26"/>
        </w:rPr>
        <w:t>lý</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món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ăn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yêu</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thích</w:t>
      </w:r>
      <w:proofErr w:type="spellEnd"/>
    </w:p>
    <w:p w14:paraId="318E3D36" w14:textId="77777777" w:rsidR="001760C8" w:rsidRPr="00636418" w:rsidRDefault="001760C8" w:rsidP="001760C8">
      <w:pPr>
        <w:tabs>
          <w:tab w:val="left" w:pos="709"/>
          <w:tab w:val="left" w:pos="851"/>
          <w:tab w:val="left" w:pos="1418"/>
          <w:tab w:val="left" w:pos="9356"/>
        </w:tabs>
        <w:ind w:left="851"/>
        <w:rPr>
          <w:rFonts w:ascii="Times New Roman" w:hAnsi="Times New Roman" w:cs="Times New Roman"/>
          <w:b/>
          <w:bCs/>
          <w:sz w:val="26"/>
          <w:szCs w:val="26"/>
        </w:rPr>
      </w:pPr>
      <w:r w:rsidRPr="00636418">
        <w:rPr>
          <w:rFonts w:ascii="Times New Roman" w:hAnsi="Times New Roman" w:cs="Times New Roman"/>
          <w:b/>
          <w:bCs/>
          <w:noProof/>
          <w:sz w:val="26"/>
          <w:szCs w:val="26"/>
        </w:rPr>
        <w:lastRenderedPageBreak/>
        <w:drawing>
          <wp:inline distT="0" distB="0" distL="0" distR="0" wp14:anchorId="2D97995F" wp14:editId="2BE3A6A2">
            <wp:extent cx="5338445" cy="2166429"/>
            <wp:effectExtent l="0" t="0" r="0" b="5715"/>
            <wp:docPr id="213832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22663" name=""/>
                    <pic:cNvPicPr/>
                  </pic:nvPicPr>
                  <pic:blipFill>
                    <a:blip r:embed="rId25"/>
                    <a:stretch>
                      <a:fillRect/>
                    </a:stretch>
                  </pic:blipFill>
                  <pic:spPr>
                    <a:xfrm>
                      <a:off x="0" y="0"/>
                      <a:ext cx="5349046" cy="2170731"/>
                    </a:xfrm>
                    <a:prstGeom prst="rect">
                      <a:avLst/>
                    </a:prstGeom>
                  </pic:spPr>
                </pic:pic>
              </a:graphicData>
            </a:graphic>
          </wp:inline>
        </w:drawing>
      </w:r>
    </w:p>
    <w:p w14:paraId="38CF149D" w14:textId="77777777" w:rsidR="001760C8" w:rsidRDefault="001760C8" w:rsidP="001760C8">
      <w:pPr>
        <w:widowControl w:val="0"/>
        <w:autoSpaceDE w:val="0"/>
        <w:autoSpaceDN w:val="0"/>
        <w:spacing w:before="89" w:after="0" w:line="240" w:lineRule="auto"/>
        <w:ind w:left="851" w:right="4"/>
        <w:jc w:val="center"/>
        <w:outlineLvl w:val="0"/>
        <w:rPr>
          <w:rFonts w:ascii="Times New Roman" w:eastAsia="Times New Roman" w:hAnsi="Times New Roman" w:cs="Times New Roman"/>
          <w:i/>
          <w:iCs/>
          <w:sz w:val="24"/>
          <w:szCs w:val="24"/>
        </w:rPr>
      </w:pPr>
      <w:proofErr w:type="spellStart"/>
      <w:r w:rsidRPr="004B6C44">
        <w:rPr>
          <w:rFonts w:ascii="Times New Roman" w:eastAsia="Times New Roman" w:hAnsi="Times New Roman" w:cs="Times New Roman"/>
          <w:i/>
          <w:iCs/>
          <w:sz w:val="24"/>
          <w:szCs w:val="24"/>
        </w:rPr>
        <w:t>Hình</w:t>
      </w:r>
      <w:proofErr w:type="spellEnd"/>
      <w:r w:rsidRPr="004B6C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9</w:t>
      </w:r>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Sơ</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đồ</w:t>
      </w:r>
      <w:proofErr w:type="spellEnd"/>
      <w:r w:rsidRPr="004B6C44">
        <w:rPr>
          <w:rFonts w:ascii="Times New Roman" w:eastAsia="Times New Roman" w:hAnsi="Times New Roman" w:cs="Times New Roman"/>
          <w:i/>
          <w:iCs/>
          <w:sz w:val="24"/>
          <w:szCs w:val="24"/>
        </w:rPr>
        <w:t xml:space="preserve"> Use Case </w:t>
      </w:r>
      <w:proofErr w:type="spellStart"/>
      <w:r w:rsidRPr="004B6C44">
        <w:rPr>
          <w:rFonts w:ascii="Times New Roman" w:eastAsia="Times New Roman" w:hAnsi="Times New Roman" w:cs="Times New Roman"/>
          <w:i/>
          <w:iCs/>
          <w:sz w:val="24"/>
          <w:szCs w:val="24"/>
        </w:rPr>
        <w:t>chức</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năng</w:t>
      </w:r>
      <w:proofErr w:type="spellEnd"/>
      <w:r w:rsidRPr="004B6C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Quản </w:t>
      </w:r>
      <w:proofErr w:type="spellStart"/>
      <w:r>
        <w:rPr>
          <w:rFonts w:ascii="Times New Roman" w:eastAsia="Times New Roman" w:hAnsi="Times New Roman" w:cs="Times New Roman"/>
          <w:i/>
          <w:iCs/>
          <w:sz w:val="24"/>
          <w:szCs w:val="24"/>
        </w:rPr>
        <w:t>lý</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món</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ăn</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yêu</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thích</w:t>
      </w:r>
      <w:proofErr w:type="spellEnd"/>
    </w:p>
    <w:p w14:paraId="7B569643" w14:textId="77777777" w:rsidR="001760C8" w:rsidRPr="00AB4F1F" w:rsidRDefault="001760C8" w:rsidP="001760C8">
      <w:pPr>
        <w:tabs>
          <w:tab w:val="left" w:pos="709"/>
          <w:tab w:val="left" w:pos="851"/>
          <w:tab w:val="left" w:pos="1418"/>
        </w:tabs>
        <w:rPr>
          <w:rFonts w:ascii="Times New Roman" w:hAnsi="Times New Roman" w:cs="Times New Roman"/>
          <w:b/>
          <w:bCs/>
          <w:sz w:val="26"/>
          <w:szCs w:val="26"/>
        </w:rPr>
      </w:pPr>
    </w:p>
    <w:tbl>
      <w:tblPr>
        <w:tblStyle w:val="TableGrid"/>
        <w:tblW w:w="0" w:type="auto"/>
        <w:tblInd w:w="421" w:type="dxa"/>
        <w:tblLook w:val="04A0" w:firstRow="1" w:lastRow="0" w:firstColumn="1" w:lastColumn="0" w:noHBand="0" w:noVBand="1"/>
      </w:tblPr>
      <w:tblGrid>
        <w:gridCol w:w="3969"/>
        <w:gridCol w:w="4960"/>
      </w:tblGrid>
      <w:tr w:rsidR="001760C8" w14:paraId="512F3C4E" w14:textId="77777777" w:rsidTr="003A4DFF">
        <w:tc>
          <w:tcPr>
            <w:tcW w:w="3969" w:type="dxa"/>
          </w:tcPr>
          <w:p w14:paraId="43CF7044" w14:textId="77777777" w:rsidR="001760C8" w:rsidRPr="00E269DB" w:rsidRDefault="001760C8" w:rsidP="003A4DFF">
            <w:pPr>
              <w:widowControl w:val="0"/>
              <w:tabs>
                <w:tab w:val="left" w:pos="972"/>
              </w:tabs>
              <w:autoSpaceDE w:val="0"/>
              <w:autoSpaceDN w:val="0"/>
              <w:spacing w:before="89"/>
              <w:ind w:right="4"/>
              <w:jc w:val="center"/>
              <w:outlineLvl w:val="0"/>
              <w:rPr>
                <w:rFonts w:ascii="Times New Roman" w:eastAsia="Times New Roman" w:hAnsi="Times New Roman" w:cs="Times New Roman"/>
                <w:b/>
                <w:bCs/>
                <w:sz w:val="26"/>
                <w:szCs w:val="26"/>
              </w:rPr>
            </w:pPr>
            <w:proofErr w:type="spellStart"/>
            <w:r w:rsidRPr="00E269DB">
              <w:rPr>
                <w:rFonts w:ascii="Times New Roman" w:eastAsia="Times New Roman" w:hAnsi="Times New Roman" w:cs="Times New Roman"/>
                <w:b/>
                <w:bCs/>
                <w:sz w:val="26"/>
                <w:szCs w:val="26"/>
              </w:rPr>
              <w:t>Tên</w:t>
            </w:r>
            <w:proofErr w:type="spellEnd"/>
            <w:r w:rsidRPr="00E269DB">
              <w:rPr>
                <w:rFonts w:ascii="Times New Roman" w:eastAsia="Times New Roman" w:hAnsi="Times New Roman" w:cs="Times New Roman"/>
                <w:b/>
                <w:bCs/>
                <w:sz w:val="26"/>
                <w:szCs w:val="26"/>
              </w:rPr>
              <w:t xml:space="preserve"> Use Case</w:t>
            </w:r>
          </w:p>
        </w:tc>
        <w:tc>
          <w:tcPr>
            <w:tcW w:w="4960" w:type="dxa"/>
          </w:tcPr>
          <w:p w14:paraId="0812B826" w14:textId="77777777" w:rsidR="001760C8" w:rsidRPr="00E269DB" w:rsidRDefault="001760C8" w:rsidP="003A4DFF">
            <w:pPr>
              <w:pStyle w:val="ListParagraph"/>
              <w:widowControl w:val="0"/>
              <w:autoSpaceDE w:val="0"/>
              <w:autoSpaceDN w:val="0"/>
              <w:spacing w:before="89"/>
              <w:ind w:left="0" w:right="4"/>
              <w:jc w:val="center"/>
              <w:outlineLvl w:val="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QUẢN LÝ MÓN ĂN YÊU THÍCH</w:t>
            </w:r>
          </w:p>
        </w:tc>
      </w:tr>
      <w:tr w:rsidR="001760C8" w14:paraId="0B719B60" w14:textId="77777777" w:rsidTr="003A4DFF">
        <w:tc>
          <w:tcPr>
            <w:tcW w:w="3969" w:type="dxa"/>
          </w:tcPr>
          <w:p w14:paraId="1C296683" w14:textId="77777777" w:rsidR="001760C8" w:rsidRDefault="001760C8" w:rsidP="003A4DFF">
            <w:pPr>
              <w:pStyle w:val="ListParagraph"/>
              <w:widowControl w:val="0"/>
              <w:autoSpaceDE w:val="0"/>
              <w:autoSpaceDN w:val="0"/>
              <w:spacing w:before="89"/>
              <w:ind w:left="0" w:right="47"/>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t>Tác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nhân</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chính</w:t>
            </w:r>
            <w:proofErr w:type="spellEnd"/>
          </w:p>
        </w:tc>
        <w:tc>
          <w:tcPr>
            <w:tcW w:w="4960" w:type="dxa"/>
          </w:tcPr>
          <w:p w14:paraId="7B4E71D3"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p>
        </w:tc>
      </w:tr>
      <w:tr w:rsidR="001760C8" w14:paraId="5FDB2C28" w14:textId="77777777" w:rsidTr="003A4DFF">
        <w:tc>
          <w:tcPr>
            <w:tcW w:w="3969" w:type="dxa"/>
          </w:tcPr>
          <w:p w14:paraId="20625EC2"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t>Mục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đích</w:t>
            </w:r>
            <w:proofErr w:type="spellEnd"/>
          </w:p>
        </w:tc>
        <w:tc>
          <w:tcPr>
            <w:tcW w:w="4960" w:type="dxa"/>
          </w:tcPr>
          <w:p w14:paraId="78DA0ABF"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112BA8">
              <w:rPr>
                <w:rFonts w:ascii="Times New Roman" w:hAnsi="Times New Roman" w:cs="Times New Roman"/>
                <w:sz w:val="26"/>
                <w:szCs w:val="26"/>
              </w:rPr>
              <w:t xml:space="preserve">Khi </w:t>
            </w:r>
            <w:proofErr w:type="spellStart"/>
            <w:r w:rsidRPr="00112BA8">
              <w:rPr>
                <w:rFonts w:ascii="Times New Roman" w:hAnsi="Times New Roman" w:cs="Times New Roman"/>
                <w:sz w:val="26"/>
                <w:szCs w:val="26"/>
              </w:rPr>
              <w:t>khách</w:t>
            </w:r>
            <w:proofErr w:type="spellEnd"/>
            <w:r w:rsidRPr="00112BA8">
              <w:rPr>
                <w:rFonts w:ascii="Times New Roman" w:hAnsi="Times New Roman" w:cs="Times New Roman"/>
                <w:sz w:val="26"/>
                <w:szCs w:val="26"/>
              </w:rPr>
              <w:t xml:space="preserve"> </w:t>
            </w:r>
            <w:proofErr w:type="spellStart"/>
            <w:r w:rsidRPr="00112BA8">
              <w:rPr>
                <w:rFonts w:ascii="Times New Roman" w:hAnsi="Times New Roman" w:cs="Times New Roman"/>
                <w:sz w:val="26"/>
                <w:szCs w:val="26"/>
              </w:rPr>
              <w:t>hàng</w:t>
            </w:r>
            <w:proofErr w:type="spellEnd"/>
            <w:r w:rsidRPr="00112BA8">
              <w:rPr>
                <w:rFonts w:ascii="Times New Roman" w:hAnsi="Times New Roman" w:cs="Times New Roman"/>
                <w:sz w:val="26"/>
                <w:szCs w:val="26"/>
              </w:rPr>
              <w:t xml:space="preserve"> </w:t>
            </w:r>
            <w:proofErr w:type="spellStart"/>
            <w:r w:rsidRPr="00112BA8">
              <w:rPr>
                <w:rFonts w:ascii="Times New Roman" w:hAnsi="Times New Roman" w:cs="Times New Roman"/>
                <w:sz w:val="26"/>
                <w:szCs w:val="26"/>
              </w:rPr>
              <w:t>thích</w:t>
            </w:r>
            <w:proofErr w:type="spellEnd"/>
            <w:r w:rsidRPr="00112BA8">
              <w:rPr>
                <w:rFonts w:ascii="Times New Roman" w:hAnsi="Times New Roman" w:cs="Times New Roman"/>
                <w:sz w:val="26"/>
                <w:szCs w:val="26"/>
              </w:rPr>
              <w:t xml:space="preserve"> </w:t>
            </w:r>
            <w:proofErr w:type="spellStart"/>
            <w:r w:rsidRPr="00112BA8">
              <w:rPr>
                <w:rFonts w:ascii="Times New Roman" w:hAnsi="Times New Roman" w:cs="Times New Roman"/>
                <w:sz w:val="26"/>
                <w:szCs w:val="26"/>
              </w:rPr>
              <w:t>một</w:t>
            </w:r>
            <w:proofErr w:type="spellEnd"/>
            <w:r w:rsidRPr="00112BA8">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ăn</w:t>
            </w:r>
            <w:proofErr w:type="spellEnd"/>
            <w:r w:rsidRPr="00112BA8">
              <w:rPr>
                <w:rFonts w:ascii="Times New Roman" w:hAnsi="Times New Roman" w:cs="Times New Roman"/>
                <w:sz w:val="26"/>
                <w:szCs w:val="26"/>
              </w:rPr>
              <w:t xml:space="preserve"> </w:t>
            </w:r>
            <w:proofErr w:type="spellStart"/>
            <w:r w:rsidRPr="00112BA8">
              <w:rPr>
                <w:rFonts w:ascii="Times New Roman" w:hAnsi="Times New Roman" w:cs="Times New Roman"/>
                <w:sz w:val="26"/>
                <w:szCs w:val="26"/>
              </w:rPr>
              <w:t>nào</w:t>
            </w:r>
            <w:proofErr w:type="spellEnd"/>
            <w:r w:rsidRPr="00112BA8">
              <w:rPr>
                <w:rFonts w:ascii="Times New Roman" w:hAnsi="Times New Roman" w:cs="Times New Roman"/>
                <w:sz w:val="26"/>
                <w:szCs w:val="26"/>
              </w:rPr>
              <w:t xml:space="preserve"> </w:t>
            </w:r>
            <w:proofErr w:type="spellStart"/>
            <w:r w:rsidRPr="00112BA8">
              <w:rPr>
                <w:rFonts w:ascii="Times New Roman" w:hAnsi="Times New Roman" w:cs="Times New Roman"/>
                <w:sz w:val="26"/>
                <w:szCs w:val="26"/>
              </w:rPr>
              <w:t>đó</w:t>
            </w:r>
            <w:proofErr w:type="spellEnd"/>
            <w:r w:rsidRPr="00112BA8">
              <w:rPr>
                <w:rFonts w:ascii="Times New Roman" w:hAnsi="Times New Roman" w:cs="Times New Roman"/>
                <w:sz w:val="26"/>
                <w:szCs w:val="26"/>
              </w:rPr>
              <w:t xml:space="preserve"> </w:t>
            </w:r>
            <w:proofErr w:type="spellStart"/>
            <w:r w:rsidRPr="00112BA8">
              <w:rPr>
                <w:rFonts w:ascii="Times New Roman" w:hAnsi="Times New Roman" w:cs="Times New Roman"/>
                <w:sz w:val="26"/>
                <w:szCs w:val="26"/>
              </w:rPr>
              <w:t>và</w:t>
            </w:r>
            <w:proofErr w:type="spellEnd"/>
            <w:r w:rsidRPr="00112BA8">
              <w:rPr>
                <w:rFonts w:ascii="Times New Roman" w:hAnsi="Times New Roman" w:cs="Times New Roman"/>
                <w:sz w:val="26"/>
                <w:szCs w:val="26"/>
              </w:rPr>
              <w:t xml:space="preserve"> </w:t>
            </w:r>
            <w:proofErr w:type="spellStart"/>
            <w:r w:rsidRPr="00112BA8">
              <w:rPr>
                <w:rFonts w:ascii="Times New Roman" w:hAnsi="Times New Roman" w:cs="Times New Roman"/>
                <w:sz w:val="26"/>
                <w:szCs w:val="26"/>
              </w:rPr>
              <w:t>muốn</w:t>
            </w:r>
            <w:proofErr w:type="spellEnd"/>
            <w:r w:rsidRPr="00112BA8">
              <w:rPr>
                <w:rFonts w:ascii="Times New Roman" w:hAnsi="Times New Roman" w:cs="Times New Roman"/>
                <w:sz w:val="26"/>
                <w:szCs w:val="26"/>
              </w:rPr>
              <w:t xml:space="preserve"> </w:t>
            </w:r>
            <w:proofErr w:type="spellStart"/>
            <w:r w:rsidRPr="00112BA8">
              <w:rPr>
                <w:rFonts w:ascii="Times New Roman" w:hAnsi="Times New Roman" w:cs="Times New Roman"/>
                <w:sz w:val="26"/>
                <w:szCs w:val="26"/>
              </w:rPr>
              <w:t>lưu</w:t>
            </w:r>
            <w:proofErr w:type="spellEnd"/>
            <w:r w:rsidRPr="00112BA8">
              <w:rPr>
                <w:rFonts w:ascii="Times New Roman" w:hAnsi="Times New Roman" w:cs="Times New Roman"/>
                <w:sz w:val="26"/>
                <w:szCs w:val="26"/>
              </w:rPr>
              <w:t xml:space="preserve"> </w:t>
            </w:r>
            <w:proofErr w:type="spellStart"/>
            <w:r w:rsidRPr="00112BA8">
              <w:rPr>
                <w:rFonts w:ascii="Times New Roman" w:hAnsi="Times New Roman" w:cs="Times New Roman"/>
                <w:sz w:val="26"/>
                <w:szCs w:val="26"/>
              </w:rPr>
              <w:t>vào</w:t>
            </w:r>
            <w:proofErr w:type="spellEnd"/>
            <w:r w:rsidRPr="00112BA8">
              <w:rPr>
                <w:rFonts w:ascii="Times New Roman" w:hAnsi="Times New Roman" w:cs="Times New Roman"/>
                <w:sz w:val="26"/>
                <w:szCs w:val="26"/>
              </w:rPr>
              <w:t xml:space="preserve"> </w:t>
            </w:r>
            <w:proofErr w:type="spellStart"/>
            <w:r w:rsidRPr="00112BA8">
              <w:rPr>
                <w:rFonts w:ascii="Times New Roman" w:hAnsi="Times New Roman" w:cs="Times New Roman"/>
                <w:sz w:val="26"/>
                <w:szCs w:val="26"/>
              </w:rPr>
              <w:t>danh</w:t>
            </w:r>
            <w:proofErr w:type="spellEnd"/>
            <w:r w:rsidRPr="00112BA8">
              <w:rPr>
                <w:rFonts w:ascii="Times New Roman" w:hAnsi="Times New Roman" w:cs="Times New Roman"/>
                <w:sz w:val="26"/>
                <w:szCs w:val="26"/>
              </w:rPr>
              <w:t xml:space="preserve"> </w:t>
            </w:r>
            <w:proofErr w:type="spellStart"/>
            <w:r w:rsidRPr="00112BA8">
              <w:rPr>
                <w:rFonts w:ascii="Times New Roman" w:hAnsi="Times New Roman" w:cs="Times New Roman"/>
                <w:sz w:val="26"/>
                <w:szCs w:val="26"/>
              </w:rPr>
              <w:t>sách</w:t>
            </w:r>
            <w:proofErr w:type="spellEnd"/>
            <w:r w:rsidRPr="00112BA8">
              <w:rPr>
                <w:rFonts w:ascii="Times New Roman" w:hAnsi="Times New Roman" w:cs="Times New Roman"/>
                <w:sz w:val="26"/>
                <w:szCs w:val="26"/>
              </w:rPr>
              <w:t>.</w:t>
            </w:r>
          </w:p>
        </w:tc>
      </w:tr>
      <w:tr w:rsidR="001760C8" w14:paraId="632D4B72" w14:textId="77777777" w:rsidTr="003A4DFF">
        <w:tc>
          <w:tcPr>
            <w:tcW w:w="3969" w:type="dxa"/>
          </w:tcPr>
          <w:p w14:paraId="7639F496"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Mưc</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độ</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ưu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p>
        </w:tc>
        <w:tc>
          <w:tcPr>
            <w:tcW w:w="4960" w:type="dxa"/>
          </w:tcPr>
          <w:p w14:paraId="28691A93"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301729">
              <w:rPr>
                <w:rFonts w:ascii="Times New Roman" w:eastAsia="Times New Roman" w:hAnsi="Times New Roman" w:cs="Times New Roman"/>
                <w:sz w:val="26"/>
                <w:szCs w:val="26"/>
              </w:rPr>
              <w:t>Bắt</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buộc</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phải</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có</w:t>
            </w:r>
            <w:proofErr w:type="spellEnd"/>
          </w:p>
        </w:tc>
      </w:tr>
      <w:tr w:rsidR="001760C8" w14:paraId="5C31B6B9" w14:textId="77777777" w:rsidTr="003A4DFF">
        <w:tc>
          <w:tcPr>
            <w:tcW w:w="3969" w:type="dxa"/>
          </w:tcPr>
          <w:p w14:paraId="5BB450A5"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Mức</w:t>
            </w:r>
            <w:proofErr w:type="spellEnd"/>
          </w:p>
        </w:tc>
        <w:tc>
          <w:tcPr>
            <w:tcW w:w="4960" w:type="dxa"/>
          </w:tcPr>
          <w:p w14:paraId="2F86A9ED"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sz w:val="26"/>
                <w:szCs w:val="26"/>
              </w:rPr>
              <w:t>Mức</w:t>
            </w:r>
            <w:proofErr w:type="spellEnd"/>
            <w:r w:rsidRPr="00504894">
              <w:rPr>
                <w:rFonts w:ascii="Times New Roman" w:hAnsi="Times New Roman" w:cs="Times New Roman"/>
                <w:sz w:val="26"/>
                <w:szCs w:val="26"/>
              </w:rPr>
              <w:t xml:space="preserve"> 0</w:t>
            </w:r>
          </w:p>
        </w:tc>
      </w:tr>
      <w:tr w:rsidR="001760C8" w14:paraId="55AA7963" w14:textId="77777777" w:rsidTr="003A4DFF">
        <w:tc>
          <w:tcPr>
            <w:tcW w:w="3969" w:type="dxa"/>
          </w:tcPr>
          <w:p w14:paraId="7A3BB7F0"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kích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hoạt</w:t>
            </w:r>
            <w:proofErr w:type="spellEnd"/>
          </w:p>
        </w:tc>
        <w:tc>
          <w:tcPr>
            <w:tcW w:w="4960" w:type="dxa"/>
          </w:tcPr>
          <w:p w14:paraId="600C5F22"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hAnsi="Times New Roman" w:cs="Times New Roman"/>
                <w:sz w:val="26"/>
                <w:szCs w:val="26"/>
              </w:rPr>
              <w:t xml:space="preserve">Khi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nút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ăn</w:t>
            </w:r>
            <w:proofErr w:type="spellEnd"/>
          </w:p>
        </w:tc>
      </w:tr>
      <w:tr w:rsidR="001760C8" w14:paraId="4A2458E9" w14:textId="77777777" w:rsidTr="003A4DFF">
        <w:tc>
          <w:tcPr>
            <w:tcW w:w="3969" w:type="dxa"/>
          </w:tcPr>
          <w:p w14:paraId="07FFA33C"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quyết</w:t>
            </w:r>
            <w:proofErr w:type="spellEnd"/>
          </w:p>
        </w:tc>
        <w:tc>
          <w:tcPr>
            <w:tcW w:w="4960" w:type="dxa"/>
          </w:tcPr>
          <w:p w14:paraId="7525E738"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eastAsia="Times New Roman" w:hAnsi="Times New Roman" w:cs="Times New Roman"/>
                <w:sz w:val="26"/>
                <w:szCs w:val="26"/>
              </w:rPr>
              <w:t xml:space="preserve"> </w:t>
            </w:r>
          </w:p>
        </w:tc>
      </w:tr>
      <w:tr w:rsidR="001760C8" w14:paraId="63AF52D4" w14:textId="77777777" w:rsidTr="003A4DFF">
        <w:tc>
          <w:tcPr>
            <w:tcW w:w="3969" w:type="dxa"/>
          </w:tcPr>
          <w:p w14:paraId="6F73CF5D"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thành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công</w:t>
            </w:r>
            <w:proofErr w:type="spellEnd"/>
          </w:p>
        </w:tc>
        <w:tc>
          <w:tcPr>
            <w:tcW w:w="4960" w:type="dxa"/>
          </w:tcPr>
          <w:p w14:paraId="48E71221"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thích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xem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danh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những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món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mình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thích</w:t>
            </w:r>
            <w:proofErr w:type="spellEnd"/>
          </w:p>
        </w:tc>
      </w:tr>
      <w:tr w:rsidR="001760C8" w14:paraId="6D7700A1" w14:textId="77777777" w:rsidTr="003A4DFF">
        <w:tc>
          <w:tcPr>
            <w:tcW w:w="3969" w:type="dxa"/>
          </w:tcPr>
          <w:p w14:paraId="58097CDC"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thất</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bại</w:t>
            </w:r>
            <w:proofErr w:type="spellEnd"/>
          </w:p>
        </w:tc>
        <w:tc>
          <w:tcPr>
            <w:tcW w:w="4960" w:type="dxa"/>
          </w:tcPr>
          <w:p w14:paraId="7F07E8B2"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p>
        </w:tc>
      </w:tr>
      <w:tr w:rsidR="001760C8" w14:paraId="257DC8A4" w14:textId="77777777" w:rsidTr="003A4DFF">
        <w:tc>
          <w:tcPr>
            <w:tcW w:w="3969" w:type="dxa"/>
          </w:tcPr>
          <w:p w14:paraId="09600605"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chính</w:t>
            </w:r>
            <w:proofErr w:type="spellEnd"/>
          </w:p>
        </w:tc>
        <w:tc>
          <w:tcPr>
            <w:tcW w:w="4960" w:type="dxa"/>
          </w:tcPr>
          <w:p w14:paraId="43D3A616"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1.Khách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p>
          <w:p w14:paraId="299783A5"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2.Nhấn </w:t>
            </w:r>
            <w:proofErr w:type="spellStart"/>
            <w:r>
              <w:rPr>
                <w:color w:val="000000"/>
                <w:sz w:val="26"/>
                <w:szCs w:val="26"/>
              </w:rPr>
              <w:t>nút</w:t>
            </w:r>
            <w:proofErr w:type="spellEnd"/>
            <w:r>
              <w:rPr>
                <w:color w:val="000000"/>
                <w:sz w:val="26"/>
                <w:szCs w:val="26"/>
              </w:rPr>
              <w:t xml:space="preserve"> </w:t>
            </w:r>
            <w:proofErr w:type="spellStart"/>
            <w:r>
              <w:rPr>
                <w:color w:val="000000"/>
                <w:sz w:val="26"/>
                <w:szCs w:val="26"/>
              </w:rPr>
              <w:t>yêu</w:t>
            </w:r>
            <w:proofErr w:type="spellEnd"/>
            <w:r>
              <w:rPr>
                <w:color w:val="000000"/>
                <w:sz w:val="26"/>
                <w:szCs w:val="26"/>
              </w:rPr>
              <w:t xml:space="preserve"> </w:t>
            </w:r>
            <w:proofErr w:type="spellStart"/>
            <w:r>
              <w:rPr>
                <w:color w:val="000000"/>
                <w:sz w:val="26"/>
                <w:szCs w:val="26"/>
              </w:rPr>
              <w:t>thích</w:t>
            </w:r>
            <w:proofErr w:type="spellEnd"/>
            <w:r>
              <w:rPr>
                <w:color w:val="000000"/>
                <w:sz w:val="26"/>
                <w:szCs w:val="26"/>
              </w:rPr>
              <w:t xml:space="preserve"> </w:t>
            </w:r>
            <w:proofErr w:type="spellStart"/>
            <w:r>
              <w:rPr>
                <w:color w:val="000000"/>
                <w:sz w:val="26"/>
                <w:szCs w:val="26"/>
              </w:rPr>
              <w:t>món</w:t>
            </w:r>
            <w:proofErr w:type="spellEnd"/>
            <w:r>
              <w:rPr>
                <w:color w:val="000000"/>
                <w:sz w:val="26"/>
                <w:szCs w:val="26"/>
              </w:rPr>
              <w:t xml:space="preserve"> </w:t>
            </w:r>
            <w:proofErr w:type="spellStart"/>
            <w:r>
              <w:rPr>
                <w:color w:val="000000"/>
                <w:sz w:val="26"/>
                <w:szCs w:val="26"/>
              </w:rPr>
              <w:t>ăn</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danh</w:t>
            </w:r>
            <w:proofErr w:type="spellEnd"/>
            <w:r>
              <w:rPr>
                <w:color w:val="000000"/>
                <w:sz w:val="26"/>
                <w:szCs w:val="26"/>
              </w:rPr>
              <w:t xml:space="preserve"> </w:t>
            </w:r>
            <w:proofErr w:type="spellStart"/>
            <w:r>
              <w:rPr>
                <w:color w:val="000000"/>
                <w:sz w:val="26"/>
                <w:szCs w:val="26"/>
              </w:rPr>
              <w:t>sách</w:t>
            </w:r>
            <w:proofErr w:type="spellEnd"/>
            <w:r>
              <w:rPr>
                <w:color w:val="000000"/>
                <w:sz w:val="26"/>
                <w:szCs w:val="26"/>
              </w:rPr>
              <w:t xml:space="preserve"> </w:t>
            </w:r>
            <w:proofErr w:type="spellStart"/>
            <w:r>
              <w:rPr>
                <w:color w:val="000000"/>
                <w:sz w:val="26"/>
                <w:szCs w:val="26"/>
              </w:rPr>
              <w:t>món</w:t>
            </w:r>
            <w:proofErr w:type="spellEnd"/>
            <w:r>
              <w:rPr>
                <w:color w:val="000000"/>
                <w:sz w:val="26"/>
                <w:szCs w:val="26"/>
              </w:rPr>
              <w:t xml:space="preserve"> </w:t>
            </w:r>
            <w:proofErr w:type="spellStart"/>
            <w:r>
              <w:rPr>
                <w:color w:val="000000"/>
                <w:sz w:val="26"/>
                <w:szCs w:val="26"/>
              </w:rPr>
              <w:t>ăn</w:t>
            </w:r>
            <w:proofErr w:type="spellEnd"/>
            <w:r>
              <w:rPr>
                <w:color w:val="000000"/>
                <w:sz w:val="26"/>
                <w:szCs w:val="26"/>
              </w:rPr>
              <w:t xml:space="preserve"> </w:t>
            </w:r>
            <w:proofErr w:type="spellStart"/>
            <w:r>
              <w:rPr>
                <w:color w:val="000000"/>
                <w:sz w:val="26"/>
                <w:szCs w:val="26"/>
              </w:rPr>
              <w:t>yêu</w:t>
            </w:r>
            <w:proofErr w:type="spellEnd"/>
            <w:r>
              <w:rPr>
                <w:color w:val="000000"/>
                <w:sz w:val="26"/>
                <w:szCs w:val="26"/>
              </w:rPr>
              <w:t xml:space="preserve"> </w:t>
            </w:r>
            <w:proofErr w:type="spellStart"/>
            <w:r>
              <w:rPr>
                <w:color w:val="000000"/>
                <w:sz w:val="26"/>
                <w:szCs w:val="26"/>
              </w:rPr>
              <w:t>thích</w:t>
            </w:r>
            <w:proofErr w:type="spellEnd"/>
          </w:p>
          <w:p w14:paraId="34A208C4" w14:textId="77777777" w:rsidR="001760C8" w:rsidRPr="00596B55" w:rsidRDefault="001760C8" w:rsidP="003A4DFF">
            <w:pPr>
              <w:pStyle w:val="NormalWeb"/>
              <w:shd w:val="clear" w:color="auto" w:fill="FFFFFF"/>
              <w:spacing w:before="0" w:beforeAutospacing="0" w:after="0" w:afterAutospacing="0"/>
              <w:rPr>
                <w:rFonts w:ascii="Calibri" w:hAnsi="Calibri" w:cs="Calibri"/>
                <w:color w:val="000000"/>
                <w:sz w:val="22"/>
                <w:szCs w:val="22"/>
              </w:rPr>
            </w:pPr>
            <w:r w:rsidRPr="001B5EA8">
              <w:rPr>
                <w:b/>
                <w:bCs/>
                <w:color w:val="000000"/>
                <w:sz w:val="26"/>
                <w:szCs w:val="26"/>
              </w:rPr>
              <w:t>Sub1:</w:t>
            </w:r>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nhấn</w:t>
            </w:r>
            <w:proofErr w:type="spellEnd"/>
            <w:r>
              <w:rPr>
                <w:color w:val="000000"/>
                <w:sz w:val="26"/>
                <w:szCs w:val="26"/>
              </w:rPr>
              <w:t xml:space="preserve"> </w:t>
            </w:r>
            <w:proofErr w:type="spellStart"/>
            <w:r>
              <w:rPr>
                <w:color w:val="000000"/>
                <w:sz w:val="26"/>
                <w:szCs w:val="26"/>
              </w:rPr>
              <w:t>nút</w:t>
            </w:r>
            <w:proofErr w:type="spellEnd"/>
            <w:r>
              <w:rPr>
                <w:color w:val="000000"/>
                <w:sz w:val="26"/>
                <w:szCs w:val="26"/>
              </w:rPr>
              <w:t xml:space="preserve"> </w:t>
            </w:r>
            <w:proofErr w:type="spellStart"/>
            <w:r>
              <w:rPr>
                <w:color w:val="000000"/>
                <w:sz w:val="26"/>
                <w:szCs w:val="26"/>
              </w:rPr>
              <w:t>yêu</w:t>
            </w:r>
            <w:proofErr w:type="spellEnd"/>
            <w:r>
              <w:rPr>
                <w:color w:val="000000"/>
                <w:sz w:val="26"/>
                <w:szCs w:val="26"/>
              </w:rPr>
              <w:t xml:space="preserve"> </w:t>
            </w:r>
            <w:proofErr w:type="spellStart"/>
            <w:r>
              <w:rPr>
                <w:color w:val="000000"/>
                <w:sz w:val="26"/>
                <w:szCs w:val="26"/>
              </w:rPr>
              <w:t>thích</w:t>
            </w:r>
            <w:proofErr w:type="spellEnd"/>
            <w:r>
              <w:rPr>
                <w:color w:val="000000"/>
                <w:sz w:val="26"/>
                <w:szCs w:val="26"/>
              </w:rPr>
              <w:t xml:space="preserve"> </w:t>
            </w:r>
            <w:proofErr w:type="spellStart"/>
            <w:r>
              <w:rPr>
                <w:color w:val="000000"/>
                <w:sz w:val="26"/>
                <w:szCs w:val="26"/>
              </w:rPr>
              <w:t>món</w:t>
            </w:r>
            <w:proofErr w:type="spellEnd"/>
            <w:r>
              <w:rPr>
                <w:color w:val="000000"/>
                <w:sz w:val="26"/>
                <w:szCs w:val="26"/>
              </w:rPr>
              <w:t xml:space="preserve"> </w:t>
            </w:r>
            <w:proofErr w:type="spellStart"/>
            <w:r>
              <w:rPr>
                <w:color w:val="000000"/>
                <w:sz w:val="26"/>
                <w:szCs w:val="26"/>
              </w:rPr>
              <w:t>ăn</w:t>
            </w:r>
            <w:proofErr w:type="spellEnd"/>
          </w:p>
          <w:p w14:paraId="4737070B" w14:textId="77777777" w:rsidR="001760C8" w:rsidRDefault="001760C8" w:rsidP="003A4DFF">
            <w:pPr>
              <w:pStyle w:val="NormalWeb"/>
              <w:shd w:val="clear" w:color="auto" w:fill="FFFFFF"/>
              <w:spacing w:before="0" w:beforeAutospacing="0" w:after="0" w:afterAutospacing="0"/>
              <w:rPr>
                <w:color w:val="000000"/>
                <w:sz w:val="26"/>
                <w:szCs w:val="26"/>
              </w:rPr>
            </w:pPr>
            <w:r w:rsidRPr="001B5EA8">
              <w:rPr>
                <w:b/>
                <w:bCs/>
                <w:color w:val="000000"/>
                <w:sz w:val="26"/>
                <w:szCs w:val="26"/>
              </w:rPr>
              <w:t>Sub2:</w:t>
            </w:r>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nhấn</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danh</w:t>
            </w:r>
            <w:proofErr w:type="spellEnd"/>
            <w:r>
              <w:rPr>
                <w:color w:val="000000"/>
                <w:sz w:val="26"/>
                <w:szCs w:val="26"/>
              </w:rPr>
              <w:t xml:space="preserve"> </w:t>
            </w:r>
            <w:proofErr w:type="spellStart"/>
            <w:r>
              <w:rPr>
                <w:color w:val="000000"/>
                <w:sz w:val="26"/>
                <w:szCs w:val="26"/>
              </w:rPr>
              <w:t>sách</w:t>
            </w:r>
            <w:proofErr w:type="spellEnd"/>
            <w:r>
              <w:rPr>
                <w:color w:val="000000"/>
                <w:sz w:val="26"/>
                <w:szCs w:val="26"/>
              </w:rPr>
              <w:t xml:space="preserve"> </w:t>
            </w:r>
            <w:proofErr w:type="spellStart"/>
            <w:r>
              <w:rPr>
                <w:color w:val="000000"/>
                <w:sz w:val="26"/>
                <w:szCs w:val="26"/>
              </w:rPr>
              <w:t>món</w:t>
            </w:r>
            <w:proofErr w:type="spellEnd"/>
            <w:r>
              <w:rPr>
                <w:color w:val="000000"/>
                <w:sz w:val="26"/>
                <w:szCs w:val="26"/>
              </w:rPr>
              <w:t xml:space="preserve"> </w:t>
            </w:r>
            <w:proofErr w:type="spellStart"/>
            <w:r>
              <w:rPr>
                <w:color w:val="000000"/>
                <w:sz w:val="26"/>
                <w:szCs w:val="26"/>
              </w:rPr>
              <w:t>ăn</w:t>
            </w:r>
            <w:proofErr w:type="spellEnd"/>
            <w:r>
              <w:rPr>
                <w:color w:val="000000"/>
                <w:sz w:val="26"/>
                <w:szCs w:val="26"/>
              </w:rPr>
              <w:t xml:space="preserve"> </w:t>
            </w:r>
            <w:proofErr w:type="spellStart"/>
            <w:r>
              <w:rPr>
                <w:color w:val="000000"/>
                <w:sz w:val="26"/>
                <w:szCs w:val="26"/>
              </w:rPr>
              <w:t>yêu</w:t>
            </w:r>
            <w:proofErr w:type="spellEnd"/>
            <w:r>
              <w:rPr>
                <w:color w:val="000000"/>
                <w:sz w:val="26"/>
                <w:szCs w:val="26"/>
              </w:rPr>
              <w:t xml:space="preserve"> </w:t>
            </w:r>
            <w:proofErr w:type="spellStart"/>
            <w:r>
              <w:rPr>
                <w:color w:val="000000"/>
                <w:sz w:val="26"/>
                <w:szCs w:val="26"/>
              </w:rPr>
              <w:t>thích</w:t>
            </w:r>
            <w:proofErr w:type="spellEnd"/>
          </w:p>
          <w:p w14:paraId="2516018C" w14:textId="77777777" w:rsidR="001760C8"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S2.1. Hiển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danh</w:t>
            </w:r>
            <w:proofErr w:type="spellEnd"/>
            <w:r>
              <w:rPr>
                <w:color w:val="000000"/>
                <w:sz w:val="26"/>
                <w:szCs w:val="26"/>
              </w:rPr>
              <w:t xml:space="preserve"> </w:t>
            </w:r>
            <w:proofErr w:type="spellStart"/>
            <w:r>
              <w:rPr>
                <w:color w:val="000000"/>
                <w:sz w:val="26"/>
                <w:szCs w:val="26"/>
              </w:rPr>
              <w:t>sách</w:t>
            </w:r>
            <w:proofErr w:type="spellEnd"/>
            <w:r>
              <w:rPr>
                <w:color w:val="000000"/>
                <w:sz w:val="26"/>
                <w:szCs w:val="26"/>
              </w:rPr>
              <w:t xml:space="preserve"> </w:t>
            </w:r>
            <w:proofErr w:type="spellStart"/>
            <w:r>
              <w:rPr>
                <w:color w:val="000000"/>
                <w:sz w:val="26"/>
                <w:szCs w:val="26"/>
              </w:rPr>
              <w:t>món</w:t>
            </w:r>
            <w:proofErr w:type="spellEnd"/>
            <w:r>
              <w:rPr>
                <w:color w:val="000000"/>
                <w:sz w:val="26"/>
                <w:szCs w:val="26"/>
              </w:rPr>
              <w:t xml:space="preserve"> </w:t>
            </w:r>
            <w:proofErr w:type="spellStart"/>
            <w:r>
              <w:rPr>
                <w:color w:val="000000"/>
                <w:sz w:val="26"/>
                <w:szCs w:val="26"/>
              </w:rPr>
              <w:t>ăn</w:t>
            </w:r>
            <w:proofErr w:type="spellEnd"/>
            <w:r>
              <w:rPr>
                <w:color w:val="000000"/>
                <w:sz w:val="26"/>
                <w:szCs w:val="26"/>
              </w:rPr>
              <w:t xml:space="preserve"> </w:t>
            </w:r>
            <w:proofErr w:type="spellStart"/>
            <w:r>
              <w:rPr>
                <w:color w:val="000000"/>
                <w:sz w:val="26"/>
                <w:szCs w:val="26"/>
              </w:rPr>
              <w:t>yêu</w:t>
            </w:r>
            <w:proofErr w:type="spellEnd"/>
            <w:r>
              <w:rPr>
                <w:color w:val="000000"/>
                <w:sz w:val="26"/>
                <w:szCs w:val="26"/>
              </w:rPr>
              <w:t xml:space="preserve"> </w:t>
            </w:r>
            <w:proofErr w:type="spellStart"/>
            <w:r>
              <w:rPr>
                <w:color w:val="000000"/>
                <w:sz w:val="26"/>
                <w:szCs w:val="26"/>
              </w:rPr>
              <w:t>thích</w:t>
            </w:r>
            <w:proofErr w:type="spellEnd"/>
          </w:p>
          <w:p w14:paraId="58461573" w14:textId="77777777" w:rsidR="001760C8"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S2.2. </w:t>
            </w:r>
            <w:proofErr w:type="spellStart"/>
            <w:r>
              <w:rPr>
                <w:color w:val="000000"/>
                <w:sz w:val="26"/>
                <w:szCs w:val="26"/>
              </w:rPr>
              <w:t>Xóa</w:t>
            </w:r>
            <w:proofErr w:type="spellEnd"/>
            <w:r>
              <w:rPr>
                <w:color w:val="000000"/>
                <w:sz w:val="26"/>
                <w:szCs w:val="26"/>
              </w:rPr>
              <w:t xml:space="preserve"> </w:t>
            </w:r>
            <w:proofErr w:type="spellStart"/>
            <w:r>
              <w:rPr>
                <w:color w:val="000000"/>
                <w:sz w:val="26"/>
                <w:szCs w:val="26"/>
              </w:rPr>
              <w:t>món</w:t>
            </w:r>
            <w:proofErr w:type="spellEnd"/>
            <w:r>
              <w:rPr>
                <w:color w:val="000000"/>
                <w:sz w:val="26"/>
                <w:szCs w:val="26"/>
              </w:rPr>
              <w:t xml:space="preserve"> </w:t>
            </w:r>
            <w:proofErr w:type="spellStart"/>
            <w:r>
              <w:rPr>
                <w:color w:val="000000"/>
                <w:sz w:val="26"/>
                <w:szCs w:val="26"/>
              </w:rPr>
              <w:t>ăn</w:t>
            </w:r>
            <w:proofErr w:type="spellEnd"/>
            <w:r>
              <w:rPr>
                <w:color w:val="000000"/>
                <w:sz w:val="26"/>
                <w:szCs w:val="26"/>
              </w:rPr>
              <w:t xml:space="preserve"> </w:t>
            </w:r>
            <w:proofErr w:type="spellStart"/>
            <w:r>
              <w:rPr>
                <w:color w:val="000000"/>
                <w:sz w:val="26"/>
                <w:szCs w:val="26"/>
              </w:rPr>
              <w:t>yêu</w:t>
            </w:r>
            <w:proofErr w:type="spellEnd"/>
            <w:r>
              <w:rPr>
                <w:color w:val="000000"/>
                <w:sz w:val="26"/>
                <w:szCs w:val="26"/>
              </w:rPr>
              <w:t xml:space="preserve"> </w:t>
            </w:r>
            <w:proofErr w:type="spellStart"/>
            <w:r>
              <w:rPr>
                <w:color w:val="000000"/>
                <w:sz w:val="26"/>
                <w:szCs w:val="26"/>
              </w:rPr>
              <w:t>thích</w:t>
            </w:r>
            <w:proofErr w:type="spellEnd"/>
          </w:p>
          <w:p w14:paraId="13B1C275" w14:textId="77777777" w:rsidR="001760C8" w:rsidRPr="00EC340C" w:rsidRDefault="001760C8" w:rsidP="003A4DFF">
            <w:pPr>
              <w:pStyle w:val="NormalWeb"/>
              <w:shd w:val="clear" w:color="auto" w:fill="FFFFFF"/>
              <w:spacing w:before="0" w:beforeAutospacing="0" w:after="0" w:afterAutospacing="0"/>
              <w:ind w:right="-105"/>
              <w:rPr>
                <w:color w:val="000000"/>
                <w:sz w:val="26"/>
                <w:szCs w:val="26"/>
              </w:rPr>
            </w:pPr>
            <w:r>
              <w:rPr>
                <w:color w:val="000000"/>
                <w:sz w:val="26"/>
                <w:szCs w:val="26"/>
              </w:rPr>
              <w:t xml:space="preserve">3.Cập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CSDL</w:t>
            </w:r>
          </w:p>
        </w:tc>
      </w:tr>
      <w:tr w:rsidR="001760C8" w14:paraId="3EE8E3FE" w14:textId="77777777" w:rsidTr="003A4DFF">
        <w:tc>
          <w:tcPr>
            <w:tcW w:w="3969" w:type="dxa"/>
          </w:tcPr>
          <w:p w14:paraId="6586EFA7"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thay</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thế</w:t>
            </w:r>
            <w:proofErr w:type="spellEnd"/>
          </w:p>
        </w:tc>
        <w:tc>
          <w:tcPr>
            <w:tcW w:w="4960" w:type="dxa"/>
          </w:tcPr>
          <w:p w14:paraId="04A4BCBA"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
        </w:tc>
      </w:tr>
      <w:tr w:rsidR="001760C8" w14:paraId="3F8BA438" w14:textId="77777777" w:rsidTr="003A4DFF">
        <w:tc>
          <w:tcPr>
            <w:tcW w:w="3969" w:type="dxa"/>
          </w:tcPr>
          <w:p w14:paraId="077F5880" w14:textId="77777777" w:rsidR="001760C8" w:rsidRPr="00504894" w:rsidRDefault="001760C8" w:rsidP="003A4DFF">
            <w:pPr>
              <w:pStyle w:val="ListParagraph"/>
              <w:widowControl w:val="0"/>
              <w:autoSpaceDE w:val="0"/>
              <w:autoSpaceDN w:val="0"/>
              <w:spacing w:before="89"/>
              <w:ind w:left="0" w:right="4"/>
              <w:outlineLvl w:val="0"/>
              <w:rPr>
                <w:rFonts w:ascii="Times New Roman" w:hAnsi="Times New Roman" w:cs="Times New Roman"/>
                <w:b/>
                <w:bCs/>
                <w:sz w:val="26"/>
                <w:szCs w:val="26"/>
              </w:rPr>
            </w:pPr>
            <w:r w:rsidRPr="00231CE2">
              <w:rPr>
                <w:rFonts w:ascii="Times New Roman" w:eastAsia="Times New Roman" w:hAnsi="Times New Roman" w:cs="Times New Roman"/>
                <w:b/>
                <w:bCs/>
                <w:color w:val="000000"/>
                <w:sz w:val="26"/>
                <w:szCs w:val="26"/>
              </w:rPr>
              <w:t xml:space="preserve">Luồng </w:t>
            </w:r>
            <w:proofErr w:type="spellStart"/>
            <w:r w:rsidRPr="00231CE2">
              <w:rPr>
                <w:rFonts w:ascii="Times New Roman" w:eastAsia="Times New Roman" w:hAnsi="Times New Roman" w:cs="Times New Roman"/>
                <w:b/>
                <w:bCs/>
                <w:color w:val="000000"/>
                <w:sz w:val="26"/>
                <w:szCs w:val="26"/>
              </w:rPr>
              <w:t>sự</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kiện</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ngoại</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lệ</w:t>
            </w:r>
            <w:proofErr w:type="spellEnd"/>
          </w:p>
        </w:tc>
        <w:tc>
          <w:tcPr>
            <w:tcW w:w="4960" w:type="dxa"/>
          </w:tcPr>
          <w:p w14:paraId="3B72D614"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
        </w:tc>
      </w:tr>
    </w:tbl>
    <w:p w14:paraId="6B27C1D9" w14:textId="77777777" w:rsidR="001760C8" w:rsidRDefault="001760C8" w:rsidP="001760C8">
      <w:pPr>
        <w:tabs>
          <w:tab w:val="left" w:pos="709"/>
          <w:tab w:val="left" w:pos="851"/>
          <w:tab w:val="left" w:pos="3756"/>
        </w:tabs>
        <w:rPr>
          <w:rFonts w:ascii="Times New Roman" w:hAnsi="Times New Roman" w:cs="Times New Roman"/>
          <w:b/>
          <w:bCs/>
          <w:sz w:val="26"/>
          <w:szCs w:val="26"/>
        </w:rPr>
      </w:pPr>
    </w:p>
    <w:p w14:paraId="6F4482F0" w14:textId="77777777" w:rsidR="001760C8" w:rsidRDefault="001760C8" w:rsidP="001760C8">
      <w:pPr>
        <w:pStyle w:val="ListParagraph"/>
        <w:numPr>
          <w:ilvl w:val="0"/>
          <w:numId w:val="125"/>
        </w:numPr>
        <w:tabs>
          <w:tab w:val="left" w:pos="709"/>
          <w:tab w:val="left" w:pos="851"/>
          <w:tab w:val="left" w:pos="1418"/>
        </w:tabs>
        <w:rPr>
          <w:rFonts w:ascii="Times New Roman" w:hAnsi="Times New Roman" w:cs="Times New Roman"/>
          <w:b/>
          <w:bCs/>
          <w:sz w:val="26"/>
          <w:szCs w:val="26"/>
        </w:rPr>
      </w:pPr>
      <w:r>
        <w:rPr>
          <w:rFonts w:ascii="Times New Roman" w:hAnsi="Times New Roman" w:cs="Times New Roman"/>
          <w:b/>
          <w:bCs/>
          <w:sz w:val="26"/>
          <w:szCs w:val="26"/>
        </w:rPr>
        <w:lastRenderedPageBreak/>
        <w:t xml:space="preserve">Quản </w:t>
      </w:r>
      <w:proofErr w:type="spellStart"/>
      <w:r>
        <w:rPr>
          <w:rFonts w:ascii="Times New Roman" w:hAnsi="Times New Roman" w:cs="Times New Roman"/>
          <w:b/>
          <w:bCs/>
          <w:sz w:val="26"/>
          <w:szCs w:val="26"/>
        </w:rPr>
        <w:t>lý</w:t>
      </w:r>
      <w:proofErr w:type="spellEnd"/>
      <w:r>
        <w:rPr>
          <w:rFonts w:ascii="Times New Roman" w:hAnsi="Times New Roman" w:cs="Times New Roman"/>
          <w:b/>
          <w:bCs/>
          <w:sz w:val="26"/>
          <w:szCs w:val="26"/>
        </w:rPr>
        <w:t xml:space="preserve"> tin </w:t>
      </w:r>
      <w:proofErr w:type="spellStart"/>
      <w:r>
        <w:rPr>
          <w:rFonts w:ascii="Times New Roman" w:hAnsi="Times New Roman" w:cs="Times New Roman"/>
          <w:b/>
          <w:bCs/>
          <w:sz w:val="26"/>
          <w:szCs w:val="26"/>
        </w:rPr>
        <w:t>tức</w:t>
      </w:r>
      <w:proofErr w:type="spellEnd"/>
    </w:p>
    <w:p w14:paraId="32601A9D" w14:textId="77777777" w:rsidR="001760C8" w:rsidRPr="00231CE2" w:rsidRDefault="001760C8" w:rsidP="001760C8">
      <w:pPr>
        <w:pStyle w:val="ListParagraph"/>
        <w:tabs>
          <w:tab w:val="left" w:pos="709"/>
          <w:tab w:val="left" w:pos="851"/>
          <w:tab w:val="left" w:pos="1418"/>
        </w:tabs>
        <w:ind w:left="1080"/>
        <w:rPr>
          <w:rFonts w:ascii="Times New Roman" w:hAnsi="Times New Roman" w:cs="Times New Roman"/>
          <w:b/>
          <w:bCs/>
          <w:sz w:val="26"/>
          <w:szCs w:val="26"/>
        </w:rPr>
      </w:pPr>
    </w:p>
    <w:p w14:paraId="2BE9C264" w14:textId="77777777" w:rsidR="001760C8" w:rsidRPr="00231CE2" w:rsidRDefault="001760C8" w:rsidP="001760C8">
      <w:pPr>
        <w:pStyle w:val="ListParagraph"/>
        <w:tabs>
          <w:tab w:val="left" w:pos="709"/>
          <w:tab w:val="left" w:pos="851"/>
          <w:tab w:val="left" w:pos="1418"/>
        </w:tabs>
        <w:ind w:left="1080"/>
        <w:rPr>
          <w:rFonts w:ascii="Times New Roman" w:hAnsi="Times New Roman" w:cs="Times New Roman"/>
          <w:b/>
          <w:bCs/>
          <w:sz w:val="26"/>
          <w:szCs w:val="26"/>
        </w:rPr>
      </w:pPr>
      <w:r w:rsidRPr="000B54F0">
        <w:rPr>
          <w:rFonts w:ascii="Times New Roman" w:hAnsi="Times New Roman" w:cs="Times New Roman"/>
          <w:b/>
          <w:bCs/>
          <w:noProof/>
          <w:sz w:val="26"/>
          <w:szCs w:val="26"/>
        </w:rPr>
        <w:drawing>
          <wp:inline distT="0" distB="0" distL="0" distR="0" wp14:anchorId="577C5583" wp14:editId="57E9796D">
            <wp:extent cx="5128260" cy="2446020"/>
            <wp:effectExtent l="0" t="0" r="0" b="0"/>
            <wp:docPr id="134073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19864" name=""/>
                    <pic:cNvPicPr/>
                  </pic:nvPicPr>
                  <pic:blipFill>
                    <a:blip r:embed="rId26"/>
                    <a:stretch>
                      <a:fillRect/>
                    </a:stretch>
                  </pic:blipFill>
                  <pic:spPr>
                    <a:xfrm>
                      <a:off x="0" y="0"/>
                      <a:ext cx="5137663" cy="2450505"/>
                    </a:xfrm>
                    <a:prstGeom prst="rect">
                      <a:avLst/>
                    </a:prstGeom>
                  </pic:spPr>
                </pic:pic>
              </a:graphicData>
            </a:graphic>
          </wp:inline>
        </w:drawing>
      </w:r>
    </w:p>
    <w:p w14:paraId="41D34980" w14:textId="77777777" w:rsidR="001760C8" w:rsidRDefault="001760C8" w:rsidP="001760C8">
      <w:pPr>
        <w:widowControl w:val="0"/>
        <w:autoSpaceDE w:val="0"/>
        <w:autoSpaceDN w:val="0"/>
        <w:spacing w:before="89" w:after="0" w:line="240" w:lineRule="auto"/>
        <w:ind w:left="851" w:right="4"/>
        <w:jc w:val="center"/>
        <w:outlineLvl w:val="0"/>
        <w:rPr>
          <w:rFonts w:ascii="Times New Roman" w:eastAsia="Times New Roman" w:hAnsi="Times New Roman" w:cs="Times New Roman"/>
          <w:i/>
          <w:iCs/>
          <w:sz w:val="24"/>
          <w:szCs w:val="24"/>
        </w:rPr>
      </w:pPr>
      <w:proofErr w:type="spellStart"/>
      <w:r w:rsidRPr="004B6C44">
        <w:rPr>
          <w:rFonts w:ascii="Times New Roman" w:eastAsia="Times New Roman" w:hAnsi="Times New Roman" w:cs="Times New Roman"/>
          <w:i/>
          <w:iCs/>
          <w:sz w:val="24"/>
          <w:szCs w:val="24"/>
        </w:rPr>
        <w:t>Hình</w:t>
      </w:r>
      <w:proofErr w:type="spellEnd"/>
      <w:r w:rsidRPr="004B6C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10</w:t>
      </w:r>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Sơ</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đồ</w:t>
      </w:r>
      <w:proofErr w:type="spellEnd"/>
      <w:r w:rsidRPr="004B6C44">
        <w:rPr>
          <w:rFonts w:ascii="Times New Roman" w:eastAsia="Times New Roman" w:hAnsi="Times New Roman" w:cs="Times New Roman"/>
          <w:i/>
          <w:iCs/>
          <w:sz w:val="24"/>
          <w:szCs w:val="24"/>
        </w:rPr>
        <w:t xml:space="preserve"> Use Case </w:t>
      </w:r>
      <w:proofErr w:type="spellStart"/>
      <w:r w:rsidRPr="004B6C44">
        <w:rPr>
          <w:rFonts w:ascii="Times New Roman" w:eastAsia="Times New Roman" w:hAnsi="Times New Roman" w:cs="Times New Roman"/>
          <w:i/>
          <w:iCs/>
          <w:sz w:val="24"/>
          <w:szCs w:val="24"/>
        </w:rPr>
        <w:t>chức</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năng</w:t>
      </w:r>
      <w:proofErr w:type="spellEnd"/>
      <w:r w:rsidRPr="004B6C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Quản </w:t>
      </w:r>
      <w:proofErr w:type="spellStart"/>
      <w:r>
        <w:rPr>
          <w:rFonts w:ascii="Times New Roman" w:eastAsia="Times New Roman" w:hAnsi="Times New Roman" w:cs="Times New Roman"/>
          <w:i/>
          <w:iCs/>
          <w:sz w:val="24"/>
          <w:szCs w:val="24"/>
        </w:rPr>
        <w:t>lý</w:t>
      </w:r>
      <w:proofErr w:type="spellEnd"/>
      <w:r>
        <w:rPr>
          <w:rFonts w:ascii="Times New Roman" w:eastAsia="Times New Roman" w:hAnsi="Times New Roman" w:cs="Times New Roman"/>
          <w:i/>
          <w:iCs/>
          <w:sz w:val="24"/>
          <w:szCs w:val="24"/>
        </w:rPr>
        <w:t xml:space="preserve"> tin </w:t>
      </w:r>
      <w:proofErr w:type="spellStart"/>
      <w:r>
        <w:rPr>
          <w:rFonts w:ascii="Times New Roman" w:eastAsia="Times New Roman" w:hAnsi="Times New Roman" w:cs="Times New Roman"/>
          <w:i/>
          <w:iCs/>
          <w:sz w:val="24"/>
          <w:szCs w:val="24"/>
        </w:rPr>
        <w:t>tức</w:t>
      </w:r>
      <w:proofErr w:type="spellEnd"/>
    </w:p>
    <w:p w14:paraId="61B77ECD" w14:textId="77777777" w:rsidR="001760C8" w:rsidRPr="00231CE2" w:rsidRDefault="001760C8" w:rsidP="001760C8">
      <w:pPr>
        <w:widowControl w:val="0"/>
        <w:autoSpaceDE w:val="0"/>
        <w:autoSpaceDN w:val="0"/>
        <w:spacing w:before="89" w:after="0" w:line="240" w:lineRule="auto"/>
        <w:ind w:left="851" w:right="4"/>
        <w:outlineLvl w:val="0"/>
        <w:rPr>
          <w:rFonts w:ascii="Times New Roman" w:eastAsia="Times New Roman" w:hAnsi="Times New Roman" w:cs="Times New Roman"/>
          <w:sz w:val="26"/>
          <w:szCs w:val="26"/>
        </w:rPr>
      </w:pPr>
    </w:p>
    <w:tbl>
      <w:tblPr>
        <w:tblW w:w="0" w:type="auto"/>
        <w:tblInd w:w="421" w:type="dxa"/>
        <w:tblCellMar>
          <w:top w:w="15" w:type="dxa"/>
          <w:left w:w="15" w:type="dxa"/>
          <w:bottom w:w="15" w:type="dxa"/>
          <w:right w:w="15" w:type="dxa"/>
        </w:tblCellMar>
        <w:tblLook w:val="04A0" w:firstRow="1" w:lastRow="0" w:firstColumn="1" w:lastColumn="0" w:noHBand="0" w:noVBand="1"/>
      </w:tblPr>
      <w:tblGrid>
        <w:gridCol w:w="3969"/>
        <w:gridCol w:w="4960"/>
      </w:tblGrid>
      <w:tr w:rsidR="001760C8" w:rsidRPr="00231CE2" w14:paraId="380F2EF7" w14:textId="77777777" w:rsidTr="003A4DFF">
        <w:trPr>
          <w:trHeight w:val="405"/>
        </w:trPr>
        <w:tc>
          <w:tcPr>
            <w:tcW w:w="396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886D5E" w14:textId="77777777" w:rsidR="001760C8" w:rsidRPr="00231CE2" w:rsidRDefault="001760C8" w:rsidP="003A4DFF">
            <w:pPr>
              <w:spacing w:before="80" w:after="0" w:line="240" w:lineRule="auto"/>
              <w:ind w:left="47"/>
              <w:jc w:val="center"/>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b/>
                <w:bCs/>
                <w:color w:val="000000"/>
                <w:sz w:val="26"/>
                <w:szCs w:val="26"/>
              </w:rPr>
              <w:t>Tên</w:t>
            </w:r>
            <w:proofErr w:type="spellEnd"/>
            <w:r w:rsidRPr="00231CE2">
              <w:rPr>
                <w:rFonts w:ascii="Times New Roman" w:eastAsia="Times New Roman" w:hAnsi="Times New Roman" w:cs="Times New Roman"/>
                <w:b/>
                <w:bCs/>
                <w:color w:val="000000"/>
                <w:sz w:val="26"/>
                <w:szCs w:val="26"/>
              </w:rPr>
              <w:t xml:space="preserve"> Use Case</w:t>
            </w:r>
          </w:p>
        </w:tc>
        <w:tc>
          <w:tcPr>
            <w:tcW w:w="49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D88265" w14:textId="77777777" w:rsidR="001760C8" w:rsidRPr="00231CE2" w:rsidRDefault="001760C8" w:rsidP="003A4DFF">
            <w:pPr>
              <w:spacing w:before="80" w:after="0" w:line="240" w:lineRule="auto"/>
              <w:ind w:left="47"/>
              <w:jc w:val="center"/>
              <w:rPr>
                <w:rFonts w:ascii="Times New Roman" w:eastAsia="Times New Roman" w:hAnsi="Times New Roman" w:cs="Times New Roman"/>
                <w:sz w:val="24"/>
                <w:szCs w:val="24"/>
              </w:rPr>
            </w:pPr>
            <w:r w:rsidRPr="00231CE2">
              <w:rPr>
                <w:rFonts w:ascii="Times New Roman" w:eastAsia="Times New Roman" w:hAnsi="Times New Roman" w:cs="Times New Roman"/>
                <w:b/>
                <w:bCs/>
                <w:color w:val="000000"/>
                <w:sz w:val="26"/>
                <w:szCs w:val="26"/>
              </w:rPr>
              <w:t>QUẢN LÝ MÓN ĂN YÊU THÍCH</w:t>
            </w:r>
          </w:p>
        </w:tc>
      </w:tr>
      <w:tr w:rsidR="001760C8" w:rsidRPr="00231CE2" w14:paraId="560FE7C7" w14:textId="77777777" w:rsidTr="003A4DFF">
        <w:trPr>
          <w:trHeight w:val="405"/>
        </w:trPr>
        <w:tc>
          <w:tcPr>
            <w:tcW w:w="396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897E24" w14:textId="77777777" w:rsidR="001760C8" w:rsidRPr="00231CE2" w:rsidRDefault="001760C8" w:rsidP="003A4DFF">
            <w:pPr>
              <w:spacing w:before="80" w:after="0" w:line="240" w:lineRule="auto"/>
              <w:ind w:left="47" w:right="40"/>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b/>
                <w:bCs/>
                <w:color w:val="000000"/>
                <w:sz w:val="26"/>
                <w:szCs w:val="26"/>
              </w:rPr>
              <w:t>Tác</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nhân</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chính</w:t>
            </w:r>
            <w:proofErr w:type="spellEnd"/>
          </w:p>
        </w:tc>
        <w:tc>
          <w:tcPr>
            <w:tcW w:w="49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B8FEB2"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xml:space="preserve">Quản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KH </w:t>
            </w:r>
            <w:proofErr w:type="spellStart"/>
            <w:r w:rsidRPr="00231CE2">
              <w:rPr>
                <w:rFonts w:ascii="Times New Roman" w:eastAsia="Times New Roman" w:hAnsi="Times New Roman" w:cs="Times New Roman"/>
                <w:color w:val="000000"/>
                <w:sz w:val="26"/>
                <w:szCs w:val="26"/>
              </w:rPr>
              <w:t>có</w:t>
            </w:r>
            <w:proofErr w:type="spellEnd"/>
            <w:r w:rsidRPr="00231CE2">
              <w:rPr>
                <w:rFonts w:ascii="Times New Roman" w:eastAsia="Times New Roman" w:hAnsi="Times New Roman" w:cs="Times New Roman"/>
                <w:color w:val="000000"/>
                <w:sz w:val="26"/>
                <w:szCs w:val="26"/>
              </w:rPr>
              <w:t xml:space="preserve"> TK, KH </w:t>
            </w:r>
            <w:proofErr w:type="spellStart"/>
            <w:r w:rsidRPr="00231CE2">
              <w:rPr>
                <w:rFonts w:ascii="Times New Roman" w:eastAsia="Times New Roman" w:hAnsi="Times New Roman" w:cs="Times New Roman"/>
                <w:color w:val="000000"/>
                <w:sz w:val="26"/>
                <w:szCs w:val="26"/>
              </w:rPr>
              <w:t>chưa</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có</w:t>
            </w:r>
            <w:proofErr w:type="spellEnd"/>
            <w:r w:rsidRPr="00231CE2">
              <w:rPr>
                <w:rFonts w:ascii="Times New Roman" w:eastAsia="Times New Roman" w:hAnsi="Times New Roman" w:cs="Times New Roman"/>
                <w:color w:val="000000"/>
                <w:sz w:val="26"/>
                <w:szCs w:val="26"/>
              </w:rPr>
              <w:t xml:space="preserve"> TK</w:t>
            </w:r>
          </w:p>
        </w:tc>
      </w:tr>
      <w:tr w:rsidR="001760C8" w:rsidRPr="00231CE2" w14:paraId="13D46555" w14:textId="77777777" w:rsidTr="003A4DFF">
        <w:trPr>
          <w:trHeight w:val="1184"/>
        </w:trPr>
        <w:tc>
          <w:tcPr>
            <w:tcW w:w="396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3B9376"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b/>
                <w:bCs/>
                <w:color w:val="000000"/>
                <w:sz w:val="26"/>
                <w:szCs w:val="26"/>
              </w:rPr>
              <w:t>Mục</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đích</w:t>
            </w:r>
            <w:proofErr w:type="spellEnd"/>
          </w:p>
        </w:tc>
        <w:tc>
          <w:tcPr>
            <w:tcW w:w="49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94EB5B"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xml:space="preserve">Quản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có</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thể</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quản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mục</w:t>
            </w:r>
            <w:proofErr w:type="spellEnd"/>
            <w:r w:rsidRPr="00231CE2">
              <w:rPr>
                <w:rFonts w:ascii="Times New Roman" w:eastAsia="Times New Roman" w:hAnsi="Times New Roman" w:cs="Times New Roman"/>
                <w:color w:val="000000"/>
                <w:sz w:val="26"/>
                <w:szCs w:val="26"/>
              </w:rPr>
              <w:t xml:space="preserve"> tin </w:t>
            </w:r>
            <w:proofErr w:type="spellStart"/>
            <w:r w:rsidRPr="00231CE2">
              <w:rPr>
                <w:rFonts w:ascii="Times New Roman" w:eastAsia="Times New Roman" w:hAnsi="Times New Roman" w:cs="Times New Roman"/>
                <w:color w:val="000000"/>
                <w:sz w:val="26"/>
                <w:szCs w:val="26"/>
              </w:rPr>
              <w:t>tức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Thêm</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Sửa</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Xóa</w:t>
            </w:r>
            <w:proofErr w:type="spellEnd"/>
            <w:r w:rsidRPr="00231CE2">
              <w:rPr>
                <w:rFonts w:ascii="Times New Roman" w:eastAsia="Times New Roman" w:hAnsi="Times New Roman" w:cs="Times New Roman"/>
                <w:color w:val="000000"/>
                <w:sz w:val="26"/>
                <w:szCs w:val="26"/>
              </w:rPr>
              <w:t>)</w:t>
            </w:r>
          </w:p>
          <w:p w14:paraId="27160BEE"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color w:val="000000"/>
                <w:sz w:val="26"/>
                <w:szCs w:val="26"/>
              </w:rPr>
              <w:t>Khách</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hàng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có</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thể</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xem</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những</w:t>
            </w:r>
            <w:proofErr w:type="spellEnd"/>
            <w:r w:rsidRPr="00231CE2">
              <w:rPr>
                <w:rFonts w:ascii="Times New Roman" w:eastAsia="Times New Roman" w:hAnsi="Times New Roman" w:cs="Times New Roman"/>
                <w:color w:val="000000"/>
                <w:sz w:val="26"/>
                <w:szCs w:val="26"/>
              </w:rPr>
              <w:t xml:space="preserve"> tin </w:t>
            </w:r>
            <w:proofErr w:type="spellStart"/>
            <w:r w:rsidRPr="00231CE2">
              <w:rPr>
                <w:rFonts w:ascii="Times New Roman" w:eastAsia="Times New Roman" w:hAnsi="Times New Roman" w:cs="Times New Roman"/>
                <w:color w:val="000000"/>
                <w:sz w:val="26"/>
                <w:szCs w:val="26"/>
              </w:rPr>
              <w:t>tức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liên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quan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đến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nhà</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hàng</w:t>
            </w:r>
            <w:proofErr w:type="spellEnd"/>
          </w:p>
        </w:tc>
      </w:tr>
      <w:tr w:rsidR="001760C8" w:rsidRPr="00231CE2" w14:paraId="6D21A2FF" w14:textId="77777777" w:rsidTr="003A4DFF">
        <w:trPr>
          <w:trHeight w:val="405"/>
        </w:trPr>
        <w:tc>
          <w:tcPr>
            <w:tcW w:w="396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402660"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b/>
                <w:bCs/>
                <w:color w:val="000000"/>
                <w:sz w:val="26"/>
                <w:szCs w:val="26"/>
              </w:rPr>
              <w:t>Mưc</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độ</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ưu</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tiên</w:t>
            </w:r>
            <w:proofErr w:type="spellEnd"/>
          </w:p>
        </w:tc>
        <w:tc>
          <w:tcPr>
            <w:tcW w:w="49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0D0910"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color w:val="000000"/>
                <w:sz w:val="26"/>
                <w:szCs w:val="26"/>
              </w:rPr>
              <w:t>Bắt</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buộc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phải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có</w:t>
            </w:r>
            <w:proofErr w:type="spellEnd"/>
          </w:p>
        </w:tc>
      </w:tr>
      <w:tr w:rsidR="001760C8" w:rsidRPr="00231CE2" w14:paraId="08DA0CDB" w14:textId="77777777" w:rsidTr="003A4DFF">
        <w:trPr>
          <w:trHeight w:val="405"/>
        </w:trPr>
        <w:tc>
          <w:tcPr>
            <w:tcW w:w="396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76F7F7"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b/>
                <w:bCs/>
                <w:color w:val="000000"/>
                <w:sz w:val="26"/>
                <w:szCs w:val="26"/>
              </w:rPr>
              <w:t>Mức</w:t>
            </w:r>
            <w:proofErr w:type="spellEnd"/>
          </w:p>
        </w:tc>
        <w:tc>
          <w:tcPr>
            <w:tcW w:w="49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1384C9"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color w:val="000000"/>
                <w:sz w:val="26"/>
                <w:szCs w:val="26"/>
              </w:rPr>
              <w:t>Mức</w:t>
            </w:r>
            <w:proofErr w:type="spellEnd"/>
            <w:r w:rsidRPr="00231CE2">
              <w:rPr>
                <w:rFonts w:ascii="Times New Roman" w:eastAsia="Times New Roman" w:hAnsi="Times New Roman" w:cs="Times New Roman"/>
                <w:color w:val="000000"/>
                <w:sz w:val="26"/>
                <w:szCs w:val="26"/>
              </w:rPr>
              <w:t xml:space="preserve"> 0</w:t>
            </w:r>
          </w:p>
        </w:tc>
      </w:tr>
      <w:tr w:rsidR="001760C8" w:rsidRPr="00231CE2" w14:paraId="46EB0D46" w14:textId="77777777" w:rsidTr="003A4DFF">
        <w:trPr>
          <w:trHeight w:val="1095"/>
        </w:trPr>
        <w:tc>
          <w:tcPr>
            <w:tcW w:w="396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2BEE86"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b/>
                <w:bCs/>
                <w:color w:val="000000"/>
                <w:sz w:val="26"/>
                <w:szCs w:val="26"/>
              </w:rPr>
              <w:t>Điều</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kiện</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kích</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hoạt</w:t>
            </w:r>
            <w:proofErr w:type="spellEnd"/>
          </w:p>
        </w:tc>
        <w:tc>
          <w:tcPr>
            <w:tcW w:w="49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6A50AA"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xml:space="preserve">Khi </w:t>
            </w:r>
            <w:proofErr w:type="spellStart"/>
            <w:r w:rsidRPr="00231CE2">
              <w:rPr>
                <w:rFonts w:ascii="Times New Roman" w:eastAsia="Times New Roman" w:hAnsi="Times New Roman" w:cs="Times New Roman"/>
                <w:color w:val="000000"/>
                <w:sz w:val="26"/>
                <w:szCs w:val="26"/>
              </w:rPr>
              <w:t>quản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đang</w:t>
            </w:r>
            <w:proofErr w:type="spellEnd"/>
            <w:r w:rsidRPr="00231CE2">
              <w:rPr>
                <w:rFonts w:ascii="Times New Roman" w:eastAsia="Times New Roman" w:hAnsi="Times New Roman" w:cs="Times New Roman"/>
                <w:color w:val="000000"/>
                <w:sz w:val="26"/>
                <w:szCs w:val="26"/>
              </w:rPr>
              <w:t xml:space="preserve"> ở </w:t>
            </w:r>
            <w:proofErr w:type="spellStart"/>
            <w:r w:rsidRPr="00231CE2">
              <w:rPr>
                <w:rFonts w:ascii="Times New Roman" w:eastAsia="Times New Roman" w:hAnsi="Times New Roman" w:cs="Times New Roman"/>
                <w:color w:val="000000"/>
                <w:sz w:val="26"/>
                <w:szCs w:val="26"/>
              </w:rPr>
              <w:t>trạng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thái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đăng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nhập</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và</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chọn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mục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quản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tin </w:t>
            </w:r>
            <w:proofErr w:type="spellStart"/>
            <w:r w:rsidRPr="00231CE2">
              <w:rPr>
                <w:rFonts w:ascii="Times New Roman" w:eastAsia="Times New Roman" w:hAnsi="Times New Roman" w:cs="Times New Roman"/>
                <w:color w:val="000000"/>
                <w:sz w:val="26"/>
                <w:szCs w:val="26"/>
              </w:rPr>
              <w:t>tức</w:t>
            </w:r>
            <w:proofErr w:type="spellEnd"/>
          </w:p>
          <w:p w14:paraId="29A55643"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color w:val="000000"/>
                <w:sz w:val="26"/>
                <w:szCs w:val="26"/>
              </w:rPr>
              <w:t>Khách</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hàng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chọn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mục</w:t>
            </w:r>
            <w:proofErr w:type="spellEnd"/>
            <w:r w:rsidRPr="00231CE2">
              <w:rPr>
                <w:rFonts w:ascii="Times New Roman" w:eastAsia="Times New Roman" w:hAnsi="Times New Roman" w:cs="Times New Roman"/>
                <w:color w:val="000000"/>
                <w:sz w:val="26"/>
                <w:szCs w:val="26"/>
              </w:rPr>
              <w:t xml:space="preserve"> tin </w:t>
            </w:r>
            <w:proofErr w:type="spellStart"/>
            <w:r w:rsidRPr="00231CE2">
              <w:rPr>
                <w:rFonts w:ascii="Times New Roman" w:eastAsia="Times New Roman" w:hAnsi="Times New Roman" w:cs="Times New Roman"/>
                <w:color w:val="000000"/>
                <w:sz w:val="26"/>
                <w:szCs w:val="26"/>
              </w:rPr>
              <w:t>tức</w:t>
            </w:r>
            <w:proofErr w:type="spellEnd"/>
          </w:p>
        </w:tc>
      </w:tr>
      <w:tr w:rsidR="001760C8" w:rsidRPr="00231CE2" w14:paraId="1481004E" w14:textId="77777777" w:rsidTr="003A4DFF">
        <w:trPr>
          <w:trHeight w:val="1395"/>
        </w:trPr>
        <w:tc>
          <w:tcPr>
            <w:tcW w:w="396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691477"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b/>
                <w:bCs/>
                <w:color w:val="000000"/>
                <w:sz w:val="26"/>
                <w:szCs w:val="26"/>
              </w:rPr>
              <w:t>Điều</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kiện</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tiên</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quyết</w:t>
            </w:r>
            <w:proofErr w:type="spellEnd"/>
          </w:p>
        </w:tc>
        <w:tc>
          <w:tcPr>
            <w:tcW w:w="49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42F17F"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xml:space="preserve">Quản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có</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tài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khoản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và</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đăng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nhập</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thành</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công</w:t>
            </w:r>
            <w:proofErr w:type="spellEnd"/>
          </w:p>
          <w:p w14:paraId="27376DEE"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color w:val="000000"/>
                <w:sz w:val="26"/>
                <w:szCs w:val="26"/>
              </w:rPr>
              <w:t>Khách</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hàng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vào</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được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trang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điện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tử</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của</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nhà</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hàng</w:t>
            </w:r>
            <w:proofErr w:type="spellEnd"/>
          </w:p>
        </w:tc>
      </w:tr>
      <w:tr w:rsidR="001760C8" w:rsidRPr="00231CE2" w14:paraId="5381A1D5" w14:textId="77777777" w:rsidTr="003A4DFF">
        <w:trPr>
          <w:trHeight w:val="1095"/>
        </w:trPr>
        <w:tc>
          <w:tcPr>
            <w:tcW w:w="396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F576B2"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b/>
                <w:bCs/>
                <w:color w:val="000000"/>
                <w:sz w:val="26"/>
                <w:szCs w:val="26"/>
              </w:rPr>
              <w:t>Điều</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kiện</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thành</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công</w:t>
            </w:r>
            <w:proofErr w:type="spellEnd"/>
          </w:p>
        </w:tc>
        <w:tc>
          <w:tcPr>
            <w:tcW w:w="49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D753A4"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xml:space="preserve">Quản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có</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thể</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cập</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nhập</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được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các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bài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viết</w:t>
            </w:r>
            <w:proofErr w:type="spellEnd"/>
          </w:p>
          <w:p w14:paraId="61B0B7A2"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color w:val="000000"/>
                <w:sz w:val="26"/>
                <w:szCs w:val="26"/>
              </w:rPr>
              <w:t>Khách</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hàng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xem</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được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bài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viết</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của</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nhà</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hàng</w:t>
            </w:r>
            <w:proofErr w:type="spellEnd"/>
          </w:p>
        </w:tc>
      </w:tr>
      <w:tr w:rsidR="001760C8" w:rsidRPr="00231CE2" w14:paraId="78ED9D75" w14:textId="77777777" w:rsidTr="003A4DFF">
        <w:trPr>
          <w:trHeight w:val="1395"/>
        </w:trPr>
        <w:tc>
          <w:tcPr>
            <w:tcW w:w="396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2A5C5F"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b/>
                <w:bCs/>
                <w:color w:val="000000"/>
                <w:sz w:val="26"/>
                <w:szCs w:val="26"/>
              </w:rPr>
              <w:lastRenderedPageBreak/>
              <w:t>Điều</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kiện</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thất</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bại</w:t>
            </w:r>
            <w:proofErr w:type="spellEnd"/>
          </w:p>
        </w:tc>
        <w:tc>
          <w:tcPr>
            <w:tcW w:w="49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2662E2"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xml:space="preserve">Quản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không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đăng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nhập</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được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vào</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tài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khoản</w:t>
            </w:r>
            <w:proofErr w:type="spellEnd"/>
          </w:p>
          <w:p w14:paraId="66AC3EAF"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color w:val="000000"/>
                <w:sz w:val="26"/>
                <w:szCs w:val="26"/>
              </w:rPr>
              <w:t>Khách</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hàng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không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vào</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được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trang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điện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tử</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của</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nhà</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hàng</w:t>
            </w:r>
            <w:proofErr w:type="spellEnd"/>
          </w:p>
        </w:tc>
      </w:tr>
      <w:tr w:rsidR="001760C8" w:rsidRPr="00231CE2" w14:paraId="6EE58902" w14:textId="77777777" w:rsidTr="003A4DFF">
        <w:trPr>
          <w:trHeight w:val="5255"/>
        </w:trPr>
        <w:tc>
          <w:tcPr>
            <w:tcW w:w="396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BE8232"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b/>
                <w:bCs/>
                <w:color w:val="000000"/>
                <w:sz w:val="26"/>
                <w:szCs w:val="26"/>
              </w:rPr>
              <w:t xml:space="preserve">Luồng </w:t>
            </w:r>
            <w:proofErr w:type="spellStart"/>
            <w:r w:rsidRPr="00231CE2">
              <w:rPr>
                <w:rFonts w:ascii="Times New Roman" w:eastAsia="Times New Roman" w:hAnsi="Times New Roman" w:cs="Times New Roman"/>
                <w:b/>
                <w:bCs/>
                <w:color w:val="000000"/>
                <w:sz w:val="26"/>
                <w:szCs w:val="26"/>
              </w:rPr>
              <w:t>sự</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kiện</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chính</w:t>
            </w:r>
            <w:proofErr w:type="spellEnd"/>
          </w:p>
        </w:tc>
        <w:tc>
          <w:tcPr>
            <w:tcW w:w="49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959931" w14:textId="77777777" w:rsidR="001760C8" w:rsidRPr="00231CE2" w:rsidRDefault="001760C8" w:rsidP="003A4DFF">
            <w:pPr>
              <w:shd w:val="clear" w:color="auto" w:fill="FFFFFF"/>
              <w:spacing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xml:space="preserve">1.Quản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đăng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nhập</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vào</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tài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khoản</w:t>
            </w:r>
            <w:proofErr w:type="spellEnd"/>
          </w:p>
          <w:p w14:paraId="6F22F59E" w14:textId="77777777" w:rsidR="001760C8" w:rsidRPr="00231CE2" w:rsidRDefault="001760C8" w:rsidP="003A4DFF">
            <w:pPr>
              <w:shd w:val="clear" w:color="auto" w:fill="FFFFFF"/>
              <w:spacing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color w:val="000000"/>
                <w:sz w:val="26"/>
                <w:szCs w:val="26"/>
              </w:rPr>
              <w:t>Khách</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hàng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vào</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trang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điện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tử</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của</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nhà</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hàng</w:t>
            </w:r>
            <w:proofErr w:type="spellEnd"/>
          </w:p>
          <w:p w14:paraId="2B35A250" w14:textId="77777777" w:rsidR="001760C8" w:rsidRPr="00231CE2" w:rsidRDefault="001760C8" w:rsidP="003A4DFF">
            <w:pPr>
              <w:shd w:val="clear" w:color="auto" w:fill="FFFFFF"/>
              <w:spacing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xml:space="preserve">2.Quản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chọn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mục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quản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tin </w:t>
            </w:r>
            <w:proofErr w:type="spellStart"/>
            <w:r w:rsidRPr="00231CE2">
              <w:rPr>
                <w:rFonts w:ascii="Times New Roman" w:eastAsia="Times New Roman" w:hAnsi="Times New Roman" w:cs="Times New Roman"/>
                <w:color w:val="000000"/>
                <w:sz w:val="26"/>
                <w:szCs w:val="26"/>
              </w:rPr>
              <w:t>tức</w:t>
            </w:r>
            <w:proofErr w:type="spellEnd"/>
          </w:p>
          <w:p w14:paraId="43A0B0E7" w14:textId="77777777" w:rsidR="001760C8" w:rsidRPr="00231CE2" w:rsidRDefault="001760C8" w:rsidP="003A4DFF">
            <w:pPr>
              <w:shd w:val="clear" w:color="auto" w:fill="FFFFFF"/>
              <w:spacing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b/>
                <w:bCs/>
                <w:color w:val="000000"/>
                <w:sz w:val="26"/>
                <w:szCs w:val="26"/>
              </w:rPr>
              <w:t>Sub1:</w:t>
            </w:r>
            <w:r w:rsidRPr="00231CE2">
              <w:rPr>
                <w:rFonts w:ascii="Times New Roman" w:eastAsia="Times New Roman" w:hAnsi="Times New Roman" w:cs="Times New Roman"/>
                <w:color w:val="000000"/>
                <w:sz w:val="26"/>
                <w:szCs w:val="26"/>
              </w:rPr>
              <w:t xml:space="preserve"> Quản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chọn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chức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năng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thêm</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bài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viết</w:t>
            </w:r>
            <w:proofErr w:type="spellEnd"/>
            <w:r w:rsidRPr="00231CE2">
              <w:rPr>
                <w:rFonts w:ascii="Times New Roman" w:eastAsia="Times New Roman" w:hAnsi="Times New Roman" w:cs="Times New Roman"/>
                <w:color w:val="000000"/>
                <w:sz w:val="26"/>
                <w:szCs w:val="26"/>
              </w:rPr>
              <w:t>.</w:t>
            </w:r>
          </w:p>
          <w:p w14:paraId="06AF5F98" w14:textId="77777777" w:rsidR="001760C8" w:rsidRPr="00231CE2" w:rsidRDefault="001760C8" w:rsidP="003A4DFF">
            <w:pPr>
              <w:shd w:val="clear" w:color="auto" w:fill="FFFFFF"/>
              <w:spacing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xml:space="preserve">S1.1. </w:t>
            </w:r>
            <w:proofErr w:type="spellStart"/>
            <w:r w:rsidRPr="00231CE2">
              <w:rPr>
                <w:rFonts w:ascii="Times New Roman" w:eastAsia="Times New Roman" w:hAnsi="Times New Roman" w:cs="Times New Roman"/>
                <w:color w:val="000000"/>
                <w:sz w:val="26"/>
                <w:szCs w:val="26"/>
              </w:rPr>
              <w:t>Nhập</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thông</w:t>
            </w:r>
            <w:proofErr w:type="spellEnd"/>
            <w:r w:rsidRPr="00231CE2">
              <w:rPr>
                <w:rFonts w:ascii="Times New Roman" w:eastAsia="Times New Roman" w:hAnsi="Times New Roman" w:cs="Times New Roman"/>
                <w:color w:val="000000"/>
                <w:sz w:val="26"/>
                <w:szCs w:val="26"/>
              </w:rPr>
              <w:t xml:space="preserve"> tin </w:t>
            </w:r>
            <w:proofErr w:type="spellStart"/>
            <w:r w:rsidRPr="00231CE2">
              <w:rPr>
                <w:rFonts w:ascii="Times New Roman" w:eastAsia="Times New Roman" w:hAnsi="Times New Roman" w:cs="Times New Roman"/>
                <w:color w:val="000000"/>
                <w:sz w:val="26"/>
                <w:szCs w:val="26"/>
              </w:rPr>
              <w:t>bài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viết</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mới</w:t>
            </w:r>
            <w:proofErr w:type="spellEnd"/>
          </w:p>
          <w:p w14:paraId="10F2FD40" w14:textId="77777777" w:rsidR="001760C8" w:rsidRPr="00231CE2" w:rsidRDefault="001760C8" w:rsidP="003A4DFF">
            <w:pPr>
              <w:shd w:val="clear" w:color="auto" w:fill="FFFFFF"/>
              <w:spacing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xml:space="preserve">S1.2. </w:t>
            </w:r>
            <w:proofErr w:type="spellStart"/>
            <w:r w:rsidRPr="00231CE2">
              <w:rPr>
                <w:rFonts w:ascii="Times New Roman" w:eastAsia="Times New Roman" w:hAnsi="Times New Roman" w:cs="Times New Roman"/>
                <w:color w:val="000000"/>
                <w:sz w:val="26"/>
                <w:szCs w:val="26"/>
              </w:rPr>
              <w:t>Nhấn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lưu</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hoặc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trở</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lại</w:t>
            </w:r>
            <w:proofErr w:type="spellEnd"/>
          </w:p>
          <w:p w14:paraId="54EA281C" w14:textId="77777777" w:rsidR="001760C8" w:rsidRPr="00231CE2" w:rsidRDefault="001760C8" w:rsidP="003A4DFF">
            <w:pPr>
              <w:shd w:val="clear" w:color="auto" w:fill="FFFFFF"/>
              <w:spacing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b/>
                <w:bCs/>
                <w:color w:val="000000"/>
                <w:sz w:val="26"/>
                <w:szCs w:val="26"/>
              </w:rPr>
              <w:t>Sub2:</w:t>
            </w:r>
            <w:r w:rsidRPr="00231CE2">
              <w:rPr>
                <w:rFonts w:ascii="Times New Roman" w:eastAsia="Times New Roman" w:hAnsi="Times New Roman" w:cs="Times New Roman"/>
                <w:color w:val="000000"/>
                <w:sz w:val="26"/>
                <w:szCs w:val="26"/>
              </w:rPr>
              <w:t xml:space="preserve"> Quản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chọn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chức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năng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sửa</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bài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viết</w:t>
            </w:r>
            <w:proofErr w:type="spellEnd"/>
            <w:r w:rsidRPr="00231CE2">
              <w:rPr>
                <w:rFonts w:ascii="Times New Roman" w:eastAsia="Times New Roman" w:hAnsi="Times New Roman" w:cs="Times New Roman"/>
                <w:color w:val="000000"/>
                <w:sz w:val="26"/>
                <w:szCs w:val="26"/>
              </w:rPr>
              <w:t>.</w:t>
            </w:r>
          </w:p>
          <w:p w14:paraId="3611AC4A" w14:textId="77777777" w:rsidR="001760C8" w:rsidRPr="00231CE2" w:rsidRDefault="001760C8" w:rsidP="003A4DFF">
            <w:pPr>
              <w:shd w:val="clear" w:color="auto" w:fill="FFFFFF"/>
              <w:spacing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xml:space="preserve">S2.1. </w:t>
            </w:r>
            <w:proofErr w:type="spellStart"/>
            <w:r w:rsidRPr="00231CE2">
              <w:rPr>
                <w:rFonts w:ascii="Times New Roman" w:eastAsia="Times New Roman" w:hAnsi="Times New Roman" w:cs="Times New Roman"/>
                <w:color w:val="000000"/>
                <w:sz w:val="26"/>
                <w:szCs w:val="26"/>
              </w:rPr>
              <w:t>Nhập</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thông</w:t>
            </w:r>
            <w:proofErr w:type="spellEnd"/>
            <w:r w:rsidRPr="00231CE2">
              <w:rPr>
                <w:rFonts w:ascii="Times New Roman" w:eastAsia="Times New Roman" w:hAnsi="Times New Roman" w:cs="Times New Roman"/>
                <w:color w:val="000000"/>
                <w:sz w:val="26"/>
                <w:szCs w:val="26"/>
              </w:rPr>
              <w:t xml:space="preserve"> tin </w:t>
            </w:r>
            <w:proofErr w:type="spellStart"/>
            <w:r w:rsidRPr="00231CE2">
              <w:rPr>
                <w:rFonts w:ascii="Times New Roman" w:eastAsia="Times New Roman" w:hAnsi="Times New Roman" w:cs="Times New Roman"/>
                <w:color w:val="000000"/>
                <w:sz w:val="26"/>
                <w:szCs w:val="26"/>
              </w:rPr>
              <w:t>cần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sửa</w:t>
            </w:r>
            <w:proofErr w:type="spellEnd"/>
          </w:p>
          <w:p w14:paraId="5F0B5EDC" w14:textId="77777777" w:rsidR="001760C8" w:rsidRPr="00231CE2" w:rsidRDefault="001760C8" w:rsidP="003A4DFF">
            <w:pPr>
              <w:shd w:val="clear" w:color="auto" w:fill="FFFFFF"/>
              <w:spacing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xml:space="preserve">S2.2. </w:t>
            </w:r>
            <w:proofErr w:type="spellStart"/>
            <w:r w:rsidRPr="00231CE2">
              <w:rPr>
                <w:rFonts w:ascii="Times New Roman" w:eastAsia="Times New Roman" w:hAnsi="Times New Roman" w:cs="Times New Roman"/>
                <w:color w:val="000000"/>
                <w:sz w:val="26"/>
                <w:szCs w:val="26"/>
              </w:rPr>
              <w:t>Nhấn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lưu</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hoặc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hủy</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bỏ</w:t>
            </w:r>
            <w:proofErr w:type="spellEnd"/>
          </w:p>
          <w:p w14:paraId="5242FECE" w14:textId="77777777" w:rsidR="001760C8" w:rsidRPr="00231CE2" w:rsidRDefault="001760C8" w:rsidP="003A4DFF">
            <w:pPr>
              <w:shd w:val="clear" w:color="auto" w:fill="FFFFFF"/>
              <w:spacing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b/>
                <w:bCs/>
                <w:color w:val="000000"/>
                <w:sz w:val="26"/>
                <w:szCs w:val="26"/>
              </w:rPr>
              <w:t>Sub3:</w:t>
            </w:r>
            <w:r w:rsidRPr="00231CE2">
              <w:rPr>
                <w:rFonts w:ascii="Times New Roman" w:eastAsia="Times New Roman" w:hAnsi="Times New Roman" w:cs="Times New Roman"/>
                <w:color w:val="000000"/>
                <w:sz w:val="26"/>
                <w:szCs w:val="26"/>
              </w:rPr>
              <w:t xml:space="preserve"> Quản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chọn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chức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năng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xóa</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bài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viết</w:t>
            </w:r>
            <w:proofErr w:type="spellEnd"/>
            <w:r w:rsidRPr="00231CE2">
              <w:rPr>
                <w:rFonts w:ascii="Times New Roman" w:eastAsia="Times New Roman" w:hAnsi="Times New Roman" w:cs="Times New Roman"/>
                <w:color w:val="000000"/>
                <w:sz w:val="26"/>
                <w:szCs w:val="26"/>
              </w:rPr>
              <w:t>.</w:t>
            </w:r>
          </w:p>
          <w:p w14:paraId="6F35F95A" w14:textId="77777777" w:rsidR="001760C8" w:rsidRPr="00231CE2" w:rsidRDefault="001760C8" w:rsidP="003A4DFF">
            <w:pPr>
              <w:shd w:val="clear" w:color="auto" w:fill="FFFFFF"/>
              <w:spacing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xml:space="preserve">S3.1. </w:t>
            </w:r>
            <w:proofErr w:type="spellStart"/>
            <w:r w:rsidRPr="00231CE2">
              <w:rPr>
                <w:rFonts w:ascii="Times New Roman" w:eastAsia="Times New Roman" w:hAnsi="Times New Roman" w:cs="Times New Roman"/>
                <w:color w:val="000000"/>
                <w:sz w:val="26"/>
                <w:szCs w:val="26"/>
              </w:rPr>
              <w:t>Hệ</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thống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hiển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thị</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xác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nhận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xóa</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bài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viết</w:t>
            </w:r>
            <w:proofErr w:type="spellEnd"/>
          </w:p>
          <w:p w14:paraId="04ABEDB5" w14:textId="77777777" w:rsidR="001760C8" w:rsidRPr="00231CE2" w:rsidRDefault="001760C8" w:rsidP="003A4DFF">
            <w:pPr>
              <w:shd w:val="clear" w:color="auto" w:fill="FFFFFF"/>
              <w:spacing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xml:space="preserve">S3.2. </w:t>
            </w:r>
            <w:proofErr w:type="spellStart"/>
            <w:r w:rsidRPr="00231CE2">
              <w:rPr>
                <w:rFonts w:ascii="Times New Roman" w:eastAsia="Times New Roman" w:hAnsi="Times New Roman" w:cs="Times New Roman"/>
                <w:color w:val="000000"/>
                <w:sz w:val="26"/>
                <w:szCs w:val="26"/>
              </w:rPr>
              <w:t>Nhấn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xác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nhân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hoặc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hủy</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bỏ</w:t>
            </w:r>
            <w:proofErr w:type="spellEnd"/>
          </w:p>
          <w:p w14:paraId="52CADD8B" w14:textId="77777777" w:rsidR="001760C8" w:rsidRPr="00231CE2" w:rsidRDefault="001760C8" w:rsidP="003A4DFF">
            <w:pPr>
              <w:shd w:val="clear" w:color="auto" w:fill="FFFFFF"/>
              <w:spacing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b/>
                <w:bCs/>
                <w:color w:val="000000"/>
                <w:sz w:val="26"/>
                <w:szCs w:val="26"/>
              </w:rPr>
              <w:t>Sub4:</w:t>
            </w:r>
            <w:r w:rsidRPr="00231CE2">
              <w:rPr>
                <w:rFonts w:ascii="Times New Roman" w:eastAsia="Times New Roman" w:hAnsi="Times New Roman" w:cs="Times New Roman"/>
                <w:color w:val="000000"/>
                <w:sz w:val="26"/>
                <w:szCs w:val="26"/>
              </w:rPr>
              <w:t xml:space="preserve"> Quản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khách</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hàng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chọn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chức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năng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xem</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bài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viết</w:t>
            </w:r>
            <w:proofErr w:type="spellEnd"/>
            <w:r w:rsidRPr="00231CE2">
              <w:rPr>
                <w:rFonts w:ascii="Times New Roman" w:eastAsia="Times New Roman" w:hAnsi="Times New Roman" w:cs="Times New Roman"/>
                <w:color w:val="000000"/>
                <w:sz w:val="26"/>
                <w:szCs w:val="26"/>
              </w:rPr>
              <w:t>.</w:t>
            </w:r>
          </w:p>
          <w:p w14:paraId="4BA1FE74" w14:textId="77777777" w:rsidR="001760C8" w:rsidRPr="00231CE2" w:rsidRDefault="001760C8" w:rsidP="003A4DFF">
            <w:pPr>
              <w:shd w:val="clear" w:color="auto" w:fill="FFFFFF"/>
              <w:spacing w:after="0" w:line="240" w:lineRule="auto"/>
              <w:ind w:left="47"/>
              <w:rPr>
                <w:rFonts w:ascii="Times New Roman" w:eastAsia="Times New Roman" w:hAnsi="Times New Roman" w:cs="Times New Roman"/>
                <w:sz w:val="24"/>
                <w:szCs w:val="24"/>
              </w:rPr>
            </w:pPr>
            <w:proofErr w:type="spellStart"/>
            <w:r w:rsidRPr="00231CE2">
              <w:rPr>
                <w:rFonts w:ascii="Times New Roman" w:eastAsia="Times New Roman" w:hAnsi="Times New Roman" w:cs="Times New Roman"/>
                <w:color w:val="000000"/>
                <w:sz w:val="26"/>
                <w:szCs w:val="26"/>
              </w:rPr>
              <w:t>Hệ</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thống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hiện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thị</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bài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viết</w:t>
            </w:r>
            <w:proofErr w:type="spellEnd"/>
          </w:p>
          <w:p w14:paraId="20AB83A1" w14:textId="77777777" w:rsidR="001760C8" w:rsidRPr="00231CE2" w:rsidRDefault="001760C8" w:rsidP="003A4DFF">
            <w:pPr>
              <w:shd w:val="clear" w:color="auto" w:fill="FFFFFF"/>
              <w:spacing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xml:space="preserve">3.Cập </w:t>
            </w:r>
            <w:proofErr w:type="spellStart"/>
            <w:r w:rsidRPr="00231CE2">
              <w:rPr>
                <w:rFonts w:ascii="Times New Roman" w:eastAsia="Times New Roman" w:hAnsi="Times New Roman" w:cs="Times New Roman"/>
                <w:color w:val="000000"/>
                <w:sz w:val="26"/>
                <w:szCs w:val="26"/>
              </w:rPr>
              <w:t>nhập</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vào</w:t>
            </w:r>
            <w:proofErr w:type="spellEnd"/>
            <w:r w:rsidRPr="00231CE2">
              <w:rPr>
                <w:rFonts w:ascii="Times New Roman" w:eastAsia="Times New Roman" w:hAnsi="Times New Roman" w:cs="Times New Roman"/>
                <w:color w:val="000000"/>
                <w:sz w:val="26"/>
                <w:szCs w:val="26"/>
              </w:rPr>
              <w:t xml:space="preserve"> CSDL</w:t>
            </w:r>
          </w:p>
        </w:tc>
      </w:tr>
      <w:tr w:rsidR="001760C8" w:rsidRPr="00231CE2" w14:paraId="245ACBAE" w14:textId="77777777" w:rsidTr="003A4DFF">
        <w:trPr>
          <w:trHeight w:val="405"/>
        </w:trPr>
        <w:tc>
          <w:tcPr>
            <w:tcW w:w="396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C6038A"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b/>
                <w:bCs/>
                <w:color w:val="000000"/>
                <w:sz w:val="26"/>
                <w:szCs w:val="26"/>
              </w:rPr>
              <w:t xml:space="preserve">Luồng </w:t>
            </w:r>
            <w:proofErr w:type="spellStart"/>
            <w:r w:rsidRPr="00231CE2">
              <w:rPr>
                <w:rFonts w:ascii="Times New Roman" w:eastAsia="Times New Roman" w:hAnsi="Times New Roman" w:cs="Times New Roman"/>
                <w:b/>
                <w:bCs/>
                <w:color w:val="000000"/>
                <w:sz w:val="26"/>
                <w:szCs w:val="26"/>
              </w:rPr>
              <w:t>sự</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kiện</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thay</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thế</w:t>
            </w:r>
            <w:proofErr w:type="spellEnd"/>
          </w:p>
        </w:tc>
        <w:tc>
          <w:tcPr>
            <w:tcW w:w="49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82C20A"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color w:val="000000"/>
                <w:sz w:val="26"/>
                <w:szCs w:val="26"/>
              </w:rPr>
              <w:t> </w:t>
            </w:r>
          </w:p>
        </w:tc>
      </w:tr>
      <w:tr w:rsidR="001760C8" w:rsidRPr="00231CE2" w14:paraId="2BD9251C" w14:textId="77777777" w:rsidTr="003A4DFF">
        <w:trPr>
          <w:trHeight w:val="2655"/>
        </w:trPr>
        <w:tc>
          <w:tcPr>
            <w:tcW w:w="396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44A814" w14:textId="77777777" w:rsidR="001760C8" w:rsidRPr="00231CE2" w:rsidRDefault="001760C8" w:rsidP="003A4DFF">
            <w:pPr>
              <w:spacing w:before="80"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b/>
                <w:bCs/>
                <w:color w:val="000000"/>
                <w:sz w:val="26"/>
                <w:szCs w:val="26"/>
              </w:rPr>
              <w:t xml:space="preserve">Luồng </w:t>
            </w:r>
            <w:proofErr w:type="spellStart"/>
            <w:r w:rsidRPr="00231CE2">
              <w:rPr>
                <w:rFonts w:ascii="Times New Roman" w:eastAsia="Times New Roman" w:hAnsi="Times New Roman" w:cs="Times New Roman"/>
                <w:b/>
                <w:bCs/>
                <w:color w:val="000000"/>
                <w:sz w:val="26"/>
                <w:szCs w:val="26"/>
              </w:rPr>
              <w:t>sự</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kiện</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ngoại</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lệ</w:t>
            </w:r>
            <w:proofErr w:type="spellEnd"/>
          </w:p>
        </w:tc>
        <w:tc>
          <w:tcPr>
            <w:tcW w:w="49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F0E740" w14:textId="77777777" w:rsidR="001760C8" w:rsidRPr="00231CE2" w:rsidRDefault="001760C8" w:rsidP="003A4DFF">
            <w:pPr>
              <w:spacing w:before="240"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b/>
                <w:bCs/>
                <w:color w:val="000000"/>
                <w:sz w:val="26"/>
                <w:szCs w:val="26"/>
              </w:rPr>
              <w:t>S1.2, S2.2:</w:t>
            </w:r>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Nếu</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nhấn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lưu</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thì</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hệ</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thống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sẽ</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kiểm</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tra</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thông</w:t>
            </w:r>
            <w:proofErr w:type="spellEnd"/>
            <w:r w:rsidRPr="00231CE2">
              <w:rPr>
                <w:rFonts w:ascii="Times New Roman" w:eastAsia="Times New Roman" w:hAnsi="Times New Roman" w:cs="Times New Roman"/>
                <w:color w:val="000000"/>
                <w:sz w:val="26"/>
                <w:szCs w:val="26"/>
              </w:rPr>
              <w:t xml:space="preserve"> tin </w:t>
            </w:r>
            <w:proofErr w:type="spellStart"/>
            <w:r w:rsidRPr="00231CE2">
              <w:rPr>
                <w:rFonts w:ascii="Times New Roman" w:eastAsia="Times New Roman" w:hAnsi="Times New Roman" w:cs="Times New Roman"/>
                <w:color w:val="000000"/>
                <w:sz w:val="26"/>
                <w:szCs w:val="26"/>
              </w:rPr>
              <w:t>nhập</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vào</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có</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hợp</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lệ</w:t>
            </w:r>
            <w:proofErr w:type="spellEnd"/>
            <w:r w:rsidRPr="00231CE2">
              <w:rPr>
                <w:rFonts w:ascii="Times New Roman" w:eastAsia="Times New Roman" w:hAnsi="Times New Roman" w:cs="Times New Roman"/>
                <w:color w:val="000000"/>
                <w:sz w:val="26"/>
                <w:szCs w:val="26"/>
              </w:rPr>
              <w:t xml:space="preserve"> hay </w:t>
            </w:r>
            <w:proofErr w:type="spellStart"/>
            <w:r w:rsidRPr="00231CE2">
              <w:rPr>
                <w:rFonts w:ascii="Times New Roman" w:eastAsia="Times New Roman" w:hAnsi="Times New Roman" w:cs="Times New Roman"/>
                <w:color w:val="000000"/>
                <w:sz w:val="26"/>
                <w:szCs w:val="26"/>
              </w:rPr>
              <w:t>không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Nếu</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hợp</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lệ</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đến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bước</w:t>
            </w:r>
            <w:proofErr w:type="spellEnd"/>
            <w:r w:rsidRPr="00231CE2">
              <w:rPr>
                <w:rFonts w:ascii="Times New Roman" w:eastAsia="Times New Roman" w:hAnsi="Times New Roman" w:cs="Times New Roman"/>
                <w:color w:val="000000"/>
                <w:sz w:val="26"/>
                <w:szCs w:val="26"/>
              </w:rPr>
              <w:t xml:space="preserve"> 3, </w:t>
            </w:r>
            <w:proofErr w:type="spellStart"/>
            <w:r w:rsidRPr="00231CE2">
              <w:rPr>
                <w:rFonts w:ascii="Times New Roman" w:eastAsia="Times New Roman" w:hAnsi="Times New Roman" w:cs="Times New Roman"/>
                <w:color w:val="000000"/>
                <w:sz w:val="26"/>
                <w:szCs w:val="26"/>
              </w:rPr>
              <w:t>ngược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lại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thì</w:t>
            </w:r>
            <w:proofErr w:type="spellEnd"/>
            <w:r w:rsidRPr="00231CE2">
              <w:rPr>
                <w:rFonts w:ascii="Times New Roman" w:eastAsia="Times New Roman" w:hAnsi="Times New Roman" w:cs="Times New Roman"/>
                <w:color w:val="000000"/>
                <w:sz w:val="26"/>
                <w:szCs w:val="26"/>
              </w:rPr>
              <w:t xml:space="preserve"> quay </w:t>
            </w:r>
            <w:proofErr w:type="spellStart"/>
            <w:r w:rsidRPr="00231CE2">
              <w:rPr>
                <w:rFonts w:ascii="Times New Roman" w:eastAsia="Times New Roman" w:hAnsi="Times New Roman" w:cs="Times New Roman"/>
                <w:color w:val="000000"/>
                <w:sz w:val="26"/>
                <w:szCs w:val="26"/>
              </w:rPr>
              <w:t>về</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bước</w:t>
            </w:r>
            <w:proofErr w:type="spellEnd"/>
            <w:r w:rsidRPr="00231CE2">
              <w:rPr>
                <w:rFonts w:ascii="Times New Roman" w:eastAsia="Times New Roman" w:hAnsi="Times New Roman" w:cs="Times New Roman"/>
                <w:color w:val="000000"/>
                <w:sz w:val="26"/>
                <w:szCs w:val="26"/>
              </w:rPr>
              <w:t xml:space="preserve"> S1.1, S2.1. </w:t>
            </w:r>
            <w:proofErr w:type="spellStart"/>
            <w:r w:rsidRPr="00231CE2">
              <w:rPr>
                <w:rFonts w:ascii="Times New Roman" w:eastAsia="Times New Roman" w:hAnsi="Times New Roman" w:cs="Times New Roman"/>
                <w:color w:val="000000"/>
                <w:sz w:val="26"/>
                <w:szCs w:val="26"/>
              </w:rPr>
              <w:t>Yêu</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cầu</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các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trường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không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được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trống</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thông</w:t>
            </w:r>
            <w:proofErr w:type="spellEnd"/>
            <w:r w:rsidRPr="00231CE2">
              <w:rPr>
                <w:rFonts w:ascii="Times New Roman" w:eastAsia="Times New Roman" w:hAnsi="Times New Roman" w:cs="Times New Roman"/>
                <w:color w:val="000000"/>
                <w:sz w:val="26"/>
                <w:szCs w:val="26"/>
              </w:rPr>
              <w:t xml:space="preserve"> tin </w:t>
            </w:r>
            <w:proofErr w:type="spellStart"/>
            <w:r w:rsidRPr="00231CE2">
              <w:rPr>
                <w:rFonts w:ascii="Times New Roman" w:eastAsia="Times New Roman" w:hAnsi="Times New Roman" w:cs="Times New Roman"/>
                <w:color w:val="000000"/>
                <w:sz w:val="26"/>
                <w:szCs w:val="26"/>
              </w:rPr>
              <w:t>bài</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viết</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chỉ</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được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nhập</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chữ</w:t>
            </w:r>
            <w:proofErr w:type="spellEnd"/>
            <w:r w:rsidRPr="00231CE2">
              <w:rPr>
                <w:rFonts w:ascii="Times New Roman" w:eastAsia="Times New Roman" w:hAnsi="Times New Roman" w:cs="Times New Roman"/>
                <w:color w:val="000000"/>
                <w:sz w:val="26"/>
                <w:szCs w:val="26"/>
              </w:rPr>
              <w:t>.</w:t>
            </w:r>
          </w:p>
          <w:p w14:paraId="22E44FE1" w14:textId="77777777" w:rsidR="001760C8" w:rsidRPr="00231CE2" w:rsidRDefault="001760C8" w:rsidP="003A4DFF">
            <w:pPr>
              <w:spacing w:before="240" w:after="0" w:line="240" w:lineRule="auto"/>
              <w:ind w:left="47"/>
              <w:rPr>
                <w:rFonts w:ascii="Times New Roman" w:eastAsia="Times New Roman" w:hAnsi="Times New Roman" w:cs="Times New Roman"/>
                <w:sz w:val="24"/>
                <w:szCs w:val="24"/>
              </w:rPr>
            </w:pPr>
            <w:r w:rsidRPr="00231CE2">
              <w:rPr>
                <w:rFonts w:ascii="Times New Roman" w:eastAsia="Times New Roman" w:hAnsi="Times New Roman" w:cs="Times New Roman"/>
                <w:b/>
                <w:bCs/>
                <w:color w:val="000000"/>
                <w:sz w:val="26"/>
                <w:szCs w:val="26"/>
              </w:rPr>
              <w:t>S3.2:</w:t>
            </w:r>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Nhấn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xác</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nhận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thì</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đến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bước</w:t>
            </w:r>
            <w:proofErr w:type="spellEnd"/>
            <w:r w:rsidRPr="00231CE2">
              <w:rPr>
                <w:rFonts w:ascii="Times New Roman" w:eastAsia="Times New Roman" w:hAnsi="Times New Roman" w:cs="Times New Roman"/>
                <w:color w:val="000000"/>
                <w:sz w:val="26"/>
                <w:szCs w:val="26"/>
              </w:rPr>
              <w:t xml:space="preserve"> 3, </w:t>
            </w:r>
            <w:proofErr w:type="spellStart"/>
            <w:r w:rsidRPr="00231CE2">
              <w:rPr>
                <w:rFonts w:ascii="Times New Roman" w:eastAsia="Times New Roman" w:hAnsi="Times New Roman" w:cs="Times New Roman"/>
                <w:color w:val="000000"/>
                <w:sz w:val="26"/>
                <w:szCs w:val="26"/>
              </w:rPr>
              <w:t>hủy</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bỏ</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thì</w:t>
            </w:r>
            <w:proofErr w:type="spellEnd"/>
            <w:r w:rsidRPr="00231CE2">
              <w:rPr>
                <w:rFonts w:ascii="Times New Roman" w:eastAsia="Times New Roman" w:hAnsi="Times New Roman" w:cs="Times New Roman"/>
                <w:color w:val="000000"/>
                <w:sz w:val="26"/>
                <w:szCs w:val="26"/>
              </w:rPr>
              <w:t xml:space="preserve"> quay </w:t>
            </w:r>
            <w:proofErr w:type="spellStart"/>
            <w:r w:rsidRPr="00231CE2">
              <w:rPr>
                <w:rFonts w:ascii="Times New Roman" w:eastAsia="Times New Roman" w:hAnsi="Times New Roman" w:cs="Times New Roman"/>
                <w:color w:val="000000"/>
                <w:sz w:val="26"/>
                <w:szCs w:val="26"/>
              </w:rPr>
              <w:t>về</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giao</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diện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quản</w:t>
            </w:r>
            <w:proofErr w:type="spellEnd"/>
            <w:r w:rsidRPr="00231CE2">
              <w:rPr>
                <w:rFonts w:ascii="Times New Roman" w:eastAsia="Times New Roman" w:hAnsi="Times New Roman" w:cs="Times New Roman"/>
                <w:color w:val="000000"/>
                <w:sz w:val="26"/>
                <w:szCs w:val="26"/>
              </w:rPr>
              <w:t xml:space="preserve"> </w:t>
            </w:r>
            <w:proofErr w:type="spellStart"/>
            <w:r w:rsidRPr="00231CE2">
              <w:rPr>
                <w:rFonts w:ascii="Times New Roman" w:eastAsia="Times New Roman" w:hAnsi="Times New Roman" w:cs="Times New Roman"/>
                <w:color w:val="000000"/>
                <w:sz w:val="26"/>
                <w:szCs w:val="26"/>
              </w:rPr>
              <w:t>lý</w:t>
            </w:r>
            <w:proofErr w:type="spellEnd"/>
            <w:r w:rsidRPr="00231CE2">
              <w:rPr>
                <w:rFonts w:ascii="Times New Roman" w:eastAsia="Times New Roman" w:hAnsi="Times New Roman" w:cs="Times New Roman"/>
                <w:color w:val="000000"/>
                <w:sz w:val="26"/>
                <w:szCs w:val="26"/>
              </w:rPr>
              <w:t xml:space="preserve"> tin </w:t>
            </w:r>
            <w:proofErr w:type="spellStart"/>
            <w:r w:rsidRPr="00231CE2">
              <w:rPr>
                <w:rFonts w:ascii="Times New Roman" w:eastAsia="Times New Roman" w:hAnsi="Times New Roman" w:cs="Times New Roman"/>
                <w:color w:val="000000"/>
                <w:sz w:val="26"/>
                <w:szCs w:val="26"/>
              </w:rPr>
              <w:t>tức</w:t>
            </w:r>
            <w:proofErr w:type="spellEnd"/>
            <w:r w:rsidRPr="00231CE2">
              <w:rPr>
                <w:rFonts w:ascii="Times New Roman" w:eastAsia="Times New Roman" w:hAnsi="Times New Roman" w:cs="Times New Roman"/>
                <w:color w:val="000000"/>
                <w:sz w:val="26"/>
                <w:szCs w:val="26"/>
              </w:rPr>
              <w:t>.</w:t>
            </w:r>
          </w:p>
        </w:tc>
      </w:tr>
    </w:tbl>
    <w:p w14:paraId="447169C1" w14:textId="77777777" w:rsidR="001760C8" w:rsidRPr="00231CE2" w:rsidRDefault="001760C8" w:rsidP="001760C8">
      <w:pPr>
        <w:widowControl w:val="0"/>
        <w:autoSpaceDE w:val="0"/>
        <w:autoSpaceDN w:val="0"/>
        <w:spacing w:before="89" w:after="0" w:line="240" w:lineRule="auto"/>
        <w:ind w:left="851" w:right="4"/>
        <w:outlineLvl w:val="0"/>
        <w:rPr>
          <w:rFonts w:ascii="Times New Roman" w:eastAsia="Times New Roman" w:hAnsi="Times New Roman" w:cs="Times New Roman"/>
          <w:sz w:val="26"/>
          <w:szCs w:val="26"/>
        </w:rPr>
      </w:pPr>
    </w:p>
    <w:p w14:paraId="4DF2EEFF" w14:textId="77777777" w:rsidR="001760C8" w:rsidRPr="00BA5B8E" w:rsidRDefault="001760C8" w:rsidP="001760C8">
      <w:pPr>
        <w:pStyle w:val="ListParagraph"/>
        <w:numPr>
          <w:ilvl w:val="0"/>
          <w:numId w:val="125"/>
        </w:numPr>
        <w:tabs>
          <w:tab w:val="left" w:pos="709"/>
          <w:tab w:val="left" w:pos="851"/>
          <w:tab w:val="left" w:pos="1418"/>
        </w:tabs>
        <w:rPr>
          <w:rFonts w:ascii="Times New Roman" w:hAnsi="Times New Roman" w:cs="Times New Roman"/>
          <w:b/>
          <w:bCs/>
          <w:sz w:val="26"/>
          <w:szCs w:val="26"/>
        </w:rPr>
      </w:pPr>
      <w:r>
        <w:rPr>
          <w:rFonts w:ascii="Times New Roman" w:hAnsi="Times New Roman" w:cs="Times New Roman"/>
          <w:b/>
          <w:bCs/>
          <w:sz w:val="26"/>
          <w:szCs w:val="26"/>
        </w:rPr>
        <w:t xml:space="preserve">Quản </w:t>
      </w:r>
      <w:proofErr w:type="spellStart"/>
      <w:r>
        <w:rPr>
          <w:rFonts w:ascii="Times New Roman" w:hAnsi="Times New Roman" w:cs="Times New Roman"/>
          <w:b/>
          <w:bCs/>
          <w:sz w:val="26"/>
          <w:szCs w:val="26"/>
        </w:rPr>
        <w:t>lý</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bàn</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ăn</w:t>
      </w:r>
      <w:proofErr w:type="spellEnd"/>
    </w:p>
    <w:p w14:paraId="7BC79D53" w14:textId="77777777" w:rsidR="001760C8" w:rsidRDefault="001760C8" w:rsidP="001760C8">
      <w:pPr>
        <w:tabs>
          <w:tab w:val="left" w:pos="709"/>
          <w:tab w:val="left" w:pos="851"/>
          <w:tab w:val="left" w:pos="3756"/>
        </w:tabs>
        <w:ind w:left="851"/>
        <w:rPr>
          <w:rFonts w:ascii="Times New Roman" w:hAnsi="Times New Roman" w:cs="Times New Roman"/>
          <w:b/>
          <w:bCs/>
          <w:sz w:val="26"/>
          <w:szCs w:val="26"/>
        </w:rPr>
      </w:pPr>
      <w:r w:rsidRPr="00B04B2D">
        <w:rPr>
          <w:rFonts w:ascii="Times New Roman" w:hAnsi="Times New Roman" w:cs="Times New Roman"/>
          <w:b/>
          <w:bCs/>
          <w:sz w:val="26"/>
          <w:szCs w:val="26"/>
        </w:rPr>
        <w:lastRenderedPageBreak/>
        <w:drawing>
          <wp:inline distT="0" distB="0" distL="0" distR="0" wp14:anchorId="32E42796" wp14:editId="75CF68ED">
            <wp:extent cx="5334000" cy="1902460"/>
            <wp:effectExtent l="0" t="0" r="0" b="2540"/>
            <wp:docPr id="103852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26655" name=""/>
                    <pic:cNvPicPr/>
                  </pic:nvPicPr>
                  <pic:blipFill>
                    <a:blip r:embed="rId27"/>
                    <a:stretch>
                      <a:fillRect/>
                    </a:stretch>
                  </pic:blipFill>
                  <pic:spPr>
                    <a:xfrm>
                      <a:off x="0" y="0"/>
                      <a:ext cx="5462634" cy="1948339"/>
                    </a:xfrm>
                    <a:prstGeom prst="rect">
                      <a:avLst/>
                    </a:prstGeom>
                  </pic:spPr>
                </pic:pic>
              </a:graphicData>
            </a:graphic>
          </wp:inline>
        </w:drawing>
      </w:r>
    </w:p>
    <w:p w14:paraId="33EB808D" w14:textId="77777777" w:rsidR="001760C8" w:rsidRDefault="001760C8" w:rsidP="001760C8">
      <w:pPr>
        <w:widowControl w:val="0"/>
        <w:autoSpaceDE w:val="0"/>
        <w:autoSpaceDN w:val="0"/>
        <w:spacing w:before="89" w:after="0" w:line="240" w:lineRule="auto"/>
        <w:ind w:left="851" w:right="4"/>
        <w:jc w:val="center"/>
        <w:outlineLvl w:val="0"/>
        <w:rPr>
          <w:rFonts w:ascii="Times New Roman" w:eastAsia="Times New Roman" w:hAnsi="Times New Roman" w:cs="Times New Roman"/>
          <w:i/>
          <w:iCs/>
          <w:sz w:val="24"/>
          <w:szCs w:val="24"/>
        </w:rPr>
      </w:pPr>
      <w:proofErr w:type="spellStart"/>
      <w:r w:rsidRPr="004B6C44">
        <w:rPr>
          <w:rFonts w:ascii="Times New Roman" w:eastAsia="Times New Roman" w:hAnsi="Times New Roman" w:cs="Times New Roman"/>
          <w:i/>
          <w:iCs/>
          <w:sz w:val="24"/>
          <w:szCs w:val="24"/>
        </w:rPr>
        <w:t>Hình</w:t>
      </w:r>
      <w:proofErr w:type="spellEnd"/>
      <w:r w:rsidRPr="004B6C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11</w:t>
      </w:r>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Sơ</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đồ</w:t>
      </w:r>
      <w:proofErr w:type="spellEnd"/>
      <w:r w:rsidRPr="004B6C44">
        <w:rPr>
          <w:rFonts w:ascii="Times New Roman" w:eastAsia="Times New Roman" w:hAnsi="Times New Roman" w:cs="Times New Roman"/>
          <w:i/>
          <w:iCs/>
          <w:sz w:val="24"/>
          <w:szCs w:val="24"/>
        </w:rPr>
        <w:t xml:space="preserve"> Use Case </w:t>
      </w:r>
      <w:proofErr w:type="spellStart"/>
      <w:r w:rsidRPr="004B6C44">
        <w:rPr>
          <w:rFonts w:ascii="Times New Roman" w:eastAsia="Times New Roman" w:hAnsi="Times New Roman" w:cs="Times New Roman"/>
          <w:i/>
          <w:iCs/>
          <w:sz w:val="24"/>
          <w:szCs w:val="24"/>
        </w:rPr>
        <w:t>chức</w:t>
      </w:r>
      <w:proofErr w:type="spellEnd"/>
      <w:r w:rsidRPr="004B6C44">
        <w:rPr>
          <w:rFonts w:ascii="Times New Roman" w:eastAsia="Times New Roman" w:hAnsi="Times New Roman" w:cs="Times New Roman"/>
          <w:i/>
          <w:iCs/>
          <w:sz w:val="24"/>
          <w:szCs w:val="24"/>
        </w:rPr>
        <w:t xml:space="preserve"> </w:t>
      </w:r>
      <w:proofErr w:type="spellStart"/>
      <w:r w:rsidRPr="004B6C44">
        <w:rPr>
          <w:rFonts w:ascii="Times New Roman" w:eastAsia="Times New Roman" w:hAnsi="Times New Roman" w:cs="Times New Roman"/>
          <w:i/>
          <w:iCs/>
          <w:sz w:val="24"/>
          <w:szCs w:val="24"/>
        </w:rPr>
        <w:t>năng</w:t>
      </w:r>
      <w:proofErr w:type="spellEnd"/>
      <w:r w:rsidRPr="004B6C44">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Quản </w:t>
      </w:r>
      <w:proofErr w:type="spellStart"/>
      <w:r>
        <w:rPr>
          <w:rFonts w:ascii="Times New Roman" w:eastAsia="Times New Roman" w:hAnsi="Times New Roman" w:cs="Times New Roman"/>
          <w:i/>
          <w:iCs/>
          <w:sz w:val="24"/>
          <w:szCs w:val="24"/>
        </w:rPr>
        <w:t>lý</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bàn</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ăn</w:t>
      </w:r>
      <w:proofErr w:type="spellEnd"/>
    </w:p>
    <w:p w14:paraId="6CAF5D63" w14:textId="77777777" w:rsidR="001760C8" w:rsidRPr="00346648" w:rsidRDefault="001760C8" w:rsidP="001760C8">
      <w:pPr>
        <w:widowControl w:val="0"/>
        <w:autoSpaceDE w:val="0"/>
        <w:autoSpaceDN w:val="0"/>
        <w:spacing w:before="89" w:after="0" w:line="240" w:lineRule="auto"/>
        <w:ind w:left="851" w:right="4"/>
        <w:outlineLvl w:val="0"/>
        <w:rPr>
          <w:rFonts w:ascii="Times New Roman" w:eastAsia="Times New Roman" w:hAnsi="Times New Roman" w:cs="Times New Roman"/>
          <w:sz w:val="26"/>
          <w:szCs w:val="26"/>
        </w:rPr>
      </w:pPr>
    </w:p>
    <w:tbl>
      <w:tblPr>
        <w:tblStyle w:val="TableGrid"/>
        <w:tblW w:w="0" w:type="auto"/>
        <w:tblInd w:w="421" w:type="dxa"/>
        <w:tblLook w:val="04A0" w:firstRow="1" w:lastRow="0" w:firstColumn="1" w:lastColumn="0" w:noHBand="0" w:noVBand="1"/>
      </w:tblPr>
      <w:tblGrid>
        <w:gridCol w:w="3969"/>
        <w:gridCol w:w="4960"/>
      </w:tblGrid>
      <w:tr w:rsidR="001760C8" w14:paraId="21E8D25C" w14:textId="77777777" w:rsidTr="003A4DFF">
        <w:tc>
          <w:tcPr>
            <w:tcW w:w="3969" w:type="dxa"/>
          </w:tcPr>
          <w:p w14:paraId="1E9E99B3" w14:textId="77777777" w:rsidR="001760C8" w:rsidRPr="00E269DB" w:rsidRDefault="001760C8" w:rsidP="003A4DFF">
            <w:pPr>
              <w:widowControl w:val="0"/>
              <w:tabs>
                <w:tab w:val="left" w:pos="972"/>
              </w:tabs>
              <w:autoSpaceDE w:val="0"/>
              <w:autoSpaceDN w:val="0"/>
              <w:spacing w:before="89"/>
              <w:ind w:right="4"/>
              <w:jc w:val="center"/>
              <w:outlineLvl w:val="0"/>
              <w:rPr>
                <w:rFonts w:ascii="Times New Roman" w:eastAsia="Times New Roman" w:hAnsi="Times New Roman" w:cs="Times New Roman"/>
                <w:b/>
                <w:bCs/>
                <w:sz w:val="26"/>
                <w:szCs w:val="26"/>
              </w:rPr>
            </w:pPr>
            <w:proofErr w:type="spellStart"/>
            <w:r w:rsidRPr="00E269DB">
              <w:rPr>
                <w:rFonts w:ascii="Times New Roman" w:eastAsia="Times New Roman" w:hAnsi="Times New Roman" w:cs="Times New Roman"/>
                <w:b/>
                <w:bCs/>
                <w:sz w:val="26"/>
                <w:szCs w:val="26"/>
              </w:rPr>
              <w:t>Tên</w:t>
            </w:r>
            <w:proofErr w:type="spellEnd"/>
            <w:r w:rsidRPr="00E269DB">
              <w:rPr>
                <w:rFonts w:ascii="Times New Roman" w:eastAsia="Times New Roman" w:hAnsi="Times New Roman" w:cs="Times New Roman"/>
                <w:b/>
                <w:bCs/>
                <w:sz w:val="26"/>
                <w:szCs w:val="26"/>
              </w:rPr>
              <w:t xml:space="preserve"> Use Case</w:t>
            </w:r>
          </w:p>
        </w:tc>
        <w:tc>
          <w:tcPr>
            <w:tcW w:w="4960" w:type="dxa"/>
          </w:tcPr>
          <w:p w14:paraId="457B2FE2" w14:textId="77777777" w:rsidR="001760C8" w:rsidRPr="00E269DB" w:rsidRDefault="001760C8" w:rsidP="003A4DFF">
            <w:pPr>
              <w:pStyle w:val="ListParagraph"/>
              <w:widowControl w:val="0"/>
              <w:autoSpaceDE w:val="0"/>
              <w:autoSpaceDN w:val="0"/>
              <w:spacing w:before="89"/>
              <w:ind w:left="0" w:right="4"/>
              <w:jc w:val="center"/>
              <w:outlineLvl w:val="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QUẢN LÝ BÀN ĂN</w:t>
            </w:r>
          </w:p>
        </w:tc>
      </w:tr>
      <w:tr w:rsidR="001760C8" w14:paraId="356B7E62" w14:textId="77777777" w:rsidTr="003A4DFF">
        <w:tc>
          <w:tcPr>
            <w:tcW w:w="3969" w:type="dxa"/>
          </w:tcPr>
          <w:p w14:paraId="7BDAE46B" w14:textId="77777777" w:rsidR="001760C8" w:rsidRDefault="001760C8" w:rsidP="003A4DFF">
            <w:pPr>
              <w:pStyle w:val="ListParagraph"/>
              <w:widowControl w:val="0"/>
              <w:autoSpaceDE w:val="0"/>
              <w:autoSpaceDN w:val="0"/>
              <w:spacing w:before="89"/>
              <w:ind w:left="0" w:right="47"/>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t>Tác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nhân</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chính</w:t>
            </w:r>
            <w:proofErr w:type="spellEnd"/>
          </w:p>
        </w:tc>
        <w:tc>
          <w:tcPr>
            <w:tcW w:w="4960" w:type="dxa"/>
          </w:tcPr>
          <w:p w14:paraId="1779C446"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w:t>
            </w:r>
            <w:proofErr w:type="spellStart"/>
            <w:r>
              <w:rPr>
                <w:rFonts w:ascii="Times New Roman" w:eastAsia="Times New Roman" w:hAnsi="Times New Roman" w:cs="Times New Roman"/>
                <w:sz w:val="26"/>
                <w:szCs w:val="26"/>
              </w:rPr>
              <w:t>lý</w:t>
            </w:r>
            <w:proofErr w:type="spellEnd"/>
          </w:p>
        </w:tc>
      </w:tr>
      <w:tr w:rsidR="001760C8" w14:paraId="34ADF926" w14:textId="77777777" w:rsidTr="003A4DFF">
        <w:tc>
          <w:tcPr>
            <w:tcW w:w="3969" w:type="dxa"/>
          </w:tcPr>
          <w:p w14:paraId="77DC3DFB"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sz w:val="26"/>
                <w:szCs w:val="26"/>
              </w:rPr>
              <w:t>Mục</w:t>
            </w:r>
            <w:proofErr w:type="spellEnd"/>
            <w:r w:rsidRPr="00504894">
              <w:rPr>
                <w:rFonts w:ascii="Times New Roman" w:hAnsi="Times New Roman" w:cs="Times New Roman"/>
                <w:b/>
                <w:sz w:val="26"/>
                <w:szCs w:val="26"/>
              </w:rPr>
              <w:t xml:space="preserve"> </w:t>
            </w:r>
            <w:proofErr w:type="spellStart"/>
            <w:r w:rsidRPr="00504894">
              <w:rPr>
                <w:rFonts w:ascii="Times New Roman" w:hAnsi="Times New Roman" w:cs="Times New Roman"/>
                <w:b/>
                <w:sz w:val="26"/>
                <w:szCs w:val="26"/>
              </w:rPr>
              <w:t>đích</w:t>
            </w:r>
            <w:proofErr w:type="spellEnd"/>
          </w:p>
        </w:tc>
        <w:tc>
          <w:tcPr>
            <w:tcW w:w="4960" w:type="dxa"/>
          </w:tcPr>
          <w:p w14:paraId="5742B1DB"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112BA8">
              <w:rPr>
                <w:rFonts w:ascii="Times New Roman" w:hAnsi="Times New Roman" w:cs="Times New Roman"/>
                <w:sz w:val="26"/>
                <w:szCs w:val="26"/>
              </w:rPr>
              <w:t xml:space="preserve">Khi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soát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p>
        </w:tc>
      </w:tr>
      <w:tr w:rsidR="001760C8" w14:paraId="6CAFE79E" w14:textId="77777777" w:rsidTr="003A4DFF">
        <w:tc>
          <w:tcPr>
            <w:tcW w:w="3969" w:type="dxa"/>
          </w:tcPr>
          <w:p w14:paraId="113BF170"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Mưc</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độ</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ưu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p>
        </w:tc>
        <w:tc>
          <w:tcPr>
            <w:tcW w:w="4960" w:type="dxa"/>
          </w:tcPr>
          <w:p w14:paraId="43AA05DE"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301729">
              <w:rPr>
                <w:rFonts w:ascii="Times New Roman" w:eastAsia="Times New Roman" w:hAnsi="Times New Roman" w:cs="Times New Roman"/>
                <w:sz w:val="26"/>
                <w:szCs w:val="26"/>
              </w:rPr>
              <w:t>Bắt</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buộc</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phải</w:t>
            </w:r>
            <w:proofErr w:type="spellEnd"/>
            <w:r w:rsidRPr="00301729">
              <w:rPr>
                <w:rFonts w:ascii="Times New Roman" w:eastAsia="Times New Roman" w:hAnsi="Times New Roman" w:cs="Times New Roman"/>
                <w:sz w:val="26"/>
                <w:szCs w:val="26"/>
              </w:rPr>
              <w:t xml:space="preserve"> </w:t>
            </w:r>
            <w:proofErr w:type="spellStart"/>
            <w:r w:rsidRPr="00301729">
              <w:rPr>
                <w:rFonts w:ascii="Times New Roman" w:eastAsia="Times New Roman" w:hAnsi="Times New Roman" w:cs="Times New Roman"/>
                <w:sz w:val="26"/>
                <w:szCs w:val="26"/>
              </w:rPr>
              <w:t>có</w:t>
            </w:r>
            <w:proofErr w:type="spellEnd"/>
          </w:p>
        </w:tc>
      </w:tr>
      <w:tr w:rsidR="001760C8" w14:paraId="4E738B9F" w14:textId="77777777" w:rsidTr="003A4DFF">
        <w:tc>
          <w:tcPr>
            <w:tcW w:w="3969" w:type="dxa"/>
          </w:tcPr>
          <w:p w14:paraId="33558DAA"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Mức</w:t>
            </w:r>
            <w:proofErr w:type="spellEnd"/>
          </w:p>
        </w:tc>
        <w:tc>
          <w:tcPr>
            <w:tcW w:w="4960" w:type="dxa"/>
          </w:tcPr>
          <w:p w14:paraId="74287092"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sz w:val="26"/>
                <w:szCs w:val="26"/>
              </w:rPr>
              <w:t>Mức</w:t>
            </w:r>
            <w:proofErr w:type="spellEnd"/>
            <w:r w:rsidRPr="00504894">
              <w:rPr>
                <w:rFonts w:ascii="Times New Roman" w:hAnsi="Times New Roman" w:cs="Times New Roman"/>
                <w:sz w:val="26"/>
                <w:szCs w:val="26"/>
              </w:rPr>
              <w:t xml:space="preserve"> 0</w:t>
            </w:r>
          </w:p>
        </w:tc>
      </w:tr>
      <w:tr w:rsidR="001760C8" w14:paraId="4EA6029A" w14:textId="77777777" w:rsidTr="003A4DFF">
        <w:tc>
          <w:tcPr>
            <w:tcW w:w="3969" w:type="dxa"/>
          </w:tcPr>
          <w:p w14:paraId="41C032E5"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kích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hoạt</w:t>
            </w:r>
            <w:proofErr w:type="spellEnd"/>
          </w:p>
        </w:tc>
        <w:tc>
          <w:tcPr>
            <w:tcW w:w="4960" w:type="dxa"/>
          </w:tcPr>
          <w:p w14:paraId="056D56C2"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hAnsi="Times New Roman" w:cs="Times New Roman"/>
                <w:sz w:val="26"/>
                <w:szCs w:val="26"/>
              </w:rPr>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đang</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ăn</w:t>
            </w:r>
            <w:proofErr w:type="spellEnd"/>
          </w:p>
        </w:tc>
      </w:tr>
      <w:tr w:rsidR="001760C8" w14:paraId="09404BB8" w14:textId="77777777" w:rsidTr="003A4DFF">
        <w:tc>
          <w:tcPr>
            <w:tcW w:w="3969" w:type="dxa"/>
          </w:tcPr>
          <w:p w14:paraId="51BEBBA4"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tiên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quyết</w:t>
            </w:r>
            <w:proofErr w:type="spellEnd"/>
          </w:p>
        </w:tc>
        <w:tc>
          <w:tcPr>
            <w:tcW w:w="4960" w:type="dxa"/>
          </w:tcPr>
          <w:p w14:paraId="1D31596C"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hAnsi="Times New Roman" w:cs="Times New Roman"/>
                <w:sz w:val="26"/>
                <w:szCs w:val="26"/>
              </w:rPr>
              <w:t xml:space="preserve">Quản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eastAsia="Times New Roman" w:hAnsi="Times New Roman" w:cs="Times New Roman"/>
                <w:sz w:val="26"/>
                <w:szCs w:val="26"/>
              </w:rPr>
              <w:t xml:space="preserve"> </w:t>
            </w:r>
          </w:p>
        </w:tc>
      </w:tr>
      <w:tr w:rsidR="001760C8" w14:paraId="138E284D" w14:textId="77777777" w:rsidTr="003A4DFF">
        <w:tc>
          <w:tcPr>
            <w:tcW w:w="3969" w:type="dxa"/>
          </w:tcPr>
          <w:p w14:paraId="02A59043"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thành</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công</w:t>
            </w:r>
            <w:proofErr w:type="spellEnd"/>
          </w:p>
        </w:tc>
        <w:tc>
          <w:tcPr>
            <w:tcW w:w="4960" w:type="dxa"/>
          </w:tcPr>
          <w:p w14:paraId="249C1995"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xem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danh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trạng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thái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p>
        </w:tc>
      </w:tr>
      <w:tr w:rsidR="001760C8" w14:paraId="56FFBEB1" w14:textId="77777777" w:rsidTr="003A4DFF">
        <w:tc>
          <w:tcPr>
            <w:tcW w:w="3969" w:type="dxa"/>
          </w:tcPr>
          <w:p w14:paraId="4FACBACF"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roofErr w:type="spellStart"/>
            <w:r w:rsidRPr="00504894">
              <w:rPr>
                <w:rFonts w:ascii="Times New Roman" w:hAnsi="Times New Roman" w:cs="Times New Roman"/>
                <w:b/>
                <w:bCs/>
                <w:sz w:val="26"/>
                <w:szCs w:val="26"/>
              </w:rPr>
              <w:t>Điều</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thất</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bại</w:t>
            </w:r>
            <w:proofErr w:type="spellEnd"/>
          </w:p>
        </w:tc>
        <w:tc>
          <w:tcPr>
            <w:tcW w:w="4960" w:type="dxa"/>
          </w:tcPr>
          <w:p w14:paraId="308770D1"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p>
        </w:tc>
      </w:tr>
      <w:tr w:rsidR="001760C8" w14:paraId="23AE600A" w14:textId="77777777" w:rsidTr="003A4DFF">
        <w:tc>
          <w:tcPr>
            <w:tcW w:w="3969" w:type="dxa"/>
          </w:tcPr>
          <w:p w14:paraId="2C43720E"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chính</w:t>
            </w:r>
            <w:proofErr w:type="spellEnd"/>
          </w:p>
        </w:tc>
        <w:tc>
          <w:tcPr>
            <w:tcW w:w="4960" w:type="dxa"/>
          </w:tcPr>
          <w:p w14:paraId="327B5030"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1.Quản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p>
          <w:p w14:paraId="3FC017C1" w14:textId="77777777" w:rsidR="001760C8" w:rsidRDefault="001760C8" w:rsidP="003A4DFF">
            <w:pPr>
              <w:pStyle w:val="NormalWeb"/>
              <w:shd w:val="clear" w:color="auto" w:fill="FFFFFF"/>
              <w:spacing w:before="0" w:beforeAutospacing="0" w:after="0" w:afterAutospacing="0"/>
              <w:rPr>
                <w:rFonts w:ascii="Calibri" w:hAnsi="Calibri" w:cs="Calibri"/>
                <w:color w:val="000000"/>
                <w:sz w:val="22"/>
                <w:szCs w:val="22"/>
              </w:rPr>
            </w:pPr>
            <w:r>
              <w:rPr>
                <w:color w:val="000000"/>
                <w:sz w:val="26"/>
                <w:szCs w:val="26"/>
              </w:rPr>
              <w:t xml:space="preserve">2.Chọn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ăn</w:t>
            </w:r>
            <w:proofErr w:type="spellEnd"/>
          </w:p>
          <w:p w14:paraId="475C2A8B" w14:textId="77777777" w:rsidR="001760C8" w:rsidRDefault="001760C8" w:rsidP="003A4DFF">
            <w:pPr>
              <w:pStyle w:val="NormalWeb"/>
              <w:shd w:val="clear" w:color="auto" w:fill="FFFFFF"/>
              <w:spacing w:before="0" w:beforeAutospacing="0" w:after="0" w:afterAutospacing="0"/>
              <w:rPr>
                <w:color w:val="000000"/>
                <w:sz w:val="26"/>
                <w:szCs w:val="26"/>
              </w:rPr>
            </w:pPr>
            <w:r w:rsidRPr="001B5EA8">
              <w:rPr>
                <w:b/>
                <w:bCs/>
                <w:color w:val="000000"/>
                <w:sz w:val="26"/>
                <w:szCs w:val="26"/>
              </w:rPr>
              <w:t>Sub1:</w:t>
            </w:r>
            <w:r>
              <w:rPr>
                <w:color w:val="000000"/>
                <w:sz w:val="26"/>
                <w:szCs w:val="26"/>
              </w:rPr>
              <w:t xml:space="preserve"> 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xem</w:t>
            </w:r>
            <w:proofErr w:type="spellEnd"/>
            <w:r>
              <w:rPr>
                <w:color w:val="000000"/>
                <w:sz w:val="26"/>
                <w:szCs w:val="26"/>
              </w:rPr>
              <w:t xml:space="preserve"> </w:t>
            </w:r>
            <w:proofErr w:type="spellStart"/>
            <w:r>
              <w:rPr>
                <w:color w:val="000000"/>
                <w:sz w:val="26"/>
                <w:szCs w:val="26"/>
              </w:rPr>
              <w:t>danh</w:t>
            </w:r>
            <w:proofErr w:type="spellEnd"/>
            <w:r>
              <w:rPr>
                <w:color w:val="000000"/>
                <w:sz w:val="26"/>
                <w:szCs w:val="26"/>
              </w:rPr>
              <w:t xml:space="preserve"> </w:t>
            </w:r>
            <w:proofErr w:type="spellStart"/>
            <w:r>
              <w:rPr>
                <w:color w:val="000000"/>
                <w:sz w:val="26"/>
                <w:szCs w:val="26"/>
              </w:rPr>
              <w:t>sách</w:t>
            </w:r>
            <w:proofErr w:type="spellEnd"/>
            <w:r>
              <w:rPr>
                <w:color w:val="000000"/>
                <w:sz w:val="26"/>
                <w:szCs w:val="26"/>
              </w:rPr>
              <w:t xml:space="preserve"> </w:t>
            </w: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ăn</w:t>
            </w:r>
            <w:proofErr w:type="spellEnd"/>
            <w:r>
              <w:rPr>
                <w:color w:val="000000"/>
                <w:sz w:val="26"/>
                <w:szCs w:val="26"/>
              </w:rPr>
              <w:t>.</w:t>
            </w:r>
          </w:p>
          <w:p w14:paraId="35D8F1C2" w14:textId="77777777" w:rsidR="001760C8" w:rsidRPr="00DE5923" w:rsidRDefault="001760C8" w:rsidP="003A4DFF">
            <w:pPr>
              <w:pStyle w:val="NormalWeb"/>
              <w:shd w:val="clear" w:color="auto" w:fill="FFFFFF"/>
              <w:spacing w:before="0" w:beforeAutospacing="0" w:after="0" w:afterAutospacing="0"/>
              <w:rPr>
                <w:color w:val="000000"/>
                <w:sz w:val="26"/>
                <w:szCs w:val="26"/>
              </w:rPr>
            </w:pP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hiển</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danh</w:t>
            </w:r>
            <w:proofErr w:type="spellEnd"/>
            <w:r>
              <w:rPr>
                <w:color w:val="000000"/>
                <w:sz w:val="26"/>
                <w:szCs w:val="26"/>
              </w:rPr>
              <w:t xml:space="preserve"> </w:t>
            </w:r>
            <w:proofErr w:type="spellStart"/>
            <w:r>
              <w:rPr>
                <w:color w:val="000000"/>
                <w:sz w:val="26"/>
                <w:szCs w:val="26"/>
              </w:rPr>
              <w:t>sách</w:t>
            </w:r>
            <w:proofErr w:type="spellEnd"/>
            <w:r>
              <w:rPr>
                <w:color w:val="000000"/>
                <w:sz w:val="26"/>
                <w:szCs w:val="26"/>
              </w:rPr>
              <w:t xml:space="preserve"> </w:t>
            </w: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ăn</w:t>
            </w:r>
            <w:proofErr w:type="spellEnd"/>
          </w:p>
          <w:p w14:paraId="5EBF8275" w14:textId="77777777" w:rsidR="001760C8" w:rsidRDefault="001760C8" w:rsidP="003A4DFF">
            <w:pPr>
              <w:pStyle w:val="NormalWeb"/>
              <w:shd w:val="clear" w:color="auto" w:fill="FFFFFF"/>
              <w:spacing w:before="0" w:beforeAutospacing="0" w:after="0" w:afterAutospacing="0"/>
              <w:rPr>
                <w:color w:val="000000"/>
                <w:sz w:val="26"/>
                <w:szCs w:val="26"/>
              </w:rPr>
            </w:pPr>
            <w:r w:rsidRPr="001B5EA8">
              <w:rPr>
                <w:b/>
                <w:bCs/>
                <w:color w:val="000000"/>
                <w:sz w:val="26"/>
                <w:szCs w:val="26"/>
              </w:rPr>
              <w:t>Sub2:</w:t>
            </w:r>
            <w:r>
              <w:rPr>
                <w:color w:val="000000"/>
                <w:sz w:val="26"/>
                <w:szCs w:val="26"/>
              </w:rPr>
              <w:t xml:space="preserve"> 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hủy</w:t>
            </w:r>
            <w:proofErr w:type="spellEnd"/>
            <w:r>
              <w:rPr>
                <w:color w:val="000000"/>
                <w:sz w:val="26"/>
                <w:szCs w:val="26"/>
              </w:rPr>
              <w:t xml:space="preserve"> </w:t>
            </w:r>
            <w:proofErr w:type="spellStart"/>
            <w:r>
              <w:rPr>
                <w:color w:val="000000"/>
                <w:sz w:val="26"/>
                <w:szCs w:val="26"/>
              </w:rPr>
              <w:t>bàn</w:t>
            </w:r>
            <w:proofErr w:type="spellEnd"/>
          </w:p>
          <w:p w14:paraId="73FC9A51" w14:textId="77777777" w:rsidR="001760C8"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S2.1.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hiển</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hủy</w:t>
            </w:r>
            <w:proofErr w:type="spellEnd"/>
            <w:r>
              <w:rPr>
                <w:color w:val="000000"/>
                <w:sz w:val="26"/>
                <w:szCs w:val="26"/>
              </w:rPr>
              <w:t xml:space="preserve"> </w:t>
            </w: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ăn</w:t>
            </w:r>
            <w:proofErr w:type="spellEnd"/>
          </w:p>
          <w:p w14:paraId="3CB91122" w14:textId="77777777" w:rsidR="001760C8"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S2.2. </w:t>
            </w:r>
            <w:proofErr w:type="spellStart"/>
            <w:r>
              <w:rPr>
                <w:color w:val="000000"/>
                <w:sz w:val="26"/>
                <w:szCs w:val="26"/>
              </w:rPr>
              <w:t>Nhấn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hủy</w:t>
            </w:r>
            <w:proofErr w:type="spellEnd"/>
            <w:r>
              <w:rPr>
                <w:color w:val="000000"/>
                <w:sz w:val="26"/>
                <w:szCs w:val="26"/>
              </w:rPr>
              <w:t xml:space="preserve"> </w:t>
            </w:r>
            <w:proofErr w:type="spellStart"/>
            <w:r>
              <w:rPr>
                <w:color w:val="000000"/>
                <w:sz w:val="26"/>
                <w:szCs w:val="26"/>
              </w:rPr>
              <w:t>bỏ</w:t>
            </w:r>
            <w:proofErr w:type="spellEnd"/>
          </w:p>
          <w:p w14:paraId="22D31AFF" w14:textId="77777777" w:rsidR="001760C8" w:rsidRDefault="001760C8" w:rsidP="003A4DFF">
            <w:pPr>
              <w:pStyle w:val="NormalWeb"/>
              <w:shd w:val="clear" w:color="auto" w:fill="FFFFFF"/>
              <w:spacing w:before="0" w:beforeAutospacing="0" w:after="0" w:afterAutospacing="0"/>
              <w:rPr>
                <w:color w:val="000000"/>
                <w:sz w:val="26"/>
                <w:szCs w:val="26"/>
              </w:rPr>
            </w:pPr>
            <w:r w:rsidRPr="00E42E89">
              <w:rPr>
                <w:b/>
                <w:bCs/>
                <w:color w:val="000000"/>
                <w:sz w:val="26"/>
                <w:szCs w:val="26"/>
              </w:rPr>
              <w:t>Sub3</w:t>
            </w:r>
            <w:r>
              <w:rPr>
                <w:b/>
                <w:bCs/>
                <w:color w:val="000000"/>
                <w:sz w:val="26"/>
                <w:szCs w:val="26"/>
              </w:rPr>
              <w:t xml:space="preserve">: </w:t>
            </w:r>
            <w:r>
              <w:rPr>
                <w:color w:val="000000"/>
                <w:sz w:val="26"/>
                <w:szCs w:val="26"/>
              </w:rPr>
              <w:t xml:space="preserve">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trạng</w:t>
            </w:r>
            <w:proofErr w:type="spellEnd"/>
            <w:r>
              <w:rPr>
                <w:color w:val="000000"/>
                <w:sz w:val="26"/>
                <w:szCs w:val="26"/>
              </w:rPr>
              <w:t xml:space="preserve"> </w:t>
            </w:r>
            <w:proofErr w:type="spellStart"/>
            <w:r>
              <w:rPr>
                <w:color w:val="000000"/>
                <w:sz w:val="26"/>
                <w:szCs w:val="26"/>
              </w:rPr>
              <w:t>thái</w:t>
            </w:r>
            <w:proofErr w:type="spellEnd"/>
            <w:r>
              <w:rPr>
                <w:color w:val="000000"/>
                <w:sz w:val="26"/>
                <w:szCs w:val="26"/>
              </w:rPr>
              <w:t xml:space="preserve"> </w:t>
            </w: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ăn</w:t>
            </w:r>
            <w:proofErr w:type="spellEnd"/>
          </w:p>
          <w:p w14:paraId="17BF73B8" w14:textId="77777777" w:rsidR="001760C8"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S3.1. 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nhấn</w:t>
            </w:r>
            <w:proofErr w:type="spellEnd"/>
            <w:r>
              <w:rPr>
                <w:color w:val="000000"/>
                <w:sz w:val="26"/>
                <w:szCs w:val="26"/>
              </w:rPr>
              <w:t xml:space="preserve"> </w:t>
            </w:r>
            <w:proofErr w:type="spellStart"/>
            <w:r>
              <w:rPr>
                <w:color w:val="000000"/>
                <w:sz w:val="26"/>
                <w:szCs w:val="26"/>
              </w:rPr>
              <w:t>nút</w:t>
            </w:r>
            <w:proofErr w:type="spellEnd"/>
            <w:r>
              <w:rPr>
                <w:color w:val="000000"/>
                <w:sz w:val="26"/>
                <w:szCs w:val="26"/>
              </w:rPr>
              <w:t xml:space="preserve"> </w:t>
            </w:r>
            <w:proofErr w:type="spellStart"/>
            <w:r>
              <w:rPr>
                <w:color w:val="000000"/>
                <w:sz w:val="26"/>
                <w:szCs w:val="26"/>
              </w:rPr>
              <w:t>đang</w:t>
            </w:r>
            <w:proofErr w:type="spellEnd"/>
            <w:r>
              <w:rPr>
                <w:color w:val="000000"/>
                <w:sz w:val="26"/>
                <w:szCs w:val="26"/>
              </w:rPr>
              <w:t xml:space="preserve"> </w:t>
            </w:r>
            <w:proofErr w:type="spellStart"/>
            <w:r>
              <w:rPr>
                <w:color w:val="000000"/>
                <w:sz w:val="26"/>
                <w:szCs w:val="26"/>
              </w:rPr>
              <w:t>hoạt</w:t>
            </w:r>
            <w:proofErr w:type="spellEnd"/>
            <w:r>
              <w:rPr>
                <w:color w:val="000000"/>
                <w:sz w:val="26"/>
                <w:szCs w:val="26"/>
              </w:rPr>
              <w:t xml:space="preserve"> </w:t>
            </w:r>
            <w:proofErr w:type="spellStart"/>
            <w:r>
              <w:rPr>
                <w:color w:val="000000"/>
                <w:sz w:val="26"/>
                <w:szCs w:val="26"/>
              </w:rPr>
              <w:t>động</w:t>
            </w:r>
            <w:proofErr w:type="spellEnd"/>
          </w:p>
          <w:p w14:paraId="26C70D79" w14:textId="77777777" w:rsidR="001760C8" w:rsidRPr="00E42E89" w:rsidRDefault="001760C8" w:rsidP="003A4DFF">
            <w:pPr>
              <w:pStyle w:val="NormalWeb"/>
              <w:shd w:val="clear" w:color="auto" w:fill="FFFFFF"/>
              <w:spacing w:before="0" w:beforeAutospacing="0" w:after="0" w:afterAutospacing="0"/>
              <w:rPr>
                <w:color w:val="000000"/>
                <w:sz w:val="26"/>
                <w:szCs w:val="26"/>
              </w:rPr>
            </w:pPr>
            <w:r>
              <w:rPr>
                <w:color w:val="000000"/>
                <w:sz w:val="26"/>
                <w:szCs w:val="26"/>
              </w:rPr>
              <w:t xml:space="preserve">S3.2. Quản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nhấn</w:t>
            </w:r>
            <w:proofErr w:type="spellEnd"/>
            <w:r>
              <w:rPr>
                <w:color w:val="000000"/>
                <w:sz w:val="26"/>
                <w:szCs w:val="26"/>
              </w:rPr>
              <w:t xml:space="preserve"> </w:t>
            </w:r>
            <w:proofErr w:type="spellStart"/>
            <w:r>
              <w:rPr>
                <w:color w:val="000000"/>
                <w:sz w:val="26"/>
                <w:szCs w:val="26"/>
              </w:rPr>
              <w:t>nút</w:t>
            </w:r>
            <w:proofErr w:type="spellEnd"/>
            <w:r>
              <w:rPr>
                <w:color w:val="000000"/>
                <w:sz w:val="26"/>
                <w:szCs w:val="26"/>
              </w:rPr>
              <w:t xml:space="preserve"> </w:t>
            </w:r>
            <w:proofErr w:type="spellStart"/>
            <w:r>
              <w:rPr>
                <w:color w:val="000000"/>
                <w:sz w:val="26"/>
                <w:szCs w:val="26"/>
              </w:rPr>
              <w:t>trống</w:t>
            </w:r>
            <w:proofErr w:type="spellEnd"/>
          </w:p>
          <w:p w14:paraId="3D5C9434" w14:textId="77777777" w:rsidR="001760C8" w:rsidRPr="00EC340C" w:rsidRDefault="001760C8" w:rsidP="003A4DFF">
            <w:pPr>
              <w:pStyle w:val="NormalWeb"/>
              <w:shd w:val="clear" w:color="auto" w:fill="FFFFFF"/>
              <w:spacing w:before="0" w:beforeAutospacing="0" w:after="0" w:afterAutospacing="0"/>
              <w:ind w:right="-105"/>
              <w:rPr>
                <w:color w:val="000000"/>
                <w:sz w:val="26"/>
                <w:szCs w:val="26"/>
              </w:rPr>
            </w:pPr>
            <w:r>
              <w:rPr>
                <w:color w:val="000000"/>
                <w:sz w:val="26"/>
                <w:szCs w:val="26"/>
              </w:rPr>
              <w:t xml:space="preserve">3.Cập </w:t>
            </w:r>
            <w:proofErr w:type="spellStart"/>
            <w:r>
              <w:rPr>
                <w:color w:val="000000"/>
                <w:sz w:val="26"/>
                <w:szCs w:val="26"/>
              </w:rPr>
              <w:t>nhập</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CSDL</w:t>
            </w:r>
          </w:p>
        </w:tc>
      </w:tr>
      <w:tr w:rsidR="001760C8" w14:paraId="61F407CE" w14:textId="77777777" w:rsidTr="003A4DFF">
        <w:tc>
          <w:tcPr>
            <w:tcW w:w="3969" w:type="dxa"/>
          </w:tcPr>
          <w:p w14:paraId="73A72E9B"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sidRPr="00504894">
              <w:rPr>
                <w:rFonts w:ascii="Times New Roman" w:hAnsi="Times New Roman" w:cs="Times New Roman"/>
                <w:b/>
                <w:bCs/>
                <w:sz w:val="26"/>
                <w:szCs w:val="26"/>
              </w:rPr>
              <w:t xml:space="preserve">Luồng </w:t>
            </w:r>
            <w:proofErr w:type="spellStart"/>
            <w:r w:rsidRPr="00504894">
              <w:rPr>
                <w:rFonts w:ascii="Times New Roman" w:hAnsi="Times New Roman" w:cs="Times New Roman"/>
                <w:b/>
                <w:bCs/>
                <w:sz w:val="26"/>
                <w:szCs w:val="26"/>
              </w:rPr>
              <w:t>sự</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kiện</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thay</w:t>
            </w:r>
            <w:proofErr w:type="spellEnd"/>
            <w:r w:rsidRPr="00504894">
              <w:rPr>
                <w:rFonts w:ascii="Times New Roman" w:hAnsi="Times New Roman" w:cs="Times New Roman"/>
                <w:b/>
                <w:bCs/>
                <w:sz w:val="26"/>
                <w:szCs w:val="26"/>
              </w:rPr>
              <w:t xml:space="preserve"> </w:t>
            </w:r>
            <w:proofErr w:type="spellStart"/>
            <w:r w:rsidRPr="00504894">
              <w:rPr>
                <w:rFonts w:ascii="Times New Roman" w:hAnsi="Times New Roman" w:cs="Times New Roman"/>
                <w:b/>
                <w:bCs/>
                <w:sz w:val="26"/>
                <w:szCs w:val="26"/>
              </w:rPr>
              <w:t>thế</w:t>
            </w:r>
            <w:proofErr w:type="spellEnd"/>
          </w:p>
        </w:tc>
        <w:tc>
          <w:tcPr>
            <w:tcW w:w="4960" w:type="dxa"/>
          </w:tcPr>
          <w:p w14:paraId="6FB3DB61"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p>
        </w:tc>
      </w:tr>
      <w:tr w:rsidR="001760C8" w14:paraId="7645DAAE" w14:textId="77777777" w:rsidTr="003A4DFF">
        <w:tc>
          <w:tcPr>
            <w:tcW w:w="3969" w:type="dxa"/>
          </w:tcPr>
          <w:p w14:paraId="69DC5581" w14:textId="77777777" w:rsidR="001760C8" w:rsidRPr="00504894" w:rsidRDefault="001760C8" w:rsidP="003A4DFF">
            <w:pPr>
              <w:pStyle w:val="ListParagraph"/>
              <w:widowControl w:val="0"/>
              <w:autoSpaceDE w:val="0"/>
              <w:autoSpaceDN w:val="0"/>
              <w:spacing w:before="89"/>
              <w:ind w:left="0" w:right="4"/>
              <w:outlineLvl w:val="0"/>
              <w:rPr>
                <w:rFonts w:ascii="Times New Roman" w:hAnsi="Times New Roman" w:cs="Times New Roman"/>
                <w:b/>
                <w:bCs/>
                <w:sz w:val="26"/>
                <w:szCs w:val="26"/>
              </w:rPr>
            </w:pPr>
            <w:r w:rsidRPr="00231CE2">
              <w:rPr>
                <w:rFonts w:ascii="Times New Roman" w:eastAsia="Times New Roman" w:hAnsi="Times New Roman" w:cs="Times New Roman"/>
                <w:b/>
                <w:bCs/>
                <w:color w:val="000000"/>
                <w:sz w:val="26"/>
                <w:szCs w:val="26"/>
              </w:rPr>
              <w:lastRenderedPageBreak/>
              <w:t xml:space="preserve">Luồng </w:t>
            </w:r>
            <w:proofErr w:type="spellStart"/>
            <w:r w:rsidRPr="00231CE2">
              <w:rPr>
                <w:rFonts w:ascii="Times New Roman" w:eastAsia="Times New Roman" w:hAnsi="Times New Roman" w:cs="Times New Roman"/>
                <w:b/>
                <w:bCs/>
                <w:color w:val="000000"/>
                <w:sz w:val="26"/>
                <w:szCs w:val="26"/>
              </w:rPr>
              <w:t>sự</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kiện</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ngoại</w:t>
            </w:r>
            <w:proofErr w:type="spellEnd"/>
            <w:r w:rsidRPr="00231CE2">
              <w:rPr>
                <w:rFonts w:ascii="Times New Roman" w:eastAsia="Times New Roman" w:hAnsi="Times New Roman" w:cs="Times New Roman"/>
                <w:b/>
                <w:bCs/>
                <w:color w:val="000000"/>
                <w:sz w:val="26"/>
                <w:szCs w:val="26"/>
              </w:rPr>
              <w:t xml:space="preserve"> </w:t>
            </w:r>
            <w:proofErr w:type="spellStart"/>
            <w:r w:rsidRPr="00231CE2">
              <w:rPr>
                <w:rFonts w:ascii="Times New Roman" w:eastAsia="Times New Roman" w:hAnsi="Times New Roman" w:cs="Times New Roman"/>
                <w:b/>
                <w:bCs/>
                <w:color w:val="000000"/>
                <w:sz w:val="26"/>
                <w:szCs w:val="26"/>
              </w:rPr>
              <w:t>lệ</w:t>
            </w:r>
            <w:proofErr w:type="spellEnd"/>
          </w:p>
        </w:tc>
        <w:tc>
          <w:tcPr>
            <w:tcW w:w="4960" w:type="dxa"/>
          </w:tcPr>
          <w:p w14:paraId="44C936BD" w14:textId="77777777" w:rsidR="001760C8" w:rsidRDefault="001760C8" w:rsidP="003A4DFF">
            <w:pPr>
              <w:pStyle w:val="ListParagraph"/>
              <w:widowControl w:val="0"/>
              <w:autoSpaceDE w:val="0"/>
              <w:autoSpaceDN w:val="0"/>
              <w:spacing w:before="89"/>
              <w:ind w:left="0" w:right="4"/>
              <w:outlineLv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S2.2: </w:t>
            </w:r>
            <w:proofErr w:type="spellStart"/>
            <w:r>
              <w:rPr>
                <w:rFonts w:ascii="Times New Roman" w:eastAsia="Times New Roman" w:hAnsi="Times New Roman" w:cs="Times New Roman"/>
                <w:sz w:val="26"/>
                <w:szCs w:val="26"/>
              </w:rPr>
              <w:t>Nhấn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đến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bước</w:t>
            </w:r>
            <w:proofErr w:type="spellEnd"/>
            <w:r>
              <w:rPr>
                <w:rFonts w:ascii="Times New Roman" w:eastAsia="Times New Roman" w:hAnsi="Times New Roman" w:cs="Times New Roman"/>
                <w:sz w:val="26"/>
                <w:szCs w:val="26"/>
              </w:rPr>
              <w:t xml:space="preserve"> 3, </w:t>
            </w:r>
            <w:proofErr w:type="spellStart"/>
            <w:r>
              <w:rPr>
                <w:rFonts w:ascii="Times New Roman" w:eastAsia="Times New Roman" w:hAnsi="Times New Roman" w:cs="Times New Roman"/>
                <w:sz w:val="26"/>
                <w:szCs w:val="26"/>
              </w:rPr>
              <w:t>nếu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hủy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quay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giao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diện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bàn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ăn</w:t>
            </w:r>
            <w:proofErr w:type="spellEnd"/>
          </w:p>
        </w:tc>
      </w:tr>
    </w:tbl>
    <w:p w14:paraId="70E3463C" w14:textId="77777777" w:rsidR="001760C8" w:rsidRPr="00231CE2" w:rsidRDefault="001760C8" w:rsidP="001760C8">
      <w:pPr>
        <w:tabs>
          <w:tab w:val="left" w:pos="709"/>
          <w:tab w:val="left" w:pos="851"/>
          <w:tab w:val="left" w:pos="3756"/>
        </w:tabs>
        <w:ind w:left="851"/>
        <w:rPr>
          <w:rFonts w:ascii="Times New Roman" w:hAnsi="Times New Roman" w:cs="Times New Roman"/>
          <w:b/>
          <w:bCs/>
          <w:sz w:val="26"/>
          <w:szCs w:val="26"/>
        </w:rPr>
      </w:pPr>
    </w:p>
    <w:p w14:paraId="5A0A63E8" w14:textId="77777777" w:rsidR="001760C8" w:rsidRPr="00EC0FE8" w:rsidRDefault="001760C8" w:rsidP="001760C8">
      <w:pPr>
        <w:tabs>
          <w:tab w:val="left" w:pos="709"/>
          <w:tab w:val="left" w:pos="851"/>
          <w:tab w:val="left" w:pos="3756"/>
        </w:tabs>
        <w:ind w:left="360"/>
        <w:rPr>
          <w:rFonts w:ascii="Times New Roman" w:hAnsi="Times New Roman" w:cs="Times New Roman"/>
          <w:b/>
          <w:bCs/>
          <w:sz w:val="26"/>
          <w:szCs w:val="26"/>
        </w:rPr>
      </w:pPr>
      <w:r w:rsidRPr="00EC0FE8">
        <w:rPr>
          <w:rFonts w:ascii="Times New Roman" w:hAnsi="Times New Roman" w:cs="Times New Roman"/>
          <w:b/>
          <w:bCs/>
          <w:sz w:val="26"/>
          <w:szCs w:val="26"/>
        </w:rPr>
        <w:t xml:space="preserve">Tài </w:t>
      </w:r>
      <w:proofErr w:type="spellStart"/>
      <w:r w:rsidRPr="00EC0FE8">
        <w:rPr>
          <w:rFonts w:ascii="Times New Roman" w:hAnsi="Times New Roman" w:cs="Times New Roman"/>
          <w:b/>
          <w:bCs/>
          <w:sz w:val="26"/>
          <w:szCs w:val="26"/>
        </w:rPr>
        <w:t>liệu</w:t>
      </w:r>
      <w:proofErr w:type="spellEnd"/>
      <w:r w:rsidRPr="00EC0FE8">
        <w:rPr>
          <w:rFonts w:ascii="Times New Roman" w:hAnsi="Times New Roman" w:cs="Times New Roman"/>
          <w:b/>
          <w:bCs/>
          <w:sz w:val="26"/>
          <w:szCs w:val="26"/>
        </w:rPr>
        <w:t xml:space="preserve"> </w:t>
      </w:r>
      <w:proofErr w:type="spellStart"/>
      <w:r w:rsidRPr="00EC0FE8">
        <w:rPr>
          <w:rFonts w:ascii="Times New Roman" w:hAnsi="Times New Roman" w:cs="Times New Roman"/>
          <w:b/>
          <w:bCs/>
          <w:sz w:val="26"/>
          <w:szCs w:val="26"/>
        </w:rPr>
        <w:t>tham</w:t>
      </w:r>
      <w:proofErr w:type="spellEnd"/>
      <w:r w:rsidRPr="00EC0FE8">
        <w:rPr>
          <w:rFonts w:ascii="Times New Roman" w:hAnsi="Times New Roman" w:cs="Times New Roman"/>
          <w:b/>
          <w:bCs/>
          <w:sz w:val="26"/>
          <w:szCs w:val="26"/>
        </w:rPr>
        <w:t xml:space="preserve"> </w:t>
      </w:r>
      <w:proofErr w:type="spellStart"/>
      <w:r w:rsidRPr="00EC0FE8">
        <w:rPr>
          <w:rFonts w:ascii="Times New Roman" w:hAnsi="Times New Roman" w:cs="Times New Roman"/>
          <w:b/>
          <w:bCs/>
          <w:sz w:val="26"/>
          <w:szCs w:val="26"/>
        </w:rPr>
        <w:t>khảo</w:t>
      </w:r>
      <w:proofErr w:type="spellEnd"/>
    </w:p>
    <w:p w14:paraId="5BA79BB6" w14:textId="77777777" w:rsidR="001760C8" w:rsidRDefault="001760C8" w:rsidP="001760C8">
      <w:pPr>
        <w:pStyle w:val="ListParagraph"/>
        <w:tabs>
          <w:tab w:val="left" w:pos="709"/>
          <w:tab w:val="left" w:pos="851"/>
          <w:tab w:val="left" w:pos="3756"/>
        </w:tabs>
        <w:rPr>
          <w:rFonts w:ascii="Times New Roman" w:hAnsi="Times New Roman" w:cs="Times New Roman"/>
          <w:b/>
          <w:bCs/>
          <w:sz w:val="26"/>
          <w:szCs w:val="26"/>
        </w:rPr>
      </w:pPr>
      <w:hyperlink r:id="rId28" w:history="1">
        <w:r w:rsidRPr="00680791">
          <w:rPr>
            <w:rStyle w:val="Hyperlink"/>
            <w:rFonts w:ascii="Times New Roman" w:hAnsi="Times New Roman" w:cs="Times New Roman"/>
            <w:b/>
            <w:bCs/>
            <w:sz w:val="26"/>
            <w:szCs w:val="26"/>
          </w:rPr>
          <w:t>https://ioffice.tatthanh.com.vn/giao-dien/WDAKkbaDFDokprRpraR1uuJEDDbdG_s_lI0wlFLFtqcfDF_s_Z8uC_s_wDJIlG4Jt78oPYhjmgbHLCiPBEH4YOVt73g_c_2kbtxO3Vw7N1DpasvkmwM=</w:t>
        </w:r>
      </w:hyperlink>
    </w:p>
    <w:p w14:paraId="480D8C8D" w14:textId="77777777" w:rsidR="001760C8" w:rsidRPr="00680791" w:rsidRDefault="001760C8" w:rsidP="001760C8">
      <w:pPr>
        <w:pStyle w:val="ListParagraph"/>
        <w:tabs>
          <w:tab w:val="left" w:pos="709"/>
          <w:tab w:val="left" w:pos="851"/>
          <w:tab w:val="left" w:pos="3756"/>
        </w:tabs>
        <w:rPr>
          <w:rFonts w:ascii="Times New Roman" w:hAnsi="Times New Roman" w:cs="Times New Roman"/>
          <w:b/>
          <w:bCs/>
          <w:sz w:val="26"/>
          <w:szCs w:val="26"/>
        </w:rPr>
      </w:pPr>
    </w:p>
    <w:p w14:paraId="4AD5EB97" w14:textId="77777777" w:rsidR="001760C8" w:rsidRPr="00680791" w:rsidRDefault="001760C8" w:rsidP="001760C8">
      <w:pPr>
        <w:pStyle w:val="ListParagraph"/>
        <w:tabs>
          <w:tab w:val="left" w:pos="709"/>
          <w:tab w:val="left" w:pos="851"/>
          <w:tab w:val="left" w:pos="3756"/>
        </w:tabs>
        <w:rPr>
          <w:rFonts w:ascii="Times New Roman" w:hAnsi="Times New Roman" w:cs="Times New Roman"/>
          <w:sz w:val="26"/>
          <w:szCs w:val="26"/>
        </w:rPr>
      </w:pPr>
    </w:p>
    <w:p w14:paraId="0BBBEF0D" w14:textId="77777777" w:rsidR="001760C8" w:rsidRPr="00680791" w:rsidRDefault="001760C8" w:rsidP="001760C8">
      <w:pPr>
        <w:tabs>
          <w:tab w:val="left" w:pos="709"/>
          <w:tab w:val="left" w:pos="851"/>
          <w:tab w:val="left" w:pos="3756"/>
        </w:tabs>
        <w:rPr>
          <w:rFonts w:ascii="Times New Roman" w:hAnsi="Times New Roman" w:cs="Times New Roman"/>
          <w:sz w:val="26"/>
          <w:szCs w:val="26"/>
        </w:rPr>
      </w:pPr>
    </w:p>
    <w:p w14:paraId="43CE8E7A" w14:textId="77777777" w:rsidR="001760C8" w:rsidRDefault="001760C8" w:rsidP="001760C8">
      <w:pPr>
        <w:pStyle w:val="ListParagraph"/>
        <w:tabs>
          <w:tab w:val="left" w:pos="709"/>
          <w:tab w:val="left" w:pos="851"/>
          <w:tab w:val="left" w:pos="3756"/>
        </w:tabs>
        <w:ind w:left="1440"/>
        <w:rPr>
          <w:rFonts w:ascii="Times New Roman" w:hAnsi="Times New Roman" w:cs="Times New Roman"/>
          <w:sz w:val="26"/>
          <w:szCs w:val="26"/>
        </w:rPr>
      </w:pPr>
    </w:p>
    <w:p w14:paraId="663CC678" w14:textId="77777777" w:rsidR="001760C8" w:rsidRDefault="001760C8" w:rsidP="001760C8">
      <w:pPr>
        <w:pStyle w:val="ListParagraph"/>
        <w:tabs>
          <w:tab w:val="left" w:pos="709"/>
          <w:tab w:val="left" w:pos="851"/>
          <w:tab w:val="left" w:pos="3756"/>
        </w:tabs>
        <w:rPr>
          <w:rFonts w:ascii="Times New Roman" w:hAnsi="Times New Roman" w:cs="Times New Roman"/>
          <w:b/>
          <w:bCs/>
          <w:sz w:val="26"/>
          <w:szCs w:val="26"/>
        </w:rPr>
      </w:pPr>
    </w:p>
    <w:p w14:paraId="4496D5DD" w14:textId="77777777" w:rsidR="001760C8" w:rsidRPr="00587CE0" w:rsidRDefault="001760C8" w:rsidP="001760C8">
      <w:pPr>
        <w:pStyle w:val="ListParagraph"/>
        <w:tabs>
          <w:tab w:val="left" w:pos="709"/>
          <w:tab w:val="left" w:pos="851"/>
          <w:tab w:val="left" w:pos="3756"/>
        </w:tabs>
        <w:rPr>
          <w:rFonts w:ascii="Times New Roman" w:hAnsi="Times New Roman" w:cs="Times New Roman"/>
          <w:b/>
          <w:bCs/>
          <w:sz w:val="26"/>
          <w:szCs w:val="26"/>
        </w:rPr>
      </w:pPr>
    </w:p>
    <w:p w14:paraId="69976B2E" w14:textId="77777777" w:rsidR="001760C8" w:rsidRPr="00762DF0" w:rsidRDefault="001760C8" w:rsidP="001760C8">
      <w:pPr>
        <w:tabs>
          <w:tab w:val="left" w:pos="3756"/>
        </w:tabs>
        <w:rPr>
          <w:rFonts w:ascii="Times New Roman" w:hAnsi="Times New Roman" w:cs="Times New Roman"/>
          <w:sz w:val="26"/>
          <w:szCs w:val="26"/>
        </w:rPr>
      </w:pPr>
    </w:p>
    <w:p w14:paraId="52517C0B" w14:textId="77777777" w:rsidR="00EB3C46" w:rsidRPr="001760C8" w:rsidRDefault="00EB3C46" w:rsidP="001760C8"/>
    <w:sectPr w:rsidR="00EB3C46" w:rsidRPr="001760C8" w:rsidSect="00D469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63EA"/>
    <w:multiLevelType w:val="hybridMultilevel"/>
    <w:tmpl w:val="495474F2"/>
    <w:lvl w:ilvl="0" w:tplc="2C44A51A">
      <w:numFmt w:val="bullet"/>
      <w:lvlText w:val="-"/>
      <w:lvlJc w:val="left"/>
      <w:pPr>
        <w:ind w:left="150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2CC73D4"/>
    <w:multiLevelType w:val="hybridMultilevel"/>
    <w:tmpl w:val="AB847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F0684F"/>
    <w:multiLevelType w:val="hybridMultilevel"/>
    <w:tmpl w:val="DE5AC88C"/>
    <w:lvl w:ilvl="0" w:tplc="DA50CA14">
      <w:start w:val="1"/>
      <w:numFmt w:val="bullet"/>
      <w:lvlText w:val="-"/>
      <w:lvlJc w:val="left"/>
      <w:pPr>
        <w:ind w:left="2007" w:hanging="360"/>
      </w:pPr>
      <w:rPr>
        <w:rFonts w:ascii="Times New Roman" w:eastAsia="Times New Roman"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15:restartNumberingAfterBreak="0">
    <w:nsid w:val="02F21AF3"/>
    <w:multiLevelType w:val="multilevel"/>
    <w:tmpl w:val="1E46EA28"/>
    <w:lvl w:ilvl="0">
      <w:start w:val="5"/>
      <w:numFmt w:val="decimal"/>
      <w:lvlText w:val="%1."/>
      <w:lvlJc w:val="left"/>
      <w:pPr>
        <w:ind w:left="663" w:hanging="357"/>
      </w:pPr>
      <w:rPr>
        <w:rFonts w:hint="default"/>
        <w:b/>
        <w:bCs/>
        <w:spacing w:val="0"/>
        <w:w w:val="100"/>
        <w:sz w:val="28"/>
        <w:szCs w:val="28"/>
      </w:rPr>
    </w:lvl>
    <w:lvl w:ilvl="1">
      <w:start w:val="1"/>
      <w:numFmt w:val="decimal"/>
      <w:lvlText w:val="5.%2"/>
      <w:lvlJc w:val="left"/>
      <w:pPr>
        <w:ind w:left="1066" w:hanging="357"/>
      </w:pPr>
      <w:rPr>
        <w:rFonts w:hint="default"/>
        <w:b/>
        <w:bCs/>
        <w:w w:val="99"/>
        <w:sz w:val="26"/>
        <w:szCs w:val="26"/>
      </w:rPr>
    </w:lvl>
    <w:lvl w:ilvl="2">
      <w:start w:val="1"/>
      <w:numFmt w:val="decimal"/>
      <w:lvlText w:val="5.1.%3"/>
      <w:lvlJc w:val="left"/>
      <w:pPr>
        <w:ind w:left="1469" w:hanging="357"/>
      </w:pPr>
      <w:rPr>
        <w:rFonts w:hint="default"/>
        <w:w w:val="99"/>
        <w:sz w:val="26"/>
        <w:szCs w:val="26"/>
      </w:rPr>
    </w:lvl>
    <w:lvl w:ilvl="3">
      <w:numFmt w:val="bullet"/>
      <w:lvlText w:val="•"/>
      <w:lvlJc w:val="left"/>
      <w:pPr>
        <w:ind w:left="1872" w:hanging="357"/>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4" w15:restartNumberingAfterBreak="0">
    <w:nsid w:val="03546AA9"/>
    <w:multiLevelType w:val="hybridMultilevel"/>
    <w:tmpl w:val="42981824"/>
    <w:lvl w:ilvl="0" w:tplc="D2E2DE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720AC"/>
    <w:multiLevelType w:val="multilevel"/>
    <w:tmpl w:val="90EAF628"/>
    <w:lvl w:ilvl="0">
      <w:start w:val="5"/>
      <w:numFmt w:val="decimal"/>
      <w:lvlText w:val="%1."/>
      <w:lvlJc w:val="left"/>
      <w:pPr>
        <w:ind w:left="663" w:hanging="357"/>
      </w:pPr>
      <w:rPr>
        <w:rFonts w:hint="default"/>
        <w:b/>
        <w:bCs/>
        <w:spacing w:val="0"/>
        <w:w w:val="100"/>
        <w:sz w:val="28"/>
        <w:szCs w:val="28"/>
      </w:rPr>
    </w:lvl>
    <w:lvl w:ilvl="1">
      <w:start w:val="1"/>
      <w:numFmt w:val="none"/>
      <w:lvlText w:val="5.2"/>
      <w:lvlJc w:val="left"/>
      <w:pPr>
        <w:ind w:left="1066" w:hanging="357"/>
      </w:pPr>
      <w:rPr>
        <w:rFonts w:hint="default"/>
        <w:b/>
        <w:bCs/>
        <w:w w:val="99"/>
        <w:sz w:val="26"/>
        <w:szCs w:val="26"/>
      </w:rPr>
    </w:lvl>
    <w:lvl w:ilvl="2">
      <w:start w:val="1"/>
      <w:numFmt w:val="none"/>
      <w:lvlText w:val="5.2.2"/>
      <w:lvlJc w:val="left"/>
      <w:pPr>
        <w:ind w:left="1469" w:hanging="357"/>
      </w:pPr>
      <w:rPr>
        <w:rFonts w:hint="default"/>
        <w:w w:val="99"/>
        <w:sz w:val="26"/>
        <w:szCs w:val="26"/>
      </w:rPr>
    </w:lvl>
    <w:lvl w:ilvl="3">
      <w:numFmt w:val="bullet"/>
      <w:lvlText w:val="•"/>
      <w:lvlJc w:val="left"/>
      <w:pPr>
        <w:ind w:left="1872" w:hanging="357"/>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6" w15:restartNumberingAfterBreak="0">
    <w:nsid w:val="08FF434B"/>
    <w:multiLevelType w:val="hybridMultilevel"/>
    <w:tmpl w:val="C7FC9C72"/>
    <w:lvl w:ilvl="0" w:tplc="D2E2DE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AA3F43"/>
    <w:multiLevelType w:val="hybridMultilevel"/>
    <w:tmpl w:val="7E82D494"/>
    <w:lvl w:ilvl="0" w:tplc="921483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BE4B3A"/>
    <w:multiLevelType w:val="hybridMultilevel"/>
    <w:tmpl w:val="77AC7388"/>
    <w:lvl w:ilvl="0" w:tplc="921483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C53552"/>
    <w:multiLevelType w:val="multilevel"/>
    <w:tmpl w:val="712E6954"/>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C1C2FEF"/>
    <w:multiLevelType w:val="hybridMultilevel"/>
    <w:tmpl w:val="36802ECE"/>
    <w:lvl w:ilvl="0" w:tplc="DA50CA14">
      <w:start w:val="1"/>
      <w:numFmt w:val="bullet"/>
      <w:lvlText w:val="-"/>
      <w:lvlJc w:val="left"/>
      <w:pPr>
        <w:ind w:left="2007" w:hanging="360"/>
      </w:pPr>
      <w:rPr>
        <w:rFonts w:ascii="Times New Roman" w:eastAsia="Times New Roman"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1" w15:restartNumberingAfterBreak="0">
    <w:nsid w:val="0C6069D2"/>
    <w:multiLevelType w:val="hybridMultilevel"/>
    <w:tmpl w:val="3926D9A2"/>
    <w:lvl w:ilvl="0" w:tplc="C5C00F4E">
      <w:start w:val="1"/>
      <w:numFmt w:val="decimal"/>
      <w:lvlText w:val="4.%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DA24D6"/>
    <w:multiLevelType w:val="multilevel"/>
    <w:tmpl w:val="90EAF628"/>
    <w:lvl w:ilvl="0">
      <w:start w:val="5"/>
      <w:numFmt w:val="decimal"/>
      <w:lvlText w:val="%1."/>
      <w:lvlJc w:val="left"/>
      <w:pPr>
        <w:ind w:left="663" w:hanging="357"/>
      </w:pPr>
      <w:rPr>
        <w:rFonts w:hint="default"/>
        <w:b/>
        <w:bCs/>
        <w:spacing w:val="0"/>
        <w:w w:val="100"/>
        <w:sz w:val="28"/>
        <w:szCs w:val="28"/>
      </w:rPr>
    </w:lvl>
    <w:lvl w:ilvl="1">
      <w:start w:val="1"/>
      <w:numFmt w:val="none"/>
      <w:lvlText w:val="5.2"/>
      <w:lvlJc w:val="left"/>
      <w:pPr>
        <w:ind w:left="1066" w:hanging="357"/>
      </w:pPr>
      <w:rPr>
        <w:rFonts w:hint="default"/>
        <w:b/>
        <w:bCs/>
        <w:w w:val="99"/>
        <w:sz w:val="26"/>
        <w:szCs w:val="26"/>
      </w:rPr>
    </w:lvl>
    <w:lvl w:ilvl="2">
      <w:start w:val="1"/>
      <w:numFmt w:val="none"/>
      <w:lvlText w:val="5.2.2"/>
      <w:lvlJc w:val="left"/>
      <w:pPr>
        <w:ind w:left="1469" w:hanging="357"/>
      </w:pPr>
      <w:rPr>
        <w:rFonts w:hint="default"/>
        <w:w w:val="99"/>
        <w:sz w:val="26"/>
        <w:szCs w:val="26"/>
      </w:rPr>
    </w:lvl>
    <w:lvl w:ilvl="3">
      <w:numFmt w:val="bullet"/>
      <w:lvlText w:val="•"/>
      <w:lvlJc w:val="left"/>
      <w:pPr>
        <w:ind w:left="1872" w:hanging="357"/>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13" w15:restartNumberingAfterBreak="0">
    <w:nsid w:val="0F9273E4"/>
    <w:multiLevelType w:val="hybridMultilevel"/>
    <w:tmpl w:val="E83CD646"/>
    <w:lvl w:ilvl="0" w:tplc="DA50CA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516B84"/>
    <w:multiLevelType w:val="hybridMultilevel"/>
    <w:tmpl w:val="F8F2E2E4"/>
    <w:lvl w:ilvl="0" w:tplc="9214837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30C5A1A"/>
    <w:multiLevelType w:val="hybridMultilevel"/>
    <w:tmpl w:val="AFC82D44"/>
    <w:lvl w:ilvl="0" w:tplc="DA50CA14">
      <w:start w:val="1"/>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6" w15:restartNumberingAfterBreak="0">
    <w:nsid w:val="13862784"/>
    <w:multiLevelType w:val="hybridMultilevel"/>
    <w:tmpl w:val="6D8AD782"/>
    <w:lvl w:ilvl="0" w:tplc="0409000D">
      <w:start w:val="1"/>
      <w:numFmt w:val="bullet"/>
      <w:lvlText w:val=""/>
      <w:lvlJc w:val="left"/>
      <w:pPr>
        <w:ind w:left="2724" w:hanging="360"/>
      </w:pPr>
      <w:rPr>
        <w:rFonts w:ascii="Wingdings" w:hAnsi="Wingdings" w:hint="default"/>
      </w:rPr>
    </w:lvl>
    <w:lvl w:ilvl="1" w:tplc="04090003" w:tentative="1">
      <w:start w:val="1"/>
      <w:numFmt w:val="bullet"/>
      <w:lvlText w:val="o"/>
      <w:lvlJc w:val="left"/>
      <w:pPr>
        <w:ind w:left="3444" w:hanging="360"/>
      </w:pPr>
      <w:rPr>
        <w:rFonts w:ascii="Courier New" w:hAnsi="Courier New" w:cs="Courier New" w:hint="default"/>
      </w:rPr>
    </w:lvl>
    <w:lvl w:ilvl="2" w:tplc="04090005" w:tentative="1">
      <w:start w:val="1"/>
      <w:numFmt w:val="bullet"/>
      <w:lvlText w:val=""/>
      <w:lvlJc w:val="left"/>
      <w:pPr>
        <w:ind w:left="4164" w:hanging="360"/>
      </w:pPr>
      <w:rPr>
        <w:rFonts w:ascii="Wingdings" w:hAnsi="Wingdings" w:hint="default"/>
      </w:rPr>
    </w:lvl>
    <w:lvl w:ilvl="3" w:tplc="04090001" w:tentative="1">
      <w:start w:val="1"/>
      <w:numFmt w:val="bullet"/>
      <w:lvlText w:val=""/>
      <w:lvlJc w:val="left"/>
      <w:pPr>
        <w:ind w:left="4884" w:hanging="360"/>
      </w:pPr>
      <w:rPr>
        <w:rFonts w:ascii="Symbol" w:hAnsi="Symbol" w:hint="default"/>
      </w:rPr>
    </w:lvl>
    <w:lvl w:ilvl="4" w:tplc="04090003" w:tentative="1">
      <w:start w:val="1"/>
      <w:numFmt w:val="bullet"/>
      <w:lvlText w:val="o"/>
      <w:lvlJc w:val="left"/>
      <w:pPr>
        <w:ind w:left="5604" w:hanging="360"/>
      </w:pPr>
      <w:rPr>
        <w:rFonts w:ascii="Courier New" w:hAnsi="Courier New" w:cs="Courier New" w:hint="default"/>
      </w:rPr>
    </w:lvl>
    <w:lvl w:ilvl="5" w:tplc="04090005" w:tentative="1">
      <w:start w:val="1"/>
      <w:numFmt w:val="bullet"/>
      <w:lvlText w:val=""/>
      <w:lvlJc w:val="left"/>
      <w:pPr>
        <w:ind w:left="6324" w:hanging="360"/>
      </w:pPr>
      <w:rPr>
        <w:rFonts w:ascii="Wingdings" w:hAnsi="Wingdings" w:hint="default"/>
      </w:rPr>
    </w:lvl>
    <w:lvl w:ilvl="6" w:tplc="04090001" w:tentative="1">
      <w:start w:val="1"/>
      <w:numFmt w:val="bullet"/>
      <w:lvlText w:val=""/>
      <w:lvlJc w:val="left"/>
      <w:pPr>
        <w:ind w:left="7044" w:hanging="360"/>
      </w:pPr>
      <w:rPr>
        <w:rFonts w:ascii="Symbol" w:hAnsi="Symbol" w:hint="default"/>
      </w:rPr>
    </w:lvl>
    <w:lvl w:ilvl="7" w:tplc="04090003" w:tentative="1">
      <w:start w:val="1"/>
      <w:numFmt w:val="bullet"/>
      <w:lvlText w:val="o"/>
      <w:lvlJc w:val="left"/>
      <w:pPr>
        <w:ind w:left="7764" w:hanging="360"/>
      </w:pPr>
      <w:rPr>
        <w:rFonts w:ascii="Courier New" w:hAnsi="Courier New" w:cs="Courier New" w:hint="default"/>
      </w:rPr>
    </w:lvl>
    <w:lvl w:ilvl="8" w:tplc="04090005" w:tentative="1">
      <w:start w:val="1"/>
      <w:numFmt w:val="bullet"/>
      <w:lvlText w:val=""/>
      <w:lvlJc w:val="left"/>
      <w:pPr>
        <w:ind w:left="8484" w:hanging="360"/>
      </w:pPr>
      <w:rPr>
        <w:rFonts w:ascii="Wingdings" w:hAnsi="Wingdings" w:hint="default"/>
      </w:rPr>
    </w:lvl>
  </w:abstractNum>
  <w:abstractNum w:abstractNumId="17" w15:restartNumberingAfterBreak="0">
    <w:nsid w:val="13E14555"/>
    <w:multiLevelType w:val="multilevel"/>
    <w:tmpl w:val="8B7228C0"/>
    <w:lvl w:ilvl="0">
      <w:start w:val="5"/>
      <w:numFmt w:val="decimal"/>
      <w:lvlText w:val="%1."/>
      <w:lvlJc w:val="left"/>
      <w:pPr>
        <w:ind w:left="663" w:hanging="357"/>
      </w:pPr>
      <w:rPr>
        <w:rFonts w:hint="default"/>
        <w:b/>
        <w:bCs/>
        <w:spacing w:val="0"/>
        <w:w w:val="100"/>
        <w:sz w:val="28"/>
        <w:szCs w:val="28"/>
      </w:rPr>
    </w:lvl>
    <w:lvl w:ilvl="1">
      <w:start w:val="1"/>
      <w:numFmt w:val="none"/>
      <w:lvlText w:val="5.3"/>
      <w:lvlJc w:val="left"/>
      <w:pPr>
        <w:ind w:left="1066" w:hanging="357"/>
      </w:pPr>
      <w:rPr>
        <w:rFonts w:hint="default"/>
        <w:b/>
        <w:bCs/>
        <w:w w:val="99"/>
        <w:sz w:val="26"/>
        <w:szCs w:val="26"/>
      </w:rPr>
    </w:lvl>
    <w:lvl w:ilvl="2">
      <w:start w:val="1"/>
      <w:numFmt w:val="none"/>
      <w:lvlText w:val="5.3.1"/>
      <w:lvlJc w:val="left"/>
      <w:pPr>
        <w:ind w:left="1469" w:hanging="357"/>
      </w:pPr>
      <w:rPr>
        <w:rFonts w:hint="default"/>
        <w:w w:val="99"/>
        <w:sz w:val="26"/>
        <w:szCs w:val="26"/>
      </w:rPr>
    </w:lvl>
    <w:lvl w:ilvl="3">
      <w:numFmt w:val="bullet"/>
      <w:lvlText w:val="•"/>
      <w:lvlJc w:val="left"/>
      <w:pPr>
        <w:ind w:left="1872" w:hanging="357"/>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18" w15:restartNumberingAfterBreak="0">
    <w:nsid w:val="14023EC7"/>
    <w:multiLevelType w:val="hybridMultilevel"/>
    <w:tmpl w:val="6A68B5BC"/>
    <w:lvl w:ilvl="0" w:tplc="EE9A200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4844CB8"/>
    <w:multiLevelType w:val="multilevel"/>
    <w:tmpl w:val="9BE8AE94"/>
    <w:lvl w:ilvl="0">
      <w:start w:val="5"/>
      <w:numFmt w:val="decimal"/>
      <w:lvlText w:val="%1."/>
      <w:lvlJc w:val="left"/>
      <w:pPr>
        <w:ind w:left="663" w:hanging="357"/>
      </w:pPr>
      <w:rPr>
        <w:rFonts w:hint="default"/>
        <w:b/>
        <w:bCs/>
        <w:spacing w:val="0"/>
        <w:w w:val="100"/>
        <w:sz w:val="28"/>
        <w:szCs w:val="28"/>
      </w:rPr>
    </w:lvl>
    <w:lvl w:ilvl="1">
      <w:start w:val="1"/>
      <w:numFmt w:val="none"/>
      <w:lvlText w:val="5.4"/>
      <w:lvlJc w:val="left"/>
      <w:pPr>
        <w:ind w:left="1066" w:hanging="357"/>
      </w:pPr>
      <w:rPr>
        <w:rFonts w:hint="default"/>
        <w:b/>
        <w:bCs/>
        <w:w w:val="99"/>
        <w:sz w:val="26"/>
        <w:szCs w:val="26"/>
      </w:rPr>
    </w:lvl>
    <w:lvl w:ilvl="2">
      <w:start w:val="1"/>
      <w:numFmt w:val="none"/>
      <w:lvlText w:val="5.4.1"/>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20" w15:restartNumberingAfterBreak="0">
    <w:nsid w:val="149E3551"/>
    <w:multiLevelType w:val="multilevel"/>
    <w:tmpl w:val="9ED85394"/>
    <w:lvl w:ilvl="0">
      <w:start w:val="1"/>
      <w:numFmt w:val="decimal"/>
      <w:lvlText w:val="%1."/>
      <w:lvlJc w:val="left"/>
      <w:pPr>
        <w:ind w:left="720" w:hanging="360"/>
      </w:pPr>
    </w:lvl>
    <w:lvl w:ilvl="1">
      <w:start w:val="2"/>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15575F2B"/>
    <w:multiLevelType w:val="hybridMultilevel"/>
    <w:tmpl w:val="8D14BE72"/>
    <w:lvl w:ilvl="0" w:tplc="0409000D">
      <w:start w:val="1"/>
      <w:numFmt w:val="bullet"/>
      <w:lvlText w:val=""/>
      <w:lvlJc w:val="left"/>
      <w:pPr>
        <w:ind w:left="3084" w:hanging="360"/>
      </w:pPr>
      <w:rPr>
        <w:rFonts w:ascii="Wingdings" w:hAnsi="Wingdings" w:hint="default"/>
      </w:rPr>
    </w:lvl>
    <w:lvl w:ilvl="1" w:tplc="04090003" w:tentative="1">
      <w:start w:val="1"/>
      <w:numFmt w:val="bullet"/>
      <w:lvlText w:val="o"/>
      <w:lvlJc w:val="left"/>
      <w:pPr>
        <w:ind w:left="3804" w:hanging="360"/>
      </w:pPr>
      <w:rPr>
        <w:rFonts w:ascii="Courier New" w:hAnsi="Courier New" w:cs="Courier New" w:hint="default"/>
      </w:rPr>
    </w:lvl>
    <w:lvl w:ilvl="2" w:tplc="04090005" w:tentative="1">
      <w:start w:val="1"/>
      <w:numFmt w:val="bullet"/>
      <w:lvlText w:val=""/>
      <w:lvlJc w:val="left"/>
      <w:pPr>
        <w:ind w:left="4524" w:hanging="360"/>
      </w:pPr>
      <w:rPr>
        <w:rFonts w:ascii="Wingdings" w:hAnsi="Wingdings" w:hint="default"/>
      </w:rPr>
    </w:lvl>
    <w:lvl w:ilvl="3" w:tplc="04090001" w:tentative="1">
      <w:start w:val="1"/>
      <w:numFmt w:val="bullet"/>
      <w:lvlText w:val=""/>
      <w:lvlJc w:val="left"/>
      <w:pPr>
        <w:ind w:left="5244" w:hanging="360"/>
      </w:pPr>
      <w:rPr>
        <w:rFonts w:ascii="Symbol" w:hAnsi="Symbol" w:hint="default"/>
      </w:rPr>
    </w:lvl>
    <w:lvl w:ilvl="4" w:tplc="04090003" w:tentative="1">
      <w:start w:val="1"/>
      <w:numFmt w:val="bullet"/>
      <w:lvlText w:val="o"/>
      <w:lvlJc w:val="left"/>
      <w:pPr>
        <w:ind w:left="5964" w:hanging="360"/>
      </w:pPr>
      <w:rPr>
        <w:rFonts w:ascii="Courier New" w:hAnsi="Courier New" w:cs="Courier New" w:hint="default"/>
      </w:rPr>
    </w:lvl>
    <w:lvl w:ilvl="5" w:tplc="04090005" w:tentative="1">
      <w:start w:val="1"/>
      <w:numFmt w:val="bullet"/>
      <w:lvlText w:val=""/>
      <w:lvlJc w:val="left"/>
      <w:pPr>
        <w:ind w:left="6684" w:hanging="360"/>
      </w:pPr>
      <w:rPr>
        <w:rFonts w:ascii="Wingdings" w:hAnsi="Wingdings" w:hint="default"/>
      </w:rPr>
    </w:lvl>
    <w:lvl w:ilvl="6" w:tplc="04090001" w:tentative="1">
      <w:start w:val="1"/>
      <w:numFmt w:val="bullet"/>
      <w:lvlText w:val=""/>
      <w:lvlJc w:val="left"/>
      <w:pPr>
        <w:ind w:left="7404" w:hanging="360"/>
      </w:pPr>
      <w:rPr>
        <w:rFonts w:ascii="Symbol" w:hAnsi="Symbol" w:hint="default"/>
      </w:rPr>
    </w:lvl>
    <w:lvl w:ilvl="7" w:tplc="04090003" w:tentative="1">
      <w:start w:val="1"/>
      <w:numFmt w:val="bullet"/>
      <w:lvlText w:val="o"/>
      <w:lvlJc w:val="left"/>
      <w:pPr>
        <w:ind w:left="8124" w:hanging="360"/>
      </w:pPr>
      <w:rPr>
        <w:rFonts w:ascii="Courier New" w:hAnsi="Courier New" w:cs="Courier New" w:hint="default"/>
      </w:rPr>
    </w:lvl>
    <w:lvl w:ilvl="8" w:tplc="04090005" w:tentative="1">
      <w:start w:val="1"/>
      <w:numFmt w:val="bullet"/>
      <w:lvlText w:val=""/>
      <w:lvlJc w:val="left"/>
      <w:pPr>
        <w:ind w:left="8844" w:hanging="360"/>
      </w:pPr>
      <w:rPr>
        <w:rFonts w:ascii="Wingdings" w:hAnsi="Wingdings" w:hint="default"/>
      </w:rPr>
    </w:lvl>
  </w:abstractNum>
  <w:abstractNum w:abstractNumId="22" w15:restartNumberingAfterBreak="0">
    <w:nsid w:val="16766FD8"/>
    <w:multiLevelType w:val="multilevel"/>
    <w:tmpl w:val="394ECC8C"/>
    <w:lvl w:ilvl="0">
      <w:start w:val="5"/>
      <w:numFmt w:val="decimal"/>
      <w:lvlText w:val="%1."/>
      <w:lvlJc w:val="left"/>
      <w:pPr>
        <w:ind w:left="665" w:hanging="360"/>
      </w:pPr>
      <w:rPr>
        <w:rFonts w:hint="default"/>
        <w:b/>
        <w:bCs/>
        <w:spacing w:val="0"/>
        <w:w w:val="100"/>
        <w:sz w:val="28"/>
        <w:szCs w:val="28"/>
        <w:lang w:val="vi" w:eastAsia="en-US" w:bidi="ar-SA"/>
      </w:rPr>
    </w:lvl>
    <w:lvl w:ilvl="1">
      <w:start w:val="1"/>
      <w:numFmt w:val="decimal"/>
      <w:lvlText w:val="5.%2"/>
      <w:lvlJc w:val="center"/>
      <w:pPr>
        <w:ind w:left="1142" w:hanging="432"/>
      </w:pPr>
      <w:rPr>
        <w:rFonts w:hint="default"/>
        <w:b/>
        <w:bCs/>
        <w:w w:val="99"/>
        <w:sz w:val="26"/>
        <w:szCs w:val="26"/>
        <w:lang w:val="vi" w:eastAsia="en-US" w:bidi="ar-SA"/>
      </w:rPr>
    </w:lvl>
    <w:lvl w:ilvl="2">
      <w:start w:val="1"/>
      <w:numFmt w:val="decimal"/>
      <w:lvlText w:val="5.1.%3"/>
      <w:lvlJc w:val="left"/>
      <w:pPr>
        <w:ind w:left="1212" w:hanging="341"/>
      </w:pPr>
      <w:rPr>
        <w:rFonts w:hint="default"/>
        <w:w w:val="99"/>
        <w:sz w:val="26"/>
        <w:szCs w:val="26"/>
        <w:lang w:val="vi" w:eastAsia="en-US" w:bidi="ar-SA"/>
      </w:rPr>
    </w:lvl>
    <w:lvl w:ilvl="3">
      <w:numFmt w:val="bullet"/>
      <w:lvlText w:val="•"/>
      <w:lvlJc w:val="left"/>
      <w:pPr>
        <w:ind w:left="2225" w:hanging="341"/>
      </w:pPr>
      <w:rPr>
        <w:rFonts w:hint="default"/>
        <w:lang w:val="vi" w:eastAsia="en-US" w:bidi="ar-SA"/>
      </w:rPr>
    </w:lvl>
    <w:lvl w:ilvl="4">
      <w:numFmt w:val="bullet"/>
      <w:lvlText w:val="•"/>
      <w:lvlJc w:val="left"/>
      <w:pPr>
        <w:ind w:left="3231" w:hanging="341"/>
      </w:pPr>
      <w:rPr>
        <w:rFonts w:hint="default"/>
        <w:lang w:val="vi" w:eastAsia="en-US" w:bidi="ar-SA"/>
      </w:rPr>
    </w:lvl>
    <w:lvl w:ilvl="5">
      <w:numFmt w:val="bullet"/>
      <w:lvlText w:val="•"/>
      <w:lvlJc w:val="left"/>
      <w:pPr>
        <w:ind w:left="4237" w:hanging="341"/>
      </w:pPr>
      <w:rPr>
        <w:rFonts w:hint="default"/>
        <w:lang w:val="vi" w:eastAsia="en-US" w:bidi="ar-SA"/>
      </w:rPr>
    </w:lvl>
    <w:lvl w:ilvl="6">
      <w:numFmt w:val="bullet"/>
      <w:lvlText w:val="•"/>
      <w:lvlJc w:val="left"/>
      <w:pPr>
        <w:ind w:left="5243" w:hanging="341"/>
      </w:pPr>
      <w:rPr>
        <w:rFonts w:hint="default"/>
        <w:lang w:val="vi" w:eastAsia="en-US" w:bidi="ar-SA"/>
      </w:rPr>
    </w:lvl>
    <w:lvl w:ilvl="7">
      <w:numFmt w:val="bullet"/>
      <w:lvlText w:val="•"/>
      <w:lvlJc w:val="left"/>
      <w:pPr>
        <w:ind w:left="6249" w:hanging="341"/>
      </w:pPr>
      <w:rPr>
        <w:rFonts w:hint="default"/>
        <w:lang w:val="vi" w:eastAsia="en-US" w:bidi="ar-SA"/>
      </w:rPr>
    </w:lvl>
    <w:lvl w:ilvl="8">
      <w:numFmt w:val="bullet"/>
      <w:lvlText w:val="•"/>
      <w:lvlJc w:val="left"/>
      <w:pPr>
        <w:ind w:left="7254" w:hanging="341"/>
      </w:pPr>
      <w:rPr>
        <w:rFonts w:hint="default"/>
        <w:lang w:val="vi" w:eastAsia="en-US" w:bidi="ar-SA"/>
      </w:rPr>
    </w:lvl>
  </w:abstractNum>
  <w:abstractNum w:abstractNumId="23" w15:restartNumberingAfterBreak="0">
    <w:nsid w:val="16BA04F2"/>
    <w:multiLevelType w:val="hybridMultilevel"/>
    <w:tmpl w:val="EF3C4FAA"/>
    <w:lvl w:ilvl="0" w:tplc="DA50CA14">
      <w:start w:val="1"/>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4" w15:restartNumberingAfterBreak="0">
    <w:nsid w:val="193544CB"/>
    <w:multiLevelType w:val="hybridMultilevel"/>
    <w:tmpl w:val="C6CC3262"/>
    <w:lvl w:ilvl="0" w:tplc="276A62C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A3B76DF"/>
    <w:multiLevelType w:val="hybridMultilevel"/>
    <w:tmpl w:val="39C0D134"/>
    <w:lvl w:ilvl="0" w:tplc="BD24B74C">
      <w:start w:val="1"/>
      <w:numFmt w:val="lowerLetter"/>
      <w:lvlText w:val="%1."/>
      <w:lvlJc w:val="left"/>
      <w:pPr>
        <w:ind w:left="202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4A206C"/>
    <w:multiLevelType w:val="hybridMultilevel"/>
    <w:tmpl w:val="BB38E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D1016C8"/>
    <w:multiLevelType w:val="hybridMultilevel"/>
    <w:tmpl w:val="745EDD94"/>
    <w:lvl w:ilvl="0" w:tplc="0409000D">
      <w:start w:val="1"/>
      <w:numFmt w:val="bullet"/>
      <w:lvlText w:val=""/>
      <w:lvlJc w:val="left"/>
      <w:pPr>
        <w:ind w:left="2724" w:hanging="360"/>
      </w:pPr>
      <w:rPr>
        <w:rFonts w:ascii="Wingdings" w:hAnsi="Wingdings" w:hint="default"/>
      </w:rPr>
    </w:lvl>
    <w:lvl w:ilvl="1" w:tplc="04090003" w:tentative="1">
      <w:start w:val="1"/>
      <w:numFmt w:val="bullet"/>
      <w:lvlText w:val="o"/>
      <w:lvlJc w:val="left"/>
      <w:pPr>
        <w:ind w:left="3444" w:hanging="360"/>
      </w:pPr>
      <w:rPr>
        <w:rFonts w:ascii="Courier New" w:hAnsi="Courier New" w:cs="Courier New" w:hint="default"/>
      </w:rPr>
    </w:lvl>
    <w:lvl w:ilvl="2" w:tplc="04090005" w:tentative="1">
      <w:start w:val="1"/>
      <w:numFmt w:val="bullet"/>
      <w:lvlText w:val=""/>
      <w:lvlJc w:val="left"/>
      <w:pPr>
        <w:ind w:left="4164" w:hanging="360"/>
      </w:pPr>
      <w:rPr>
        <w:rFonts w:ascii="Wingdings" w:hAnsi="Wingdings" w:hint="default"/>
      </w:rPr>
    </w:lvl>
    <w:lvl w:ilvl="3" w:tplc="04090001" w:tentative="1">
      <w:start w:val="1"/>
      <w:numFmt w:val="bullet"/>
      <w:lvlText w:val=""/>
      <w:lvlJc w:val="left"/>
      <w:pPr>
        <w:ind w:left="4884" w:hanging="360"/>
      </w:pPr>
      <w:rPr>
        <w:rFonts w:ascii="Symbol" w:hAnsi="Symbol" w:hint="default"/>
      </w:rPr>
    </w:lvl>
    <w:lvl w:ilvl="4" w:tplc="04090003" w:tentative="1">
      <w:start w:val="1"/>
      <w:numFmt w:val="bullet"/>
      <w:lvlText w:val="o"/>
      <w:lvlJc w:val="left"/>
      <w:pPr>
        <w:ind w:left="5604" w:hanging="360"/>
      </w:pPr>
      <w:rPr>
        <w:rFonts w:ascii="Courier New" w:hAnsi="Courier New" w:cs="Courier New" w:hint="default"/>
      </w:rPr>
    </w:lvl>
    <w:lvl w:ilvl="5" w:tplc="04090005" w:tentative="1">
      <w:start w:val="1"/>
      <w:numFmt w:val="bullet"/>
      <w:lvlText w:val=""/>
      <w:lvlJc w:val="left"/>
      <w:pPr>
        <w:ind w:left="6324" w:hanging="360"/>
      </w:pPr>
      <w:rPr>
        <w:rFonts w:ascii="Wingdings" w:hAnsi="Wingdings" w:hint="default"/>
      </w:rPr>
    </w:lvl>
    <w:lvl w:ilvl="6" w:tplc="04090001" w:tentative="1">
      <w:start w:val="1"/>
      <w:numFmt w:val="bullet"/>
      <w:lvlText w:val=""/>
      <w:lvlJc w:val="left"/>
      <w:pPr>
        <w:ind w:left="7044" w:hanging="360"/>
      </w:pPr>
      <w:rPr>
        <w:rFonts w:ascii="Symbol" w:hAnsi="Symbol" w:hint="default"/>
      </w:rPr>
    </w:lvl>
    <w:lvl w:ilvl="7" w:tplc="04090003" w:tentative="1">
      <w:start w:val="1"/>
      <w:numFmt w:val="bullet"/>
      <w:lvlText w:val="o"/>
      <w:lvlJc w:val="left"/>
      <w:pPr>
        <w:ind w:left="7764" w:hanging="360"/>
      </w:pPr>
      <w:rPr>
        <w:rFonts w:ascii="Courier New" w:hAnsi="Courier New" w:cs="Courier New" w:hint="default"/>
      </w:rPr>
    </w:lvl>
    <w:lvl w:ilvl="8" w:tplc="04090005" w:tentative="1">
      <w:start w:val="1"/>
      <w:numFmt w:val="bullet"/>
      <w:lvlText w:val=""/>
      <w:lvlJc w:val="left"/>
      <w:pPr>
        <w:ind w:left="8484" w:hanging="360"/>
      </w:pPr>
      <w:rPr>
        <w:rFonts w:ascii="Wingdings" w:hAnsi="Wingdings" w:hint="default"/>
      </w:rPr>
    </w:lvl>
  </w:abstractNum>
  <w:abstractNum w:abstractNumId="28" w15:restartNumberingAfterBreak="0">
    <w:nsid w:val="1E224481"/>
    <w:multiLevelType w:val="multilevel"/>
    <w:tmpl w:val="9BE8AE94"/>
    <w:lvl w:ilvl="0">
      <w:start w:val="5"/>
      <w:numFmt w:val="decimal"/>
      <w:lvlText w:val="%1."/>
      <w:lvlJc w:val="left"/>
      <w:pPr>
        <w:ind w:left="663" w:hanging="357"/>
      </w:pPr>
      <w:rPr>
        <w:rFonts w:hint="default"/>
        <w:b/>
        <w:bCs/>
        <w:spacing w:val="0"/>
        <w:w w:val="100"/>
        <w:sz w:val="28"/>
        <w:szCs w:val="28"/>
      </w:rPr>
    </w:lvl>
    <w:lvl w:ilvl="1">
      <w:start w:val="1"/>
      <w:numFmt w:val="none"/>
      <w:lvlText w:val="5.4"/>
      <w:lvlJc w:val="left"/>
      <w:pPr>
        <w:ind w:left="1066" w:hanging="357"/>
      </w:pPr>
      <w:rPr>
        <w:rFonts w:hint="default"/>
        <w:b/>
        <w:bCs/>
        <w:w w:val="99"/>
        <w:sz w:val="26"/>
        <w:szCs w:val="26"/>
      </w:rPr>
    </w:lvl>
    <w:lvl w:ilvl="2">
      <w:start w:val="1"/>
      <w:numFmt w:val="none"/>
      <w:lvlText w:val="5.4.1"/>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29" w15:restartNumberingAfterBreak="0">
    <w:nsid w:val="1F193887"/>
    <w:multiLevelType w:val="hybridMultilevel"/>
    <w:tmpl w:val="5D6C6DFC"/>
    <w:lvl w:ilvl="0" w:tplc="04090019">
      <w:start w:val="1"/>
      <w:numFmt w:val="lowerLetter"/>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30" w15:restartNumberingAfterBreak="0">
    <w:nsid w:val="218C4190"/>
    <w:multiLevelType w:val="hybridMultilevel"/>
    <w:tmpl w:val="D786BD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19C268B"/>
    <w:multiLevelType w:val="hybridMultilevel"/>
    <w:tmpl w:val="D760FFAC"/>
    <w:lvl w:ilvl="0" w:tplc="CC10FE8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0C4A5B"/>
    <w:multiLevelType w:val="hybridMultilevel"/>
    <w:tmpl w:val="C5B42B82"/>
    <w:lvl w:ilvl="0" w:tplc="FFFFFFFF">
      <w:start w:val="1"/>
      <w:numFmt w:val="decimal"/>
      <w:lvlText w:val="2.%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32B5767"/>
    <w:multiLevelType w:val="multilevel"/>
    <w:tmpl w:val="AEFC70AC"/>
    <w:lvl w:ilvl="0">
      <w:start w:val="5"/>
      <w:numFmt w:val="decimal"/>
      <w:lvlText w:val="%1."/>
      <w:lvlJc w:val="left"/>
      <w:pPr>
        <w:ind w:left="663" w:hanging="357"/>
      </w:pPr>
      <w:rPr>
        <w:rFonts w:hint="default"/>
        <w:b/>
        <w:bCs/>
        <w:spacing w:val="0"/>
        <w:w w:val="100"/>
        <w:sz w:val="28"/>
        <w:szCs w:val="28"/>
      </w:rPr>
    </w:lvl>
    <w:lvl w:ilvl="1">
      <w:start w:val="1"/>
      <w:numFmt w:val="none"/>
      <w:lvlText w:val="5.2"/>
      <w:lvlJc w:val="left"/>
      <w:pPr>
        <w:ind w:left="1066" w:hanging="357"/>
      </w:pPr>
      <w:rPr>
        <w:rFonts w:hint="default"/>
        <w:b/>
        <w:bCs/>
        <w:w w:val="99"/>
        <w:sz w:val="26"/>
        <w:szCs w:val="26"/>
      </w:rPr>
    </w:lvl>
    <w:lvl w:ilvl="2">
      <w:start w:val="1"/>
      <w:numFmt w:val="decimal"/>
      <w:lvlText w:val="5.2.%3"/>
      <w:lvlJc w:val="left"/>
      <w:pPr>
        <w:ind w:left="1469" w:hanging="357"/>
      </w:pPr>
      <w:rPr>
        <w:rFonts w:hint="default"/>
        <w:w w:val="99"/>
        <w:sz w:val="26"/>
        <w:szCs w:val="26"/>
      </w:rPr>
    </w:lvl>
    <w:lvl w:ilvl="3">
      <w:numFmt w:val="bullet"/>
      <w:lvlText w:val="•"/>
      <w:lvlJc w:val="left"/>
      <w:pPr>
        <w:ind w:left="1872" w:hanging="357"/>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34" w15:restartNumberingAfterBreak="0">
    <w:nsid w:val="23FB03D1"/>
    <w:multiLevelType w:val="multilevel"/>
    <w:tmpl w:val="90EAF628"/>
    <w:lvl w:ilvl="0">
      <w:start w:val="5"/>
      <w:numFmt w:val="decimal"/>
      <w:lvlText w:val="%1."/>
      <w:lvlJc w:val="left"/>
      <w:pPr>
        <w:ind w:left="663" w:hanging="357"/>
      </w:pPr>
      <w:rPr>
        <w:rFonts w:hint="default"/>
        <w:b/>
        <w:bCs/>
        <w:spacing w:val="0"/>
        <w:w w:val="100"/>
        <w:sz w:val="28"/>
        <w:szCs w:val="28"/>
      </w:rPr>
    </w:lvl>
    <w:lvl w:ilvl="1">
      <w:start w:val="1"/>
      <w:numFmt w:val="none"/>
      <w:lvlText w:val="5.2"/>
      <w:lvlJc w:val="left"/>
      <w:pPr>
        <w:ind w:left="1066" w:hanging="357"/>
      </w:pPr>
      <w:rPr>
        <w:rFonts w:hint="default"/>
        <w:b/>
        <w:bCs/>
        <w:w w:val="99"/>
        <w:sz w:val="26"/>
        <w:szCs w:val="26"/>
      </w:rPr>
    </w:lvl>
    <w:lvl w:ilvl="2">
      <w:start w:val="1"/>
      <w:numFmt w:val="none"/>
      <w:lvlText w:val="5.2.2"/>
      <w:lvlJc w:val="left"/>
      <w:pPr>
        <w:ind w:left="1469" w:hanging="357"/>
      </w:pPr>
      <w:rPr>
        <w:rFonts w:hint="default"/>
        <w:w w:val="99"/>
        <w:sz w:val="26"/>
        <w:szCs w:val="26"/>
      </w:rPr>
    </w:lvl>
    <w:lvl w:ilvl="3">
      <w:numFmt w:val="bullet"/>
      <w:lvlText w:val="•"/>
      <w:lvlJc w:val="left"/>
      <w:pPr>
        <w:ind w:left="1872" w:hanging="357"/>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35" w15:restartNumberingAfterBreak="0">
    <w:nsid w:val="26721418"/>
    <w:multiLevelType w:val="multilevel"/>
    <w:tmpl w:val="8884B16C"/>
    <w:lvl w:ilvl="0">
      <w:start w:val="5"/>
      <w:numFmt w:val="none"/>
      <w:lvlText w:val="6."/>
      <w:lvlJc w:val="left"/>
      <w:pPr>
        <w:ind w:left="663" w:hanging="357"/>
      </w:pPr>
      <w:rPr>
        <w:rFonts w:hint="default"/>
        <w:b/>
        <w:bCs/>
        <w:spacing w:val="0"/>
        <w:w w:val="100"/>
        <w:sz w:val="28"/>
        <w:szCs w:val="28"/>
      </w:rPr>
    </w:lvl>
    <w:lvl w:ilvl="1">
      <w:start w:val="1"/>
      <w:numFmt w:val="none"/>
      <w:lvlText w:val="6.2.  "/>
      <w:lvlJc w:val="left"/>
      <w:pPr>
        <w:ind w:left="1304" w:hanging="595"/>
      </w:pPr>
      <w:rPr>
        <w:rFonts w:hint="default"/>
        <w:b/>
        <w:bCs/>
        <w:w w:val="99"/>
        <w:sz w:val="26"/>
        <w:szCs w:val="26"/>
      </w:rPr>
    </w:lvl>
    <w:lvl w:ilvl="2">
      <w:start w:val="1"/>
      <w:numFmt w:val="none"/>
      <w:lvlText w:val="6.1.1. "/>
      <w:lvlJc w:val="left"/>
      <w:pPr>
        <w:ind w:left="1985" w:hanging="873"/>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36" w15:restartNumberingAfterBreak="0">
    <w:nsid w:val="27895EA5"/>
    <w:multiLevelType w:val="multilevel"/>
    <w:tmpl w:val="9BE8AE94"/>
    <w:lvl w:ilvl="0">
      <w:start w:val="5"/>
      <w:numFmt w:val="decimal"/>
      <w:lvlText w:val="%1."/>
      <w:lvlJc w:val="left"/>
      <w:pPr>
        <w:ind w:left="663" w:hanging="357"/>
      </w:pPr>
      <w:rPr>
        <w:rFonts w:hint="default"/>
        <w:b/>
        <w:bCs/>
        <w:spacing w:val="0"/>
        <w:w w:val="100"/>
        <w:sz w:val="28"/>
        <w:szCs w:val="28"/>
      </w:rPr>
    </w:lvl>
    <w:lvl w:ilvl="1">
      <w:start w:val="1"/>
      <w:numFmt w:val="none"/>
      <w:lvlText w:val="5.4"/>
      <w:lvlJc w:val="left"/>
      <w:pPr>
        <w:ind w:left="1066" w:hanging="357"/>
      </w:pPr>
      <w:rPr>
        <w:rFonts w:hint="default"/>
        <w:b/>
        <w:bCs/>
        <w:w w:val="99"/>
        <w:sz w:val="26"/>
        <w:szCs w:val="26"/>
      </w:rPr>
    </w:lvl>
    <w:lvl w:ilvl="2">
      <w:start w:val="1"/>
      <w:numFmt w:val="none"/>
      <w:lvlText w:val="5.4.1"/>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37" w15:restartNumberingAfterBreak="0">
    <w:nsid w:val="294F73E3"/>
    <w:multiLevelType w:val="hybridMultilevel"/>
    <w:tmpl w:val="293A0302"/>
    <w:lvl w:ilvl="0" w:tplc="0409000D">
      <w:start w:val="1"/>
      <w:numFmt w:val="bullet"/>
      <w:lvlText w:val=""/>
      <w:lvlJc w:val="left"/>
      <w:pPr>
        <w:ind w:left="2724" w:hanging="360"/>
      </w:pPr>
      <w:rPr>
        <w:rFonts w:ascii="Wingdings" w:hAnsi="Wingdings" w:hint="default"/>
      </w:rPr>
    </w:lvl>
    <w:lvl w:ilvl="1" w:tplc="04090003" w:tentative="1">
      <w:start w:val="1"/>
      <w:numFmt w:val="bullet"/>
      <w:lvlText w:val="o"/>
      <w:lvlJc w:val="left"/>
      <w:pPr>
        <w:ind w:left="3444" w:hanging="360"/>
      </w:pPr>
      <w:rPr>
        <w:rFonts w:ascii="Courier New" w:hAnsi="Courier New" w:cs="Courier New" w:hint="default"/>
      </w:rPr>
    </w:lvl>
    <w:lvl w:ilvl="2" w:tplc="04090005" w:tentative="1">
      <w:start w:val="1"/>
      <w:numFmt w:val="bullet"/>
      <w:lvlText w:val=""/>
      <w:lvlJc w:val="left"/>
      <w:pPr>
        <w:ind w:left="4164" w:hanging="360"/>
      </w:pPr>
      <w:rPr>
        <w:rFonts w:ascii="Wingdings" w:hAnsi="Wingdings" w:hint="default"/>
      </w:rPr>
    </w:lvl>
    <w:lvl w:ilvl="3" w:tplc="04090001" w:tentative="1">
      <w:start w:val="1"/>
      <w:numFmt w:val="bullet"/>
      <w:lvlText w:val=""/>
      <w:lvlJc w:val="left"/>
      <w:pPr>
        <w:ind w:left="4884" w:hanging="360"/>
      </w:pPr>
      <w:rPr>
        <w:rFonts w:ascii="Symbol" w:hAnsi="Symbol" w:hint="default"/>
      </w:rPr>
    </w:lvl>
    <w:lvl w:ilvl="4" w:tplc="04090003" w:tentative="1">
      <w:start w:val="1"/>
      <w:numFmt w:val="bullet"/>
      <w:lvlText w:val="o"/>
      <w:lvlJc w:val="left"/>
      <w:pPr>
        <w:ind w:left="5604" w:hanging="360"/>
      </w:pPr>
      <w:rPr>
        <w:rFonts w:ascii="Courier New" w:hAnsi="Courier New" w:cs="Courier New" w:hint="default"/>
      </w:rPr>
    </w:lvl>
    <w:lvl w:ilvl="5" w:tplc="04090005" w:tentative="1">
      <w:start w:val="1"/>
      <w:numFmt w:val="bullet"/>
      <w:lvlText w:val=""/>
      <w:lvlJc w:val="left"/>
      <w:pPr>
        <w:ind w:left="6324" w:hanging="360"/>
      </w:pPr>
      <w:rPr>
        <w:rFonts w:ascii="Wingdings" w:hAnsi="Wingdings" w:hint="default"/>
      </w:rPr>
    </w:lvl>
    <w:lvl w:ilvl="6" w:tplc="04090001" w:tentative="1">
      <w:start w:val="1"/>
      <w:numFmt w:val="bullet"/>
      <w:lvlText w:val=""/>
      <w:lvlJc w:val="left"/>
      <w:pPr>
        <w:ind w:left="7044" w:hanging="360"/>
      </w:pPr>
      <w:rPr>
        <w:rFonts w:ascii="Symbol" w:hAnsi="Symbol" w:hint="default"/>
      </w:rPr>
    </w:lvl>
    <w:lvl w:ilvl="7" w:tplc="04090003" w:tentative="1">
      <w:start w:val="1"/>
      <w:numFmt w:val="bullet"/>
      <w:lvlText w:val="o"/>
      <w:lvlJc w:val="left"/>
      <w:pPr>
        <w:ind w:left="7764" w:hanging="360"/>
      </w:pPr>
      <w:rPr>
        <w:rFonts w:ascii="Courier New" w:hAnsi="Courier New" w:cs="Courier New" w:hint="default"/>
      </w:rPr>
    </w:lvl>
    <w:lvl w:ilvl="8" w:tplc="04090005" w:tentative="1">
      <w:start w:val="1"/>
      <w:numFmt w:val="bullet"/>
      <w:lvlText w:val=""/>
      <w:lvlJc w:val="left"/>
      <w:pPr>
        <w:ind w:left="8484" w:hanging="360"/>
      </w:pPr>
      <w:rPr>
        <w:rFonts w:ascii="Wingdings" w:hAnsi="Wingdings" w:hint="default"/>
      </w:rPr>
    </w:lvl>
  </w:abstractNum>
  <w:abstractNum w:abstractNumId="38" w15:restartNumberingAfterBreak="0">
    <w:nsid w:val="2A41300F"/>
    <w:multiLevelType w:val="hybridMultilevel"/>
    <w:tmpl w:val="E9DE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3F5172"/>
    <w:multiLevelType w:val="multilevel"/>
    <w:tmpl w:val="EAD2FB16"/>
    <w:lvl w:ilvl="0">
      <w:start w:val="5"/>
      <w:numFmt w:val="decimal"/>
      <w:lvlText w:val="%1."/>
      <w:lvlJc w:val="left"/>
      <w:pPr>
        <w:ind w:left="663" w:hanging="357"/>
      </w:pPr>
      <w:rPr>
        <w:rFonts w:hint="default"/>
        <w:b/>
        <w:bCs/>
        <w:spacing w:val="0"/>
        <w:w w:val="100"/>
        <w:sz w:val="28"/>
        <w:szCs w:val="28"/>
      </w:rPr>
    </w:lvl>
    <w:lvl w:ilvl="1">
      <w:start w:val="1"/>
      <w:numFmt w:val="none"/>
      <w:lvlText w:val="5.3"/>
      <w:lvlJc w:val="left"/>
      <w:pPr>
        <w:ind w:left="1066" w:hanging="357"/>
      </w:pPr>
      <w:rPr>
        <w:rFonts w:hint="default"/>
        <w:b/>
        <w:bCs/>
        <w:w w:val="99"/>
        <w:sz w:val="26"/>
        <w:szCs w:val="26"/>
      </w:rPr>
    </w:lvl>
    <w:lvl w:ilvl="2">
      <w:start w:val="1"/>
      <w:numFmt w:val="none"/>
      <w:lvlText w:val="5.3.2"/>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40" w15:restartNumberingAfterBreak="0">
    <w:nsid w:val="2B4536C5"/>
    <w:multiLevelType w:val="hybridMultilevel"/>
    <w:tmpl w:val="9F2E2904"/>
    <w:lvl w:ilvl="0" w:tplc="DA50CA14">
      <w:start w:val="1"/>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1" w15:restartNumberingAfterBreak="0">
    <w:nsid w:val="2B5C312F"/>
    <w:multiLevelType w:val="multilevel"/>
    <w:tmpl w:val="8884B16C"/>
    <w:lvl w:ilvl="0">
      <w:start w:val="5"/>
      <w:numFmt w:val="none"/>
      <w:lvlText w:val="6."/>
      <w:lvlJc w:val="left"/>
      <w:pPr>
        <w:ind w:left="663" w:hanging="357"/>
      </w:pPr>
      <w:rPr>
        <w:rFonts w:hint="default"/>
        <w:b/>
        <w:bCs/>
        <w:spacing w:val="0"/>
        <w:w w:val="100"/>
        <w:sz w:val="28"/>
        <w:szCs w:val="28"/>
      </w:rPr>
    </w:lvl>
    <w:lvl w:ilvl="1">
      <w:start w:val="1"/>
      <w:numFmt w:val="none"/>
      <w:lvlText w:val="6.2.  "/>
      <w:lvlJc w:val="left"/>
      <w:pPr>
        <w:ind w:left="1304" w:hanging="595"/>
      </w:pPr>
      <w:rPr>
        <w:rFonts w:hint="default"/>
        <w:b/>
        <w:bCs/>
        <w:w w:val="99"/>
        <w:sz w:val="26"/>
        <w:szCs w:val="26"/>
      </w:rPr>
    </w:lvl>
    <w:lvl w:ilvl="2">
      <w:start w:val="1"/>
      <w:numFmt w:val="none"/>
      <w:lvlText w:val="6.1.1. "/>
      <w:lvlJc w:val="left"/>
      <w:pPr>
        <w:ind w:left="1985" w:hanging="873"/>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42" w15:restartNumberingAfterBreak="0">
    <w:nsid w:val="2BEC2615"/>
    <w:multiLevelType w:val="multilevel"/>
    <w:tmpl w:val="8B7228C0"/>
    <w:lvl w:ilvl="0">
      <w:start w:val="5"/>
      <w:numFmt w:val="decimal"/>
      <w:lvlText w:val="%1."/>
      <w:lvlJc w:val="left"/>
      <w:pPr>
        <w:ind w:left="663" w:hanging="357"/>
      </w:pPr>
      <w:rPr>
        <w:rFonts w:hint="default"/>
        <w:b/>
        <w:bCs/>
        <w:spacing w:val="0"/>
        <w:w w:val="100"/>
        <w:sz w:val="28"/>
        <w:szCs w:val="28"/>
      </w:rPr>
    </w:lvl>
    <w:lvl w:ilvl="1">
      <w:start w:val="1"/>
      <w:numFmt w:val="none"/>
      <w:lvlText w:val="5.3"/>
      <w:lvlJc w:val="left"/>
      <w:pPr>
        <w:ind w:left="1066" w:hanging="357"/>
      </w:pPr>
      <w:rPr>
        <w:rFonts w:hint="default"/>
        <w:b/>
        <w:bCs/>
        <w:w w:val="99"/>
        <w:sz w:val="26"/>
        <w:szCs w:val="26"/>
      </w:rPr>
    </w:lvl>
    <w:lvl w:ilvl="2">
      <w:start w:val="1"/>
      <w:numFmt w:val="none"/>
      <w:lvlText w:val="5.3.1"/>
      <w:lvlJc w:val="left"/>
      <w:pPr>
        <w:ind w:left="1469" w:hanging="357"/>
      </w:pPr>
      <w:rPr>
        <w:rFonts w:hint="default"/>
        <w:w w:val="99"/>
        <w:sz w:val="26"/>
        <w:szCs w:val="26"/>
      </w:rPr>
    </w:lvl>
    <w:lvl w:ilvl="3">
      <w:numFmt w:val="bullet"/>
      <w:lvlText w:val="•"/>
      <w:lvlJc w:val="left"/>
      <w:pPr>
        <w:ind w:left="1872" w:hanging="357"/>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43" w15:restartNumberingAfterBreak="0">
    <w:nsid w:val="2C660E8D"/>
    <w:multiLevelType w:val="hybridMultilevel"/>
    <w:tmpl w:val="DE9467B2"/>
    <w:lvl w:ilvl="0" w:tplc="5D18E8D2">
      <w:start w:val="1"/>
      <w:numFmt w:val="decimal"/>
      <w:lvlText w:val="3.%1"/>
      <w:lvlJc w:val="left"/>
      <w:pPr>
        <w:ind w:left="1644" w:hanging="360"/>
      </w:pPr>
      <w:rPr>
        <w:rFonts w:hint="default"/>
      </w:r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44" w15:restartNumberingAfterBreak="0">
    <w:nsid w:val="2C660F35"/>
    <w:multiLevelType w:val="hybridMultilevel"/>
    <w:tmpl w:val="82D24C80"/>
    <w:lvl w:ilvl="0" w:tplc="FFFFFFFF">
      <w:start w:val="1"/>
      <w:numFmt w:val="decimal"/>
      <w:lvlText w:val="2.%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C9B00E3"/>
    <w:multiLevelType w:val="hybridMultilevel"/>
    <w:tmpl w:val="7F242690"/>
    <w:lvl w:ilvl="0" w:tplc="2C44A51A">
      <w:numFmt w:val="bullet"/>
      <w:lvlText w:val="-"/>
      <w:lvlJc w:val="left"/>
      <w:pPr>
        <w:ind w:left="78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2D3B690B"/>
    <w:multiLevelType w:val="hybridMultilevel"/>
    <w:tmpl w:val="157A3AB2"/>
    <w:lvl w:ilvl="0" w:tplc="DA50CA14">
      <w:start w:val="1"/>
      <w:numFmt w:val="bullet"/>
      <w:lvlText w:val="-"/>
      <w:lvlJc w:val="left"/>
      <w:pPr>
        <w:ind w:left="2007" w:hanging="360"/>
      </w:pPr>
      <w:rPr>
        <w:rFonts w:ascii="Times New Roman" w:eastAsia="Times New Roman"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7" w15:restartNumberingAfterBreak="0">
    <w:nsid w:val="2D8A3A8E"/>
    <w:multiLevelType w:val="hybridMultilevel"/>
    <w:tmpl w:val="7F682FB2"/>
    <w:lvl w:ilvl="0" w:tplc="DA50CA14">
      <w:start w:val="1"/>
      <w:numFmt w:val="bullet"/>
      <w:lvlText w:val="-"/>
      <w:lvlJc w:val="left"/>
      <w:pPr>
        <w:ind w:left="1644" w:hanging="360"/>
      </w:pPr>
      <w:rPr>
        <w:rFonts w:ascii="Times New Roman" w:eastAsia="Times New Roman" w:hAnsi="Times New Roman" w:cs="Times New Roman"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48" w15:restartNumberingAfterBreak="0">
    <w:nsid w:val="2FCE3A1E"/>
    <w:multiLevelType w:val="multilevel"/>
    <w:tmpl w:val="90EAF628"/>
    <w:lvl w:ilvl="0">
      <w:start w:val="5"/>
      <w:numFmt w:val="decimal"/>
      <w:lvlText w:val="%1."/>
      <w:lvlJc w:val="left"/>
      <w:pPr>
        <w:ind w:left="663" w:hanging="357"/>
      </w:pPr>
      <w:rPr>
        <w:rFonts w:hint="default"/>
        <w:b/>
        <w:bCs/>
        <w:spacing w:val="0"/>
        <w:w w:val="100"/>
        <w:sz w:val="28"/>
        <w:szCs w:val="28"/>
      </w:rPr>
    </w:lvl>
    <w:lvl w:ilvl="1">
      <w:start w:val="1"/>
      <w:numFmt w:val="none"/>
      <w:lvlText w:val="5.2"/>
      <w:lvlJc w:val="left"/>
      <w:pPr>
        <w:ind w:left="1066" w:hanging="357"/>
      </w:pPr>
      <w:rPr>
        <w:rFonts w:hint="default"/>
        <w:b/>
        <w:bCs/>
        <w:w w:val="99"/>
        <w:sz w:val="26"/>
        <w:szCs w:val="26"/>
      </w:rPr>
    </w:lvl>
    <w:lvl w:ilvl="2">
      <w:start w:val="1"/>
      <w:numFmt w:val="none"/>
      <w:lvlText w:val="5.2.2"/>
      <w:lvlJc w:val="left"/>
      <w:pPr>
        <w:ind w:left="1469" w:hanging="357"/>
      </w:pPr>
      <w:rPr>
        <w:rFonts w:hint="default"/>
        <w:w w:val="99"/>
        <w:sz w:val="26"/>
        <w:szCs w:val="26"/>
      </w:rPr>
    </w:lvl>
    <w:lvl w:ilvl="3">
      <w:numFmt w:val="bullet"/>
      <w:lvlText w:val="•"/>
      <w:lvlJc w:val="left"/>
      <w:pPr>
        <w:ind w:left="1872" w:hanging="357"/>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49" w15:restartNumberingAfterBreak="0">
    <w:nsid w:val="315F5108"/>
    <w:multiLevelType w:val="multilevel"/>
    <w:tmpl w:val="9BE8AE94"/>
    <w:lvl w:ilvl="0">
      <w:start w:val="5"/>
      <w:numFmt w:val="decimal"/>
      <w:lvlText w:val="%1."/>
      <w:lvlJc w:val="left"/>
      <w:pPr>
        <w:ind w:left="663" w:hanging="357"/>
      </w:pPr>
      <w:rPr>
        <w:rFonts w:hint="default"/>
        <w:b/>
        <w:bCs/>
        <w:spacing w:val="0"/>
        <w:w w:val="100"/>
        <w:sz w:val="28"/>
        <w:szCs w:val="28"/>
      </w:rPr>
    </w:lvl>
    <w:lvl w:ilvl="1">
      <w:start w:val="1"/>
      <w:numFmt w:val="none"/>
      <w:lvlText w:val="5.4"/>
      <w:lvlJc w:val="left"/>
      <w:pPr>
        <w:ind w:left="1066" w:hanging="357"/>
      </w:pPr>
      <w:rPr>
        <w:rFonts w:hint="default"/>
        <w:b/>
        <w:bCs/>
        <w:w w:val="99"/>
        <w:sz w:val="26"/>
        <w:szCs w:val="26"/>
      </w:rPr>
    </w:lvl>
    <w:lvl w:ilvl="2">
      <w:start w:val="1"/>
      <w:numFmt w:val="none"/>
      <w:lvlText w:val="5.4.1"/>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50" w15:restartNumberingAfterBreak="0">
    <w:nsid w:val="32936A25"/>
    <w:multiLevelType w:val="hybridMultilevel"/>
    <w:tmpl w:val="BFD00448"/>
    <w:lvl w:ilvl="0" w:tplc="276A62C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376015D"/>
    <w:multiLevelType w:val="hybridMultilevel"/>
    <w:tmpl w:val="E814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3FF71E5"/>
    <w:multiLevelType w:val="hybridMultilevel"/>
    <w:tmpl w:val="7234B900"/>
    <w:lvl w:ilvl="0" w:tplc="2C44A51A">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40906E8"/>
    <w:multiLevelType w:val="hybridMultilevel"/>
    <w:tmpl w:val="325AF864"/>
    <w:lvl w:ilvl="0" w:tplc="0409000D">
      <w:start w:val="1"/>
      <w:numFmt w:val="bullet"/>
      <w:lvlText w:val=""/>
      <w:lvlJc w:val="left"/>
      <w:pPr>
        <w:ind w:left="2724" w:hanging="360"/>
      </w:pPr>
      <w:rPr>
        <w:rFonts w:ascii="Wingdings" w:hAnsi="Wingdings" w:hint="default"/>
      </w:rPr>
    </w:lvl>
    <w:lvl w:ilvl="1" w:tplc="04090003" w:tentative="1">
      <w:start w:val="1"/>
      <w:numFmt w:val="bullet"/>
      <w:lvlText w:val="o"/>
      <w:lvlJc w:val="left"/>
      <w:pPr>
        <w:ind w:left="3444" w:hanging="360"/>
      </w:pPr>
      <w:rPr>
        <w:rFonts w:ascii="Courier New" w:hAnsi="Courier New" w:cs="Courier New" w:hint="default"/>
      </w:rPr>
    </w:lvl>
    <w:lvl w:ilvl="2" w:tplc="04090005" w:tentative="1">
      <w:start w:val="1"/>
      <w:numFmt w:val="bullet"/>
      <w:lvlText w:val=""/>
      <w:lvlJc w:val="left"/>
      <w:pPr>
        <w:ind w:left="4164" w:hanging="360"/>
      </w:pPr>
      <w:rPr>
        <w:rFonts w:ascii="Wingdings" w:hAnsi="Wingdings" w:hint="default"/>
      </w:rPr>
    </w:lvl>
    <w:lvl w:ilvl="3" w:tplc="04090001" w:tentative="1">
      <w:start w:val="1"/>
      <w:numFmt w:val="bullet"/>
      <w:lvlText w:val=""/>
      <w:lvlJc w:val="left"/>
      <w:pPr>
        <w:ind w:left="4884" w:hanging="360"/>
      </w:pPr>
      <w:rPr>
        <w:rFonts w:ascii="Symbol" w:hAnsi="Symbol" w:hint="default"/>
      </w:rPr>
    </w:lvl>
    <w:lvl w:ilvl="4" w:tplc="04090003" w:tentative="1">
      <w:start w:val="1"/>
      <w:numFmt w:val="bullet"/>
      <w:lvlText w:val="o"/>
      <w:lvlJc w:val="left"/>
      <w:pPr>
        <w:ind w:left="5604" w:hanging="360"/>
      </w:pPr>
      <w:rPr>
        <w:rFonts w:ascii="Courier New" w:hAnsi="Courier New" w:cs="Courier New" w:hint="default"/>
      </w:rPr>
    </w:lvl>
    <w:lvl w:ilvl="5" w:tplc="04090005" w:tentative="1">
      <w:start w:val="1"/>
      <w:numFmt w:val="bullet"/>
      <w:lvlText w:val=""/>
      <w:lvlJc w:val="left"/>
      <w:pPr>
        <w:ind w:left="6324" w:hanging="360"/>
      </w:pPr>
      <w:rPr>
        <w:rFonts w:ascii="Wingdings" w:hAnsi="Wingdings" w:hint="default"/>
      </w:rPr>
    </w:lvl>
    <w:lvl w:ilvl="6" w:tplc="04090001" w:tentative="1">
      <w:start w:val="1"/>
      <w:numFmt w:val="bullet"/>
      <w:lvlText w:val=""/>
      <w:lvlJc w:val="left"/>
      <w:pPr>
        <w:ind w:left="7044" w:hanging="360"/>
      </w:pPr>
      <w:rPr>
        <w:rFonts w:ascii="Symbol" w:hAnsi="Symbol" w:hint="default"/>
      </w:rPr>
    </w:lvl>
    <w:lvl w:ilvl="7" w:tplc="04090003" w:tentative="1">
      <w:start w:val="1"/>
      <w:numFmt w:val="bullet"/>
      <w:lvlText w:val="o"/>
      <w:lvlJc w:val="left"/>
      <w:pPr>
        <w:ind w:left="7764" w:hanging="360"/>
      </w:pPr>
      <w:rPr>
        <w:rFonts w:ascii="Courier New" w:hAnsi="Courier New" w:cs="Courier New" w:hint="default"/>
      </w:rPr>
    </w:lvl>
    <w:lvl w:ilvl="8" w:tplc="04090005" w:tentative="1">
      <w:start w:val="1"/>
      <w:numFmt w:val="bullet"/>
      <w:lvlText w:val=""/>
      <w:lvlJc w:val="left"/>
      <w:pPr>
        <w:ind w:left="8484" w:hanging="360"/>
      </w:pPr>
      <w:rPr>
        <w:rFonts w:ascii="Wingdings" w:hAnsi="Wingdings" w:hint="default"/>
      </w:rPr>
    </w:lvl>
  </w:abstractNum>
  <w:abstractNum w:abstractNumId="54" w15:restartNumberingAfterBreak="0">
    <w:nsid w:val="342B2152"/>
    <w:multiLevelType w:val="hybridMultilevel"/>
    <w:tmpl w:val="7CD8F046"/>
    <w:lvl w:ilvl="0" w:tplc="2C44A51A">
      <w:numFmt w:val="bullet"/>
      <w:lvlText w:val="-"/>
      <w:lvlJc w:val="left"/>
      <w:pPr>
        <w:ind w:left="144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47226C2"/>
    <w:multiLevelType w:val="hybridMultilevel"/>
    <w:tmpl w:val="4842815E"/>
    <w:lvl w:ilvl="0" w:tplc="0409000D">
      <w:start w:val="1"/>
      <w:numFmt w:val="bullet"/>
      <w:lvlText w:val=""/>
      <w:lvlJc w:val="left"/>
      <w:pPr>
        <w:ind w:left="2724" w:hanging="360"/>
      </w:pPr>
      <w:rPr>
        <w:rFonts w:ascii="Wingdings" w:hAnsi="Wingdings" w:hint="default"/>
      </w:rPr>
    </w:lvl>
    <w:lvl w:ilvl="1" w:tplc="04090003" w:tentative="1">
      <w:start w:val="1"/>
      <w:numFmt w:val="bullet"/>
      <w:lvlText w:val="o"/>
      <w:lvlJc w:val="left"/>
      <w:pPr>
        <w:ind w:left="3444" w:hanging="360"/>
      </w:pPr>
      <w:rPr>
        <w:rFonts w:ascii="Courier New" w:hAnsi="Courier New" w:cs="Courier New" w:hint="default"/>
      </w:rPr>
    </w:lvl>
    <w:lvl w:ilvl="2" w:tplc="04090005" w:tentative="1">
      <w:start w:val="1"/>
      <w:numFmt w:val="bullet"/>
      <w:lvlText w:val=""/>
      <w:lvlJc w:val="left"/>
      <w:pPr>
        <w:ind w:left="4164" w:hanging="360"/>
      </w:pPr>
      <w:rPr>
        <w:rFonts w:ascii="Wingdings" w:hAnsi="Wingdings" w:hint="default"/>
      </w:rPr>
    </w:lvl>
    <w:lvl w:ilvl="3" w:tplc="04090001" w:tentative="1">
      <w:start w:val="1"/>
      <w:numFmt w:val="bullet"/>
      <w:lvlText w:val=""/>
      <w:lvlJc w:val="left"/>
      <w:pPr>
        <w:ind w:left="4884" w:hanging="360"/>
      </w:pPr>
      <w:rPr>
        <w:rFonts w:ascii="Symbol" w:hAnsi="Symbol" w:hint="default"/>
      </w:rPr>
    </w:lvl>
    <w:lvl w:ilvl="4" w:tplc="04090003" w:tentative="1">
      <w:start w:val="1"/>
      <w:numFmt w:val="bullet"/>
      <w:lvlText w:val="o"/>
      <w:lvlJc w:val="left"/>
      <w:pPr>
        <w:ind w:left="5604" w:hanging="360"/>
      </w:pPr>
      <w:rPr>
        <w:rFonts w:ascii="Courier New" w:hAnsi="Courier New" w:cs="Courier New" w:hint="default"/>
      </w:rPr>
    </w:lvl>
    <w:lvl w:ilvl="5" w:tplc="04090005" w:tentative="1">
      <w:start w:val="1"/>
      <w:numFmt w:val="bullet"/>
      <w:lvlText w:val=""/>
      <w:lvlJc w:val="left"/>
      <w:pPr>
        <w:ind w:left="6324" w:hanging="360"/>
      </w:pPr>
      <w:rPr>
        <w:rFonts w:ascii="Wingdings" w:hAnsi="Wingdings" w:hint="default"/>
      </w:rPr>
    </w:lvl>
    <w:lvl w:ilvl="6" w:tplc="04090001" w:tentative="1">
      <w:start w:val="1"/>
      <w:numFmt w:val="bullet"/>
      <w:lvlText w:val=""/>
      <w:lvlJc w:val="left"/>
      <w:pPr>
        <w:ind w:left="7044" w:hanging="360"/>
      </w:pPr>
      <w:rPr>
        <w:rFonts w:ascii="Symbol" w:hAnsi="Symbol" w:hint="default"/>
      </w:rPr>
    </w:lvl>
    <w:lvl w:ilvl="7" w:tplc="04090003" w:tentative="1">
      <w:start w:val="1"/>
      <w:numFmt w:val="bullet"/>
      <w:lvlText w:val="o"/>
      <w:lvlJc w:val="left"/>
      <w:pPr>
        <w:ind w:left="7764" w:hanging="360"/>
      </w:pPr>
      <w:rPr>
        <w:rFonts w:ascii="Courier New" w:hAnsi="Courier New" w:cs="Courier New" w:hint="default"/>
      </w:rPr>
    </w:lvl>
    <w:lvl w:ilvl="8" w:tplc="04090005" w:tentative="1">
      <w:start w:val="1"/>
      <w:numFmt w:val="bullet"/>
      <w:lvlText w:val=""/>
      <w:lvlJc w:val="left"/>
      <w:pPr>
        <w:ind w:left="8484" w:hanging="360"/>
      </w:pPr>
      <w:rPr>
        <w:rFonts w:ascii="Wingdings" w:hAnsi="Wingdings" w:hint="default"/>
      </w:rPr>
    </w:lvl>
  </w:abstractNum>
  <w:abstractNum w:abstractNumId="56" w15:restartNumberingAfterBreak="0">
    <w:nsid w:val="34BF4675"/>
    <w:multiLevelType w:val="hybridMultilevel"/>
    <w:tmpl w:val="9842C77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353618AA"/>
    <w:multiLevelType w:val="hybridMultilevel"/>
    <w:tmpl w:val="F29A7DA6"/>
    <w:lvl w:ilvl="0" w:tplc="828C9442">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5F65B5B"/>
    <w:multiLevelType w:val="multilevel"/>
    <w:tmpl w:val="AEFC70AC"/>
    <w:lvl w:ilvl="0">
      <w:start w:val="5"/>
      <w:numFmt w:val="decimal"/>
      <w:lvlText w:val="%1."/>
      <w:lvlJc w:val="left"/>
      <w:pPr>
        <w:ind w:left="663" w:hanging="357"/>
      </w:pPr>
      <w:rPr>
        <w:rFonts w:hint="default"/>
        <w:b/>
        <w:bCs/>
        <w:spacing w:val="0"/>
        <w:w w:val="100"/>
        <w:sz w:val="28"/>
        <w:szCs w:val="28"/>
      </w:rPr>
    </w:lvl>
    <w:lvl w:ilvl="1">
      <w:start w:val="1"/>
      <w:numFmt w:val="none"/>
      <w:lvlText w:val="5.2"/>
      <w:lvlJc w:val="left"/>
      <w:pPr>
        <w:ind w:left="1066" w:hanging="357"/>
      </w:pPr>
      <w:rPr>
        <w:rFonts w:hint="default"/>
        <w:b/>
        <w:bCs/>
        <w:w w:val="99"/>
        <w:sz w:val="26"/>
        <w:szCs w:val="26"/>
      </w:rPr>
    </w:lvl>
    <w:lvl w:ilvl="2">
      <w:start w:val="1"/>
      <w:numFmt w:val="decimal"/>
      <w:lvlText w:val="5.2.%3"/>
      <w:lvlJc w:val="left"/>
      <w:pPr>
        <w:ind w:left="1469" w:hanging="357"/>
      </w:pPr>
      <w:rPr>
        <w:rFonts w:hint="default"/>
        <w:w w:val="99"/>
        <w:sz w:val="26"/>
        <w:szCs w:val="26"/>
      </w:rPr>
    </w:lvl>
    <w:lvl w:ilvl="3">
      <w:numFmt w:val="bullet"/>
      <w:lvlText w:val="•"/>
      <w:lvlJc w:val="left"/>
      <w:pPr>
        <w:ind w:left="1872" w:hanging="357"/>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59" w15:restartNumberingAfterBreak="0">
    <w:nsid w:val="360227E6"/>
    <w:multiLevelType w:val="multilevel"/>
    <w:tmpl w:val="A0CC4D5E"/>
    <w:lvl w:ilvl="0">
      <w:start w:val="5"/>
      <w:numFmt w:val="none"/>
      <w:lvlText w:val="6."/>
      <w:lvlJc w:val="left"/>
      <w:pPr>
        <w:ind w:left="663" w:hanging="357"/>
      </w:pPr>
      <w:rPr>
        <w:rFonts w:hint="default"/>
        <w:b/>
        <w:bCs/>
        <w:spacing w:val="0"/>
        <w:w w:val="100"/>
        <w:sz w:val="28"/>
        <w:szCs w:val="28"/>
      </w:rPr>
    </w:lvl>
    <w:lvl w:ilvl="1">
      <w:start w:val="1"/>
      <w:numFmt w:val="none"/>
      <w:lvlText w:val="6.1."/>
      <w:lvlJc w:val="left"/>
      <w:pPr>
        <w:ind w:left="1304" w:hanging="595"/>
      </w:pPr>
      <w:rPr>
        <w:rFonts w:hint="default"/>
        <w:b/>
        <w:bCs/>
        <w:w w:val="99"/>
        <w:sz w:val="26"/>
        <w:szCs w:val="26"/>
      </w:rPr>
    </w:lvl>
    <w:lvl w:ilvl="2">
      <w:start w:val="1"/>
      <w:numFmt w:val="none"/>
      <w:lvlText w:val="6.1.1. "/>
      <w:lvlJc w:val="left"/>
      <w:pPr>
        <w:ind w:left="1985" w:hanging="873"/>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60" w15:restartNumberingAfterBreak="0">
    <w:nsid w:val="361C0036"/>
    <w:multiLevelType w:val="hybridMultilevel"/>
    <w:tmpl w:val="81F05C7E"/>
    <w:lvl w:ilvl="0" w:tplc="0409000D">
      <w:start w:val="1"/>
      <w:numFmt w:val="bullet"/>
      <w:lvlText w:val=""/>
      <w:lvlJc w:val="left"/>
      <w:pPr>
        <w:ind w:left="2724" w:hanging="360"/>
      </w:pPr>
      <w:rPr>
        <w:rFonts w:ascii="Wingdings" w:hAnsi="Wingdings" w:hint="default"/>
      </w:rPr>
    </w:lvl>
    <w:lvl w:ilvl="1" w:tplc="04090003" w:tentative="1">
      <w:start w:val="1"/>
      <w:numFmt w:val="bullet"/>
      <w:lvlText w:val="o"/>
      <w:lvlJc w:val="left"/>
      <w:pPr>
        <w:ind w:left="3444" w:hanging="360"/>
      </w:pPr>
      <w:rPr>
        <w:rFonts w:ascii="Courier New" w:hAnsi="Courier New" w:cs="Courier New" w:hint="default"/>
      </w:rPr>
    </w:lvl>
    <w:lvl w:ilvl="2" w:tplc="04090005" w:tentative="1">
      <w:start w:val="1"/>
      <w:numFmt w:val="bullet"/>
      <w:lvlText w:val=""/>
      <w:lvlJc w:val="left"/>
      <w:pPr>
        <w:ind w:left="4164" w:hanging="360"/>
      </w:pPr>
      <w:rPr>
        <w:rFonts w:ascii="Wingdings" w:hAnsi="Wingdings" w:hint="default"/>
      </w:rPr>
    </w:lvl>
    <w:lvl w:ilvl="3" w:tplc="04090001" w:tentative="1">
      <w:start w:val="1"/>
      <w:numFmt w:val="bullet"/>
      <w:lvlText w:val=""/>
      <w:lvlJc w:val="left"/>
      <w:pPr>
        <w:ind w:left="4884" w:hanging="360"/>
      </w:pPr>
      <w:rPr>
        <w:rFonts w:ascii="Symbol" w:hAnsi="Symbol" w:hint="default"/>
      </w:rPr>
    </w:lvl>
    <w:lvl w:ilvl="4" w:tplc="04090003" w:tentative="1">
      <w:start w:val="1"/>
      <w:numFmt w:val="bullet"/>
      <w:lvlText w:val="o"/>
      <w:lvlJc w:val="left"/>
      <w:pPr>
        <w:ind w:left="5604" w:hanging="360"/>
      </w:pPr>
      <w:rPr>
        <w:rFonts w:ascii="Courier New" w:hAnsi="Courier New" w:cs="Courier New" w:hint="default"/>
      </w:rPr>
    </w:lvl>
    <w:lvl w:ilvl="5" w:tplc="04090005" w:tentative="1">
      <w:start w:val="1"/>
      <w:numFmt w:val="bullet"/>
      <w:lvlText w:val=""/>
      <w:lvlJc w:val="left"/>
      <w:pPr>
        <w:ind w:left="6324" w:hanging="360"/>
      </w:pPr>
      <w:rPr>
        <w:rFonts w:ascii="Wingdings" w:hAnsi="Wingdings" w:hint="default"/>
      </w:rPr>
    </w:lvl>
    <w:lvl w:ilvl="6" w:tplc="04090001" w:tentative="1">
      <w:start w:val="1"/>
      <w:numFmt w:val="bullet"/>
      <w:lvlText w:val=""/>
      <w:lvlJc w:val="left"/>
      <w:pPr>
        <w:ind w:left="7044" w:hanging="360"/>
      </w:pPr>
      <w:rPr>
        <w:rFonts w:ascii="Symbol" w:hAnsi="Symbol" w:hint="default"/>
      </w:rPr>
    </w:lvl>
    <w:lvl w:ilvl="7" w:tplc="04090003" w:tentative="1">
      <w:start w:val="1"/>
      <w:numFmt w:val="bullet"/>
      <w:lvlText w:val="o"/>
      <w:lvlJc w:val="left"/>
      <w:pPr>
        <w:ind w:left="7764" w:hanging="360"/>
      </w:pPr>
      <w:rPr>
        <w:rFonts w:ascii="Courier New" w:hAnsi="Courier New" w:cs="Courier New" w:hint="default"/>
      </w:rPr>
    </w:lvl>
    <w:lvl w:ilvl="8" w:tplc="04090005" w:tentative="1">
      <w:start w:val="1"/>
      <w:numFmt w:val="bullet"/>
      <w:lvlText w:val=""/>
      <w:lvlJc w:val="left"/>
      <w:pPr>
        <w:ind w:left="8484" w:hanging="360"/>
      </w:pPr>
      <w:rPr>
        <w:rFonts w:ascii="Wingdings" w:hAnsi="Wingdings" w:hint="default"/>
      </w:rPr>
    </w:lvl>
  </w:abstractNum>
  <w:abstractNum w:abstractNumId="61" w15:restartNumberingAfterBreak="0">
    <w:nsid w:val="36D00B88"/>
    <w:multiLevelType w:val="hybridMultilevel"/>
    <w:tmpl w:val="01383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37DC3BF4"/>
    <w:multiLevelType w:val="multilevel"/>
    <w:tmpl w:val="2320ED3C"/>
    <w:lvl w:ilvl="0">
      <w:start w:val="1"/>
      <w:numFmt w:val="decimal"/>
      <w:lvlText w:val="%1."/>
      <w:lvlJc w:val="left"/>
      <w:pPr>
        <w:ind w:left="1440" w:hanging="360"/>
      </w:pPr>
    </w:lvl>
    <w:lvl w:ilvl="1">
      <w:start w:val="1"/>
      <w:numFmt w:val="decimal"/>
      <w:isLgl/>
      <w:lvlText w:val="%1.%2"/>
      <w:lvlJc w:val="left"/>
      <w:pPr>
        <w:ind w:left="1536" w:hanging="45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63" w15:restartNumberingAfterBreak="0">
    <w:nsid w:val="384B4971"/>
    <w:multiLevelType w:val="multilevel"/>
    <w:tmpl w:val="90EAF628"/>
    <w:lvl w:ilvl="0">
      <w:start w:val="5"/>
      <w:numFmt w:val="decimal"/>
      <w:lvlText w:val="%1."/>
      <w:lvlJc w:val="left"/>
      <w:pPr>
        <w:ind w:left="663" w:hanging="357"/>
      </w:pPr>
      <w:rPr>
        <w:rFonts w:hint="default"/>
        <w:b/>
        <w:bCs/>
        <w:spacing w:val="0"/>
        <w:w w:val="100"/>
        <w:sz w:val="28"/>
        <w:szCs w:val="28"/>
      </w:rPr>
    </w:lvl>
    <w:lvl w:ilvl="1">
      <w:start w:val="1"/>
      <w:numFmt w:val="none"/>
      <w:lvlText w:val="5.2"/>
      <w:lvlJc w:val="left"/>
      <w:pPr>
        <w:ind w:left="1066" w:hanging="357"/>
      </w:pPr>
      <w:rPr>
        <w:rFonts w:hint="default"/>
        <w:b/>
        <w:bCs/>
        <w:w w:val="99"/>
        <w:sz w:val="26"/>
        <w:szCs w:val="26"/>
      </w:rPr>
    </w:lvl>
    <w:lvl w:ilvl="2">
      <w:start w:val="1"/>
      <w:numFmt w:val="none"/>
      <w:lvlText w:val="5.2.2"/>
      <w:lvlJc w:val="left"/>
      <w:pPr>
        <w:ind w:left="1469" w:hanging="357"/>
      </w:pPr>
      <w:rPr>
        <w:rFonts w:hint="default"/>
        <w:w w:val="99"/>
        <w:sz w:val="26"/>
        <w:szCs w:val="26"/>
      </w:rPr>
    </w:lvl>
    <w:lvl w:ilvl="3">
      <w:numFmt w:val="bullet"/>
      <w:lvlText w:val="•"/>
      <w:lvlJc w:val="left"/>
      <w:pPr>
        <w:ind w:left="1872" w:hanging="357"/>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64" w15:restartNumberingAfterBreak="0">
    <w:nsid w:val="38E14CC3"/>
    <w:multiLevelType w:val="multilevel"/>
    <w:tmpl w:val="C6EE49DE"/>
    <w:lvl w:ilvl="0">
      <w:start w:val="5"/>
      <w:numFmt w:val="decimal"/>
      <w:lvlText w:val="%1."/>
      <w:lvlJc w:val="left"/>
      <w:pPr>
        <w:ind w:left="665" w:hanging="360"/>
      </w:pPr>
      <w:rPr>
        <w:rFonts w:hint="default"/>
        <w:b/>
        <w:bCs/>
        <w:spacing w:val="0"/>
        <w:w w:val="100"/>
        <w:sz w:val="28"/>
        <w:szCs w:val="28"/>
        <w:lang w:val="vi" w:eastAsia="en-US" w:bidi="ar-SA"/>
      </w:rPr>
    </w:lvl>
    <w:lvl w:ilvl="1">
      <w:start w:val="1"/>
      <w:numFmt w:val="decimal"/>
      <w:lvlText w:val="5.%2"/>
      <w:lvlJc w:val="center"/>
      <w:pPr>
        <w:ind w:left="1142" w:hanging="432"/>
      </w:pPr>
      <w:rPr>
        <w:rFonts w:hint="default"/>
        <w:b/>
        <w:bCs/>
        <w:w w:val="99"/>
        <w:sz w:val="26"/>
        <w:szCs w:val="26"/>
        <w:lang w:val="vi" w:eastAsia="en-US" w:bidi="ar-SA"/>
      </w:rPr>
    </w:lvl>
    <w:lvl w:ilvl="2">
      <w:start w:val="1"/>
      <w:numFmt w:val="decimal"/>
      <w:lvlText w:val="5.1.%3"/>
      <w:lvlJc w:val="left"/>
      <w:pPr>
        <w:ind w:left="1212" w:hanging="341"/>
      </w:pPr>
      <w:rPr>
        <w:rFonts w:hint="default"/>
        <w:w w:val="99"/>
        <w:sz w:val="26"/>
        <w:szCs w:val="26"/>
        <w:lang w:val="vi" w:eastAsia="en-US" w:bidi="ar-SA"/>
      </w:rPr>
    </w:lvl>
    <w:lvl w:ilvl="3">
      <w:numFmt w:val="bullet"/>
      <w:lvlText w:val="•"/>
      <w:lvlJc w:val="left"/>
      <w:pPr>
        <w:ind w:left="2225" w:hanging="341"/>
      </w:pPr>
      <w:rPr>
        <w:rFonts w:hint="default"/>
        <w:lang w:val="vi" w:eastAsia="en-US" w:bidi="ar-SA"/>
      </w:rPr>
    </w:lvl>
    <w:lvl w:ilvl="4">
      <w:numFmt w:val="bullet"/>
      <w:lvlText w:val="•"/>
      <w:lvlJc w:val="left"/>
      <w:pPr>
        <w:ind w:left="3231" w:hanging="341"/>
      </w:pPr>
      <w:rPr>
        <w:rFonts w:hint="default"/>
        <w:lang w:val="vi" w:eastAsia="en-US" w:bidi="ar-SA"/>
      </w:rPr>
    </w:lvl>
    <w:lvl w:ilvl="5">
      <w:numFmt w:val="bullet"/>
      <w:lvlText w:val="•"/>
      <w:lvlJc w:val="left"/>
      <w:pPr>
        <w:ind w:left="4237" w:hanging="341"/>
      </w:pPr>
      <w:rPr>
        <w:rFonts w:hint="default"/>
        <w:lang w:val="vi" w:eastAsia="en-US" w:bidi="ar-SA"/>
      </w:rPr>
    </w:lvl>
    <w:lvl w:ilvl="6">
      <w:numFmt w:val="bullet"/>
      <w:lvlText w:val="•"/>
      <w:lvlJc w:val="left"/>
      <w:pPr>
        <w:ind w:left="5243" w:hanging="341"/>
      </w:pPr>
      <w:rPr>
        <w:rFonts w:hint="default"/>
        <w:lang w:val="vi" w:eastAsia="en-US" w:bidi="ar-SA"/>
      </w:rPr>
    </w:lvl>
    <w:lvl w:ilvl="7">
      <w:numFmt w:val="bullet"/>
      <w:lvlText w:val="•"/>
      <w:lvlJc w:val="left"/>
      <w:pPr>
        <w:ind w:left="6249" w:hanging="341"/>
      </w:pPr>
      <w:rPr>
        <w:rFonts w:hint="default"/>
        <w:lang w:val="vi" w:eastAsia="en-US" w:bidi="ar-SA"/>
      </w:rPr>
    </w:lvl>
    <w:lvl w:ilvl="8">
      <w:numFmt w:val="bullet"/>
      <w:lvlText w:val="•"/>
      <w:lvlJc w:val="left"/>
      <w:pPr>
        <w:ind w:left="7254" w:hanging="341"/>
      </w:pPr>
      <w:rPr>
        <w:rFonts w:hint="default"/>
        <w:lang w:val="vi" w:eastAsia="en-US" w:bidi="ar-SA"/>
      </w:rPr>
    </w:lvl>
  </w:abstractNum>
  <w:abstractNum w:abstractNumId="65" w15:restartNumberingAfterBreak="0">
    <w:nsid w:val="3C3F023C"/>
    <w:multiLevelType w:val="hybridMultilevel"/>
    <w:tmpl w:val="C10A3FB4"/>
    <w:lvl w:ilvl="0" w:tplc="0409000D">
      <w:start w:val="1"/>
      <w:numFmt w:val="bullet"/>
      <w:lvlText w:val=""/>
      <w:lvlJc w:val="left"/>
      <w:pPr>
        <w:ind w:left="3084" w:hanging="360"/>
      </w:pPr>
      <w:rPr>
        <w:rFonts w:ascii="Wingdings" w:hAnsi="Wingdings" w:hint="default"/>
      </w:rPr>
    </w:lvl>
    <w:lvl w:ilvl="1" w:tplc="04090003" w:tentative="1">
      <w:start w:val="1"/>
      <w:numFmt w:val="bullet"/>
      <w:lvlText w:val="o"/>
      <w:lvlJc w:val="left"/>
      <w:pPr>
        <w:ind w:left="3804" w:hanging="360"/>
      </w:pPr>
      <w:rPr>
        <w:rFonts w:ascii="Courier New" w:hAnsi="Courier New" w:cs="Courier New" w:hint="default"/>
      </w:rPr>
    </w:lvl>
    <w:lvl w:ilvl="2" w:tplc="04090005" w:tentative="1">
      <w:start w:val="1"/>
      <w:numFmt w:val="bullet"/>
      <w:lvlText w:val=""/>
      <w:lvlJc w:val="left"/>
      <w:pPr>
        <w:ind w:left="4524" w:hanging="360"/>
      </w:pPr>
      <w:rPr>
        <w:rFonts w:ascii="Wingdings" w:hAnsi="Wingdings" w:hint="default"/>
      </w:rPr>
    </w:lvl>
    <w:lvl w:ilvl="3" w:tplc="04090001" w:tentative="1">
      <w:start w:val="1"/>
      <w:numFmt w:val="bullet"/>
      <w:lvlText w:val=""/>
      <w:lvlJc w:val="left"/>
      <w:pPr>
        <w:ind w:left="5244" w:hanging="360"/>
      </w:pPr>
      <w:rPr>
        <w:rFonts w:ascii="Symbol" w:hAnsi="Symbol" w:hint="default"/>
      </w:rPr>
    </w:lvl>
    <w:lvl w:ilvl="4" w:tplc="04090003" w:tentative="1">
      <w:start w:val="1"/>
      <w:numFmt w:val="bullet"/>
      <w:lvlText w:val="o"/>
      <w:lvlJc w:val="left"/>
      <w:pPr>
        <w:ind w:left="5964" w:hanging="360"/>
      </w:pPr>
      <w:rPr>
        <w:rFonts w:ascii="Courier New" w:hAnsi="Courier New" w:cs="Courier New" w:hint="default"/>
      </w:rPr>
    </w:lvl>
    <w:lvl w:ilvl="5" w:tplc="04090005" w:tentative="1">
      <w:start w:val="1"/>
      <w:numFmt w:val="bullet"/>
      <w:lvlText w:val=""/>
      <w:lvlJc w:val="left"/>
      <w:pPr>
        <w:ind w:left="6684" w:hanging="360"/>
      </w:pPr>
      <w:rPr>
        <w:rFonts w:ascii="Wingdings" w:hAnsi="Wingdings" w:hint="default"/>
      </w:rPr>
    </w:lvl>
    <w:lvl w:ilvl="6" w:tplc="04090001" w:tentative="1">
      <w:start w:val="1"/>
      <w:numFmt w:val="bullet"/>
      <w:lvlText w:val=""/>
      <w:lvlJc w:val="left"/>
      <w:pPr>
        <w:ind w:left="7404" w:hanging="360"/>
      </w:pPr>
      <w:rPr>
        <w:rFonts w:ascii="Symbol" w:hAnsi="Symbol" w:hint="default"/>
      </w:rPr>
    </w:lvl>
    <w:lvl w:ilvl="7" w:tplc="04090003" w:tentative="1">
      <w:start w:val="1"/>
      <w:numFmt w:val="bullet"/>
      <w:lvlText w:val="o"/>
      <w:lvlJc w:val="left"/>
      <w:pPr>
        <w:ind w:left="8124" w:hanging="360"/>
      </w:pPr>
      <w:rPr>
        <w:rFonts w:ascii="Courier New" w:hAnsi="Courier New" w:cs="Courier New" w:hint="default"/>
      </w:rPr>
    </w:lvl>
    <w:lvl w:ilvl="8" w:tplc="04090005" w:tentative="1">
      <w:start w:val="1"/>
      <w:numFmt w:val="bullet"/>
      <w:lvlText w:val=""/>
      <w:lvlJc w:val="left"/>
      <w:pPr>
        <w:ind w:left="8844" w:hanging="360"/>
      </w:pPr>
      <w:rPr>
        <w:rFonts w:ascii="Wingdings" w:hAnsi="Wingdings" w:hint="default"/>
      </w:rPr>
    </w:lvl>
  </w:abstractNum>
  <w:abstractNum w:abstractNumId="66" w15:restartNumberingAfterBreak="0">
    <w:nsid w:val="3C764615"/>
    <w:multiLevelType w:val="hybridMultilevel"/>
    <w:tmpl w:val="A3104382"/>
    <w:lvl w:ilvl="0" w:tplc="0409000D">
      <w:start w:val="1"/>
      <w:numFmt w:val="bullet"/>
      <w:lvlText w:val=""/>
      <w:lvlJc w:val="left"/>
      <w:pPr>
        <w:ind w:left="2724" w:hanging="360"/>
      </w:pPr>
      <w:rPr>
        <w:rFonts w:ascii="Wingdings" w:hAnsi="Wingdings" w:hint="default"/>
      </w:rPr>
    </w:lvl>
    <w:lvl w:ilvl="1" w:tplc="04090003" w:tentative="1">
      <w:start w:val="1"/>
      <w:numFmt w:val="bullet"/>
      <w:lvlText w:val="o"/>
      <w:lvlJc w:val="left"/>
      <w:pPr>
        <w:ind w:left="3444" w:hanging="360"/>
      </w:pPr>
      <w:rPr>
        <w:rFonts w:ascii="Courier New" w:hAnsi="Courier New" w:cs="Courier New" w:hint="default"/>
      </w:rPr>
    </w:lvl>
    <w:lvl w:ilvl="2" w:tplc="04090005" w:tentative="1">
      <w:start w:val="1"/>
      <w:numFmt w:val="bullet"/>
      <w:lvlText w:val=""/>
      <w:lvlJc w:val="left"/>
      <w:pPr>
        <w:ind w:left="4164" w:hanging="360"/>
      </w:pPr>
      <w:rPr>
        <w:rFonts w:ascii="Wingdings" w:hAnsi="Wingdings" w:hint="default"/>
      </w:rPr>
    </w:lvl>
    <w:lvl w:ilvl="3" w:tplc="04090001" w:tentative="1">
      <w:start w:val="1"/>
      <w:numFmt w:val="bullet"/>
      <w:lvlText w:val=""/>
      <w:lvlJc w:val="left"/>
      <w:pPr>
        <w:ind w:left="4884" w:hanging="360"/>
      </w:pPr>
      <w:rPr>
        <w:rFonts w:ascii="Symbol" w:hAnsi="Symbol" w:hint="default"/>
      </w:rPr>
    </w:lvl>
    <w:lvl w:ilvl="4" w:tplc="04090003" w:tentative="1">
      <w:start w:val="1"/>
      <w:numFmt w:val="bullet"/>
      <w:lvlText w:val="o"/>
      <w:lvlJc w:val="left"/>
      <w:pPr>
        <w:ind w:left="5604" w:hanging="360"/>
      </w:pPr>
      <w:rPr>
        <w:rFonts w:ascii="Courier New" w:hAnsi="Courier New" w:cs="Courier New" w:hint="default"/>
      </w:rPr>
    </w:lvl>
    <w:lvl w:ilvl="5" w:tplc="04090005" w:tentative="1">
      <w:start w:val="1"/>
      <w:numFmt w:val="bullet"/>
      <w:lvlText w:val=""/>
      <w:lvlJc w:val="left"/>
      <w:pPr>
        <w:ind w:left="6324" w:hanging="360"/>
      </w:pPr>
      <w:rPr>
        <w:rFonts w:ascii="Wingdings" w:hAnsi="Wingdings" w:hint="default"/>
      </w:rPr>
    </w:lvl>
    <w:lvl w:ilvl="6" w:tplc="04090001" w:tentative="1">
      <w:start w:val="1"/>
      <w:numFmt w:val="bullet"/>
      <w:lvlText w:val=""/>
      <w:lvlJc w:val="left"/>
      <w:pPr>
        <w:ind w:left="7044" w:hanging="360"/>
      </w:pPr>
      <w:rPr>
        <w:rFonts w:ascii="Symbol" w:hAnsi="Symbol" w:hint="default"/>
      </w:rPr>
    </w:lvl>
    <w:lvl w:ilvl="7" w:tplc="04090003" w:tentative="1">
      <w:start w:val="1"/>
      <w:numFmt w:val="bullet"/>
      <w:lvlText w:val="o"/>
      <w:lvlJc w:val="left"/>
      <w:pPr>
        <w:ind w:left="7764" w:hanging="360"/>
      </w:pPr>
      <w:rPr>
        <w:rFonts w:ascii="Courier New" w:hAnsi="Courier New" w:cs="Courier New" w:hint="default"/>
      </w:rPr>
    </w:lvl>
    <w:lvl w:ilvl="8" w:tplc="04090005" w:tentative="1">
      <w:start w:val="1"/>
      <w:numFmt w:val="bullet"/>
      <w:lvlText w:val=""/>
      <w:lvlJc w:val="left"/>
      <w:pPr>
        <w:ind w:left="8484" w:hanging="360"/>
      </w:pPr>
      <w:rPr>
        <w:rFonts w:ascii="Wingdings" w:hAnsi="Wingdings" w:hint="default"/>
      </w:rPr>
    </w:lvl>
  </w:abstractNum>
  <w:abstractNum w:abstractNumId="67" w15:restartNumberingAfterBreak="0">
    <w:nsid w:val="3C776702"/>
    <w:multiLevelType w:val="multilevel"/>
    <w:tmpl w:val="EAD2FB16"/>
    <w:lvl w:ilvl="0">
      <w:start w:val="5"/>
      <w:numFmt w:val="decimal"/>
      <w:lvlText w:val="%1."/>
      <w:lvlJc w:val="left"/>
      <w:pPr>
        <w:ind w:left="663" w:hanging="357"/>
      </w:pPr>
      <w:rPr>
        <w:rFonts w:hint="default"/>
        <w:b/>
        <w:bCs/>
        <w:spacing w:val="0"/>
        <w:w w:val="100"/>
        <w:sz w:val="28"/>
        <w:szCs w:val="28"/>
      </w:rPr>
    </w:lvl>
    <w:lvl w:ilvl="1">
      <w:start w:val="1"/>
      <w:numFmt w:val="none"/>
      <w:lvlText w:val="5.3"/>
      <w:lvlJc w:val="left"/>
      <w:pPr>
        <w:ind w:left="1066" w:hanging="357"/>
      </w:pPr>
      <w:rPr>
        <w:rFonts w:hint="default"/>
        <w:b/>
        <w:bCs/>
        <w:w w:val="99"/>
        <w:sz w:val="26"/>
        <w:szCs w:val="26"/>
      </w:rPr>
    </w:lvl>
    <w:lvl w:ilvl="2">
      <w:start w:val="1"/>
      <w:numFmt w:val="none"/>
      <w:lvlText w:val="5.3.2"/>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68" w15:restartNumberingAfterBreak="0">
    <w:nsid w:val="3CAE329E"/>
    <w:multiLevelType w:val="hybridMultilevel"/>
    <w:tmpl w:val="73482D02"/>
    <w:lvl w:ilvl="0" w:tplc="2C44A51A">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CFE2AAB"/>
    <w:multiLevelType w:val="hybridMultilevel"/>
    <w:tmpl w:val="8D6258EC"/>
    <w:lvl w:ilvl="0" w:tplc="D9D0BA2C">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D0A78FB"/>
    <w:multiLevelType w:val="multilevel"/>
    <w:tmpl w:val="AEFC70AC"/>
    <w:lvl w:ilvl="0">
      <w:start w:val="5"/>
      <w:numFmt w:val="decimal"/>
      <w:lvlText w:val="%1."/>
      <w:lvlJc w:val="left"/>
      <w:pPr>
        <w:ind w:left="663" w:hanging="357"/>
      </w:pPr>
      <w:rPr>
        <w:rFonts w:hint="default"/>
        <w:b/>
        <w:bCs/>
        <w:spacing w:val="0"/>
        <w:w w:val="100"/>
        <w:sz w:val="28"/>
        <w:szCs w:val="28"/>
      </w:rPr>
    </w:lvl>
    <w:lvl w:ilvl="1">
      <w:start w:val="1"/>
      <w:numFmt w:val="none"/>
      <w:lvlText w:val="5.2"/>
      <w:lvlJc w:val="left"/>
      <w:pPr>
        <w:ind w:left="1066" w:hanging="357"/>
      </w:pPr>
      <w:rPr>
        <w:rFonts w:hint="default"/>
        <w:b/>
        <w:bCs/>
        <w:w w:val="99"/>
        <w:sz w:val="26"/>
        <w:szCs w:val="26"/>
      </w:rPr>
    </w:lvl>
    <w:lvl w:ilvl="2">
      <w:start w:val="1"/>
      <w:numFmt w:val="decimal"/>
      <w:lvlText w:val="5.2.%3"/>
      <w:lvlJc w:val="left"/>
      <w:pPr>
        <w:ind w:left="1469" w:hanging="357"/>
      </w:pPr>
      <w:rPr>
        <w:rFonts w:hint="default"/>
        <w:w w:val="99"/>
        <w:sz w:val="26"/>
        <w:szCs w:val="26"/>
      </w:rPr>
    </w:lvl>
    <w:lvl w:ilvl="3">
      <w:numFmt w:val="bullet"/>
      <w:lvlText w:val="•"/>
      <w:lvlJc w:val="left"/>
      <w:pPr>
        <w:ind w:left="1872" w:hanging="357"/>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71" w15:restartNumberingAfterBreak="0">
    <w:nsid w:val="3DE256F0"/>
    <w:multiLevelType w:val="multilevel"/>
    <w:tmpl w:val="257443FA"/>
    <w:lvl w:ilvl="0">
      <w:start w:val="5"/>
      <w:numFmt w:val="none"/>
      <w:lvlText w:val="6."/>
      <w:lvlJc w:val="left"/>
      <w:pPr>
        <w:ind w:left="663" w:hanging="357"/>
      </w:pPr>
      <w:rPr>
        <w:rFonts w:hint="default"/>
        <w:b/>
        <w:bCs/>
        <w:spacing w:val="0"/>
        <w:w w:val="100"/>
        <w:sz w:val="28"/>
        <w:szCs w:val="28"/>
      </w:rPr>
    </w:lvl>
    <w:lvl w:ilvl="1">
      <w:start w:val="1"/>
      <w:numFmt w:val="none"/>
      <w:lvlText w:val="6.1.1. "/>
      <w:lvlJc w:val="left"/>
      <w:pPr>
        <w:ind w:left="1304" w:hanging="595"/>
      </w:pPr>
      <w:rPr>
        <w:rFonts w:hint="default"/>
        <w:b/>
        <w:bCs/>
        <w:w w:val="99"/>
        <w:sz w:val="26"/>
        <w:szCs w:val="26"/>
      </w:rPr>
    </w:lvl>
    <w:lvl w:ilvl="2">
      <w:start w:val="1"/>
      <w:numFmt w:val="none"/>
      <w:lvlText w:val="6.1.1. "/>
      <w:lvlJc w:val="left"/>
      <w:pPr>
        <w:ind w:left="1985" w:hanging="873"/>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72" w15:restartNumberingAfterBreak="0">
    <w:nsid w:val="3DF94C81"/>
    <w:multiLevelType w:val="hybridMultilevel"/>
    <w:tmpl w:val="7A326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E2A21E0"/>
    <w:multiLevelType w:val="multilevel"/>
    <w:tmpl w:val="4DDA27F4"/>
    <w:lvl w:ilvl="0">
      <w:start w:val="5"/>
      <w:numFmt w:val="decimal"/>
      <w:lvlText w:val="%1."/>
      <w:lvlJc w:val="left"/>
      <w:pPr>
        <w:ind w:left="663" w:hanging="357"/>
      </w:pPr>
      <w:rPr>
        <w:rFonts w:hint="default"/>
        <w:b/>
        <w:bCs/>
        <w:spacing w:val="0"/>
        <w:w w:val="100"/>
        <w:sz w:val="28"/>
        <w:szCs w:val="28"/>
      </w:rPr>
    </w:lvl>
    <w:lvl w:ilvl="1">
      <w:start w:val="1"/>
      <w:numFmt w:val="none"/>
      <w:lvlText w:val="6.1"/>
      <w:lvlJc w:val="left"/>
      <w:pPr>
        <w:ind w:left="1066" w:hanging="357"/>
      </w:pPr>
      <w:rPr>
        <w:rFonts w:hint="default"/>
        <w:b/>
        <w:bCs/>
        <w:w w:val="99"/>
        <w:sz w:val="26"/>
        <w:szCs w:val="26"/>
      </w:rPr>
    </w:lvl>
    <w:lvl w:ilvl="2">
      <w:start w:val="1"/>
      <w:numFmt w:val="none"/>
      <w:lvlText w:val="6.1.1"/>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74" w15:restartNumberingAfterBreak="0">
    <w:nsid w:val="3E8A697C"/>
    <w:multiLevelType w:val="hybridMultilevel"/>
    <w:tmpl w:val="678617E4"/>
    <w:lvl w:ilvl="0" w:tplc="0409000D">
      <w:start w:val="1"/>
      <w:numFmt w:val="bullet"/>
      <w:lvlText w:val=""/>
      <w:lvlJc w:val="left"/>
      <w:pPr>
        <w:ind w:left="2724" w:hanging="360"/>
      </w:pPr>
      <w:rPr>
        <w:rFonts w:ascii="Wingdings" w:hAnsi="Wingdings" w:hint="default"/>
      </w:rPr>
    </w:lvl>
    <w:lvl w:ilvl="1" w:tplc="04090003" w:tentative="1">
      <w:start w:val="1"/>
      <w:numFmt w:val="bullet"/>
      <w:lvlText w:val="o"/>
      <w:lvlJc w:val="left"/>
      <w:pPr>
        <w:ind w:left="3444" w:hanging="360"/>
      </w:pPr>
      <w:rPr>
        <w:rFonts w:ascii="Courier New" w:hAnsi="Courier New" w:cs="Courier New" w:hint="default"/>
      </w:rPr>
    </w:lvl>
    <w:lvl w:ilvl="2" w:tplc="04090005" w:tentative="1">
      <w:start w:val="1"/>
      <w:numFmt w:val="bullet"/>
      <w:lvlText w:val=""/>
      <w:lvlJc w:val="left"/>
      <w:pPr>
        <w:ind w:left="4164" w:hanging="360"/>
      </w:pPr>
      <w:rPr>
        <w:rFonts w:ascii="Wingdings" w:hAnsi="Wingdings" w:hint="default"/>
      </w:rPr>
    </w:lvl>
    <w:lvl w:ilvl="3" w:tplc="04090001" w:tentative="1">
      <w:start w:val="1"/>
      <w:numFmt w:val="bullet"/>
      <w:lvlText w:val=""/>
      <w:lvlJc w:val="left"/>
      <w:pPr>
        <w:ind w:left="4884" w:hanging="360"/>
      </w:pPr>
      <w:rPr>
        <w:rFonts w:ascii="Symbol" w:hAnsi="Symbol" w:hint="default"/>
      </w:rPr>
    </w:lvl>
    <w:lvl w:ilvl="4" w:tplc="04090003" w:tentative="1">
      <w:start w:val="1"/>
      <w:numFmt w:val="bullet"/>
      <w:lvlText w:val="o"/>
      <w:lvlJc w:val="left"/>
      <w:pPr>
        <w:ind w:left="5604" w:hanging="360"/>
      </w:pPr>
      <w:rPr>
        <w:rFonts w:ascii="Courier New" w:hAnsi="Courier New" w:cs="Courier New" w:hint="default"/>
      </w:rPr>
    </w:lvl>
    <w:lvl w:ilvl="5" w:tplc="04090005" w:tentative="1">
      <w:start w:val="1"/>
      <w:numFmt w:val="bullet"/>
      <w:lvlText w:val=""/>
      <w:lvlJc w:val="left"/>
      <w:pPr>
        <w:ind w:left="6324" w:hanging="360"/>
      </w:pPr>
      <w:rPr>
        <w:rFonts w:ascii="Wingdings" w:hAnsi="Wingdings" w:hint="default"/>
      </w:rPr>
    </w:lvl>
    <w:lvl w:ilvl="6" w:tplc="04090001" w:tentative="1">
      <w:start w:val="1"/>
      <w:numFmt w:val="bullet"/>
      <w:lvlText w:val=""/>
      <w:lvlJc w:val="left"/>
      <w:pPr>
        <w:ind w:left="7044" w:hanging="360"/>
      </w:pPr>
      <w:rPr>
        <w:rFonts w:ascii="Symbol" w:hAnsi="Symbol" w:hint="default"/>
      </w:rPr>
    </w:lvl>
    <w:lvl w:ilvl="7" w:tplc="04090003" w:tentative="1">
      <w:start w:val="1"/>
      <w:numFmt w:val="bullet"/>
      <w:lvlText w:val="o"/>
      <w:lvlJc w:val="left"/>
      <w:pPr>
        <w:ind w:left="7764" w:hanging="360"/>
      </w:pPr>
      <w:rPr>
        <w:rFonts w:ascii="Courier New" w:hAnsi="Courier New" w:cs="Courier New" w:hint="default"/>
      </w:rPr>
    </w:lvl>
    <w:lvl w:ilvl="8" w:tplc="04090005" w:tentative="1">
      <w:start w:val="1"/>
      <w:numFmt w:val="bullet"/>
      <w:lvlText w:val=""/>
      <w:lvlJc w:val="left"/>
      <w:pPr>
        <w:ind w:left="8484" w:hanging="360"/>
      </w:pPr>
      <w:rPr>
        <w:rFonts w:ascii="Wingdings" w:hAnsi="Wingdings" w:hint="default"/>
      </w:rPr>
    </w:lvl>
  </w:abstractNum>
  <w:abstractNum w:abstractNumId="75" w15:restartNumberingAfterBreak="0">
    <w:nsid w:val="3F6306B2"/>
    <w:multiLevelType w:val="multilevel"/>
    <w:tmpl w:val="4DDA27F4"/>
    <w:lvl w:ilvl="0">
      <w:start w:val="5"/>
      <w:numFmt w:val="decimal"/>
      <w:lvlText w:val="%1."/>
      <w:lvlJc w:val="left"/>
      <w:pPr>
        <w:ind w:left="663" w:hanging="357"/>
      </w:pPr>
      <w:rPr>
        <w:rFonts w:hint="default"/>
        <w:b/>
        <w:bCs/>
        <w:spacing w:val="0"/>
        <w:w w:val="100"/>
        <w:sz w:val="28"/>
        <w:szCs w:val="28"/>
      </w:rPr>
    </w:lvl>
    <w:lvl w:ilvl="1">
      <w:start w:val="1"/>
      <w:numFmt w:val="none"/>
      <w:lvlText w:val="6.1"/>
      <w:lvlJc w:val="left"/>
      <w:pPr>
        <w:ind w:left="1066" w:hanging="357"/>
      </w:pPr>
      <w:rPr>
        <w:rFonts w:hint="default"/>
        <w:b/>
        <w:bCs/>
        <w:w w:val="99"/>
        <w:sz w:val="26"/>
        <w:szCs w:val="26"/>
      </w:rPr>
    </w:lvl>
    <w:lvl w:ilvl="2">
      <w:start w:val="1"/>
      <w:numFmt w:val="none"/>
      <w:lvlText w:val="6.1.1"/>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76" w15:restartNumberingAfterBreak="0">
    <w:nsid w:val="41AB0C3C"/>
    <w:multiLevelType w:val="multilevel"/>
    <w:tmpl w:val="EAD2FB16"/>
    <w:lvl w:ilvl="0">
      <w:start w:val="5"/>
      <w:numFmt w:val="decimal"/>
      <w:lvlText w:val="%1."/>
      <w:lvlJc w:val="left"/>
      <w:pPr>
        <w:ind w:left="663" w:hanging="357"/>
      </w:pPr>
      <w:rPr>
        <w:rFonts w:hint="default"/>
        <w:b/>
        <w:bCs/>
        <w:spacing w:val="0"/>
        <w:w w:val="100"/>
        <w:sz w:val="28"/>
        <w:szCs w:val="28"/>
      </w:rPr>
    </w:lvl>
    <w:lvl w:ilvl="1">
      <w:start w:val="1"/>
      <w:numFmt w:val="none"/>
      <w:lvlText w:val="5.3"/>
      <w:lvlJc w:val="left"/>
      <w:pPr>
        <w:ind w:left="1066" w:hanging="357"/>
      </w:pPr>
      <w:rPr>
        <w:rFonts w:hint="default"/>
        <w:b/>
        <w:bCs/>
        <w:w w:val="99"/>
        <w:sz w:val="26"/>
        <w:szCs w:val="26"/>
      </w:rPr>
    </w:lvl>
    <w:lvl w:ilvl="2">
      <w:start w:val="1"/>
      <w:numFmt w:val="none"/>
      <w:lvlText w:val="5.3.2"/>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77" w15:restartNumberingAfterBreak="0">
    <w:nsid w:val="425E513E"/>
    <w:multiLevelType w:val="hybridMultilevel"/>
    <w:tmpl w:val="FCD4FDCA"/>
    <w:lvl w:ilvl="0" w:tplc="DA50CA14">
      <w:start w:val="1"/>
      <w:numFmt w:val="bullet"/>
      <w:lvlText w:val="-"/>
      <w:lvlJc w:val="left"/>
      <w:pPr>
        <w:ind w:left="1644" w:hanging="360"/>
      </w:pPr>
      <w:rPr>
        <w:rFonts w:ascii="Times New Roman" w:eastAsia="Times New Roman" w:hAnsi="Times New Roman" w:cs="Times New Roman"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78" w15:restartNumberingAfterBreak="0">
    <w:nsid w:val="43BC480A"/>
    <w:multiLevelType w:val="multilevel"/>
    <w:tmpl w:val="4078B7D8"/>
    <w:lvl w:ilvl="0">
      <w:start w:val="5"/>
      <w:numFmt w:val="decimal"/>
      <w:lvlText w:val="%1."/>
      <w:lvlJc w:val="left"/>
      <w:pPr>
        <w:ind w:left="663" w:hanging="357"/>
      </w:pPr>
      <w:rPr>
        <w:rFonts w:hint="default"/>
        <w:b/>
        <w:bCs/>
        <w:spacing w:val="0"/>
        <w:w w:val="100"/>
        <w:sz w:val="28"/>
        <w:szCs w:val="28"/>
      </w:rPr>
    </w:lvl>
    <w:lvl w:ilvl="1">
      <w:start w:val="1"/>
      <w:numFmt w:val="decimal"/>
      <w:lvlText w:val="5.%2"/>
      <w:lvlJc w:val="left"/>
      <w:pPr>
        <w:ind w:left="1066" w:hanging="357"/>
      </w:pPr>
      <w:rPr>
        <w:rFonts w:hint="default"/>
        <w:b/>
        <w:bCs/>
        <w:w w:val="99"/>
        <w:sz w:val="26"/>
        <w:szCs w:val="26"/>
      </w:rPr>
    </w:lvl>
    <w:lvl w:ilvl="2">
      <w:start w:val="1"/>
      <w:numFmt w:val="decimal"/>
      <w:lvlText w:val="5.1.%3"/>
      <w:lvlJc w:val="left"/>
      <w:pPr>
        <w:ind w:left="1469" w:hanging="357"/>
      </w:pPr>
      <w:rPr>
        <w:rFonts w:hint="default"/>
        <w:w w:val="99"/>
        <w:sz w:val="26"/>
        <w:szCs w:val="26"/>
      </w:rPr>
    </w:lvl>
    <w:lvl w:ilvl="3">
      <w:numFmt w:val="bullet"/>
      <w:lvlText w:val="•"/>
      <w:lvlJc w:val="left"/>
      <w:pPr>
        <w:ind w:left="1872" w:hanging="357"/>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79" w15:restartNumberingAfterBreak="0">
    <w:nsid w:val="43F70DD0"/>
    <w:multiLevelType w:val="hybridMultilevel"/>
    <w:tmpl w:val="4836C42E"/>
    <w:lvl w:ilvl="0" w:tplc="DA50CA14">
      <w:start w:val="1"/>
      <w:numFmt w:val="bullet"/>
      <w:lvlText w:val="-"/>
      <w:lvlJc w:val="left"/>
      <w:pPr>
        <w:ind w:left="1764" w:hanging="360"/>
      </w:pPr>
      <w:rPr>
        <w:rFonts w:ascii="Times New Roman" w:eastAsia="Times New Roman" w:hAnsi="Times New Roman" w:cs="Times New Roman"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80" w15:restartNumberingAfterBreak="0">
    <w:nsid w:val="45B564CD"/>
    <w:multiLevelType w:val="multilevel"/>
    <w:tmpl w:val="394ECC8C"/>
    <w:lvl w:ilvl="0">
      <w:start w:val="5"/>
      <w:numFmt w:val="decimal"/>
      <w:lvlText w:val="%1."/>
      <w:lvlJc w:val="left"/>
      <w:pPr>
        <w:ind w:left="665" w:hanging="360"/>
      </w:pPr>
      <w:rPr>
        <w:rFonts w:hint="default"/>
        <w:b/>
        <w:bCs/>
        <w:spacing w:val="0"/>
        <w:w w:val="100"/>
        <w:sz w:val="28"/>
        <w:szCs w:val="28"/>
        <w:lang w:val="vi" w:eastAsia="en-US" w:bidi="ar-SA"/>
      </w:rPr>
    </w:lvl>
    <w:lvl w:ilvl="1">
      <w:start w:val="1"/>
      <w:numFmt w:val="decimal"/>
      <w:lvlText w:val="5.%2"/>
      <w:lvlJc w:val="center"/>
      <w:pPr>
        <w:ind w:left="1142" w:hanging="432"/>
      </w:pPr>
      <w:rPr>
        <w:rFonts w:hint="default"/>
        <w:b/>
        <w:bCs/>
        <w:w w:val="99"/>
        <w:sz w:val="26"/>
        <w:szCs w:val="26"/>
        <w:lang w:val="vi" w:eastAsia="en-US" w:bidi="ar-SA"/>
      </w:rPr>
    </w:lvl>
    <w:lvl w:ilvl="2">
      <w:start w:val="1"/>
      <w:numFmt w:val="decimal"/>
      <w:lvlText w:val="5.1.%3"/>
      <w:lvlJc w:val="left"/>
      <w:pPr>
        <w:ind w:left="1212" w:hanging="341"/>
      </w:pPr>
      <w:rPr>
        <w:rFonts w:hint="default"/>
        <w:w w:val="99"/>
        <w:sz w:val="26"/>
        <w:szCs w:val="26"/>
        <w:lang w:val="vi" w:eastAsia="en-US" w:bidi="ar-SA"/>
      </w:rPr>
    </w:lvl>
    <w:lvl w:ilvl="3">
      <w:numFmt w:val="bullet"/>
      <w:lvlText w:val="•"/>
      <w:lvlJc w:val="left"/>
      <w:pPr>
        <w:ind w:left="2225" w:hanging="341"/>
      </w:pPr>
      <w:rPr>
        <w:rFonts w:hint="default"/>
        <w:lang w:val="vi" w:eastAsia="en-US" w:bidi="ar-SA"/>
      </w:rPr>
    </w:lvl>
    <w:lvl w:ilvl="4">
      <w:numFmt w:val="bullet"/>
      <w:lvlText w:val="•"/>
      <w:lvlJc w:val="left"/>
      <w:pPr>
        <w:ind w:left="3231" w:hanging="341"/>
      </w:pPr>
      <w:rPr>
        <w:rFonts w:hint="default"/>
        <w:lang w:val="vi" w:eastAsia="en-US" w:bidi="ar-SA"/>
      </w:rPr>
    </w:lvl>
    <w:lvl w:ilvl="5">
      <w:numFmt w:val="bullet"/>
      <w:lvlText w:val="•"/>
      <w:lvlJc w:val="left"/>
      <w:pPr>
        <w:ind w:left="4237" w:hanging="341"/>
      </w:pPr>
      <w:rPr>
        <w:rFonts w:hint="default"/>
        <w:lang w:val="vi" w:eastAsia="en-US" w:bidi="ar-SA"/>
      </w:rPr>
    </w:lvl>
    <w:lvl w:ilvl="6">
      <w:numFmt w:val="bullet"/>
      <w:lvlText w:val="•"/>
      <w:lvlJc w:val="left"/>
      <w:pPr>
        <w:ind w:left="5243" w:hanging="341"/>
      </w:pPr>
      <w:rPr>
        <w:rFonts w:hint="default"/>
        <w:lang w:val="vi" w:eastAsia="en-US" w:bidi="ar-SA"/>
      </w:rPr>
    </w:lvl>
    <w:lvl w:ilvl="7">
      <w:numFmt w:val="bullet"/>
      <w:lvlText w:val="•"/>
      <w:lvlJc w:val="left"/>
      <w:pPr>
        <w:ind w:left="6249" w:hanging="341"/>
      </w:pPr>
      <w:rPr>
        <w:rFonts w:hint="default"/>
        <w:lang w:val="vi" w:eastAsia="en-US" w:bidi="ar-SA"/>
      </w:rPr>
    </w:lvl>
    <w:lvl w:ilvl="8">
      <w:numFmt w:val="bullet"/>
      <w:lvlText w:val="•"/>
      <w:lvlJc w:val="left"/>
      <w:pPr>
        <w:ind w:left="7254" w:hanging="341"/>
      </w:pPr>
      <w:rPr>
        <w:rFonts w:hint="default"/>
        <w:lang w:val="vi" w:eastAsia="en-US" w:bidi="ar-SA"/>
      </w:rPr>
    </w:lvl>
  </w:abstractNum>
  <w:abstractNum w:abstractNumId="81" w15:restartNumberingAfterBreak="0">
    <w:nsid w:val="462965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6F60A3C"/>
    <w:multiLevelType w:val="hybridMultilevel"/>
    <w:tmpl w:val="51CEC9A2"/>
    <w:lvl w:ilvl="0" w:tplc="0409000D">
      <w:start w:val="1"/>
      <w:numFmt w:val="bullet"/>
      <w:lvlText w:val=""/>
      <w:lvlJc w:val="left"/>
      <w:pPr>
        <w:ind w:left="2724" w:hanging="360"/>
      </w:pPr>
      <w:rPr>
        <w:rFonts w:ascii="Wingdings" w:hAnsi="Wingdings" w:hint="default"/>
      </w:rPr>
    </w:lvl>
    <w:lvl w:ilvl="1" w:tplc="04090003" w:tentative="1">
      <w:start w:val="1"/>
      <w:numFmt w:val="bullet"/>
      <w:lvlText w:val="o"/>
      <w:lvlJc w:val="left"/>
      <w:pPr>
        <w:ind w:left="3444" w:hanging="360"/>
      </w:pPr>
      <w:rPr>
        <w:rFonts w:ascii="Courier New" w:hAnsi="Courier New" w:cs="Courier New" w:hint="default"/>
      </w:rPr>
    </w:lvl>
    <w:lvl w:ilvl="2" w:tplc="04090005" w:tentative="1">
      <w:start w:val="1"/>
      <w:numFmt w:val="bullet"/>
      <w:lvlText w:val=""/>
      <w:lvlJc w:val="left"/>
      <w:pPr>
        <w:ind w:left="4164" w:hanging="360"/>
      </w:pPr>
      <w:rPr>
        <w:rFonts w:ascii="Wingdings" w:hAnsi="Wingdings" w:hint="default"/>
      </w:rPr>
    </w:lvl>
    <w:lvl w:ilvl="3" w:tplc="04090001" w:tentative="1">
      <w:start w:val="1"/>
      <w:numFmt w:val="bullet"/>
      <w:lvlText w:val=""/>
      <w:lvlJc w:val="left"/>
      <w:pPr>
        <w:ind w:left="4884" w:hanging="360"/>
      </w:pPr>
      <w:rPr>
        <w:rFonts w:ascii="Symbol" w:hAnsi="Symbol" w:hint="default"/>
      </w:rPr>
    </w:lvl>
    <w:lvl w:ilvl="4" w:tplc="04090003" w:tentative="1">
      <w:start w:val="1"/>
      <w:numFmt w:val="bullet"/>
      <w:lvlText w:val="o"/>
      <w:lvlJc w:val="left"/>
      <w:pPr>
        <w:ind w:left="5604" w:hanging="360"/>
      </w:pPr>
      <w:rPr>
        <w:rFonts w:ascii="Courier New" w:hAnsi="Courier New" w:cs="Courier New" w:hint="default"/>
      </w:rPr>
    </w:lvl>
    <w:lvl w:ilvl="5" w:tplc="04090005" w:tentative="1">
      <w:start w:val="1"/>
      <w:numFmt w:val="bullet"/>
      <w:lvlText w:val=""/>
      <w:lvlJc w:val="left"/>
      <w:pPr>
        <w:ind w:left="6324" w:hanging="360"/>
      </w:pPr>
      <w:rPr>
        <w:rFonts w:ascii="Wingdings" w:hAnsi="Wingdings" w:hint="default"/>
      </w:rPr>
    </w:lvl>
    <w:lvl w:ilvl="6" w:tplc="04090001" w:tentative="1">
      <w:start w:val="1"/>
      <w:numFmt w:val="bullet"/>
      <w:lvlText w:val=""/>
      <w:lvlJc w:val="left"/>
      <w:pPr>
        <w:ind w:left="7044" w:hanging="360"/>
      </w:pPr>
      <w:rPr>
        <w:rFonts w:ascii="Symbol" w:hAnsi="Symbol" w:hint="default"/>
      </w:rPr>
    </w:lvl>
    <w:lvl w:ilvl="7" w:tplc="04090003" w:tentative="1">
      <w:start w:val="1"/>
      <w:numFmt w:val="bullet"/>
      <w:lvlText w:val="o"/>
      <w:lvlJc w:val="left"/>
      <w:pPr>
        <w:ind w:left="7764" w:hanging="360"/>
      </w:pPr>
      <w:rPr>
        <w:rFonts w:ascii="Courier New" w:hAnsi="Courier New" w:cs="Courier New" w:hint="default"/>
      </w:rPr>
    </w:lvl>
    <w:lvl w:ilvl="8" w:tplc="04090005" w:tentative="1">
      <w:start w:val="1"/>
      <w:numFmt w:val="bullet"/>
      <w:lvlText w:val=""/>
      <w:lvlJc w:val="left"/>
      <w:pPr>
        <w:ind w:left="8484" w:hanging="360"/>
      </w:pPr>
      <w:rPr>
        <w:rFonts w:ascii="Wingdings" w:hAnsi="Wingdings" w:hint="default"/>
      </w:rPr>
    </w:lvl>
  </w:abstractNum>
  <w:abstractNum w:abstractNumId="83" w15:restartNumberingAfterBreak="0">
    <w:nsid w:val="484A0C4A"/>
    <w:multiLevelType w:val="hybridMultilevel"/>
    <w:tmpl w:val="2B4EA8B8"/>
    <w:lvl w:ilvl="0" w:tplc="58ECB028">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8FC1F13"/>
    <w:multiLevelType w:val="hybridMultilevel"/>
    <w:tmpl w:val="C318FC24"/>
    <w:lvl w:ilvl="0" w:tplc="DA50CA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BC50EEF"/>
    <w:multiLevelType w:val="hybridMultilevel"/>
    <w:tmpl w:val="191815CC"/>
    <w:lvl w:ilvl="0" w:tplc="D2E2DE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CE77FA1"/>
    <w:multiLevelType w:val="hybridMultilevel"/>
    <w:tmpl w:val="187A8036"/>
    <w:lvl w:ilvl="0" w:tplc="2C44A51A">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202C9"/>
    <w:multiLevelType w:val="hybridMultilevel"/>
    <w:tmpl w:val="24C607F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8" w15:restartNumberingAfterBreak="0">
    <w:nsid w:val="4E584948"/>
    <w:multiLevelType w:val="multilevel"/>
    <w:tmpl w:val="1EA4FECA"/>
    <w:lvl w:ilvl="0">
      <w:start w:val="5"/>
      <w:numFmt w:val="decimal"/>
      <w:lvlText w:val="%1."/>
      <w:lvlJc w:val="left"/>
      <w:pPr>
        <w:ind w:left="663" w:hanging="357"/>
      </w:pPr>
      <w:rPr>
        <w:rFonts w:hint="default"/>
        <w:b/>
        <w:bCs/>
        <w:spacing w:val="0"/>
        <w:w w:val="100"/>
        <w:sz w:val="28"/>
        <w:szCs w:val="28"/>
      </w:rPr>
    </w:lvl>
    <w:lvl w:ilvl="1">
      <w:start w:val="1"/>
      <w:numFmt w:val="none"/>
      <w:lvlText w:val="5.4"/>
      <w:lvlJc w:val="left"/>
      <w:pPr>
        <w:ind w:left="1066" w:hanging="357"/>
      </w:pPr>
      <w:rPr>
        <w:rFonts w:hint="default"/>
        <w:b/>
        <w:bCs/>
        <w:w w:val="99"/>
        <w:sz w:val="26"/>
        <w:szCs w:val="26"/>
      </w:rPr>
    </w:lvl>
    <w:lvl w:ilvl="2">
      <w:start w:val="1"/>
      <w:numFmt w:val="none"/>
      <w:lvlText w:val="5.4.2"/>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89" w15:restartNumberingAfterBreak="0">
    <w:nsid w:val="516D7F0F"/>
    <w:multiLevelType w:val="multilevel"/>
    <w:tmpl w:val="AEFC70AC"/>
    <w:lvl w:ilvl="0">
      <w:start w:val="5"/>
      <w:numFmt w:val="decimal"/>
      <w:lvlText w:val="%1."/>
      <w:lvlJc w:val="left"/>
      <w:pPr>
        <w:ind w:left="663" w:hanging="357"/>
      </w:pPr>
      <w:rPr>
        <w:rFonts w:hint="default"/>
        <w:b/>
        <w:bCs/>
        <w:spacing w:val="0"/>
        <w:w w:val="100"/>
        <w:sz w:val="28"/>
        <w:szCs w:val="28"/>
      </w:rPr>
    </w:lvl>
    <w:lvl w:ilvl="1">
      <w:start w:val="1"/>
      <w:numFmt w:val="none"/>
      <w:lvlText w:val="5.2"/>
      <w:lvlJc w:val="left"/>
      <w:pPr>
        <w:ind w:left="1066" w:hanging="357"/>
      </w:pPr>
      <w:rPr>
        <w:rFonts w:hint="default"/>
        <w:b/>
        <w:bCs/>
        <w:w w:val="99"/>
        <w:sz w:val="26"/>
        <w:szCs w:val="26"/>
      </w:rPr>
    </w:lvl>
    <w:lvl w:ilvl="2">
      <w:start w:val="1"/>
      <w:numFmt w:val="decimal"/>
      <w:lvlText w:val="5.2.%3"/>
      <w:lvlJc w:val="left"/>
      <w:pPr>
        <w:ind w:left="1469" w:hanging="357"/>
      </w:pPr>
      <w:rPr>
        <w:rFonts w:hint="default"/>
        <w:w w:val="99"/>
        <w:sz w:val="26"/>
        <w:szCs w:val="26"/>
      </w:rPr>
    </w:lvl>
    <w:lvl w:ilvl="3">
      <w:numFmt w:val="bullet"/>
      <w:lvlText w:val="•"/>
      <w:lvlJc w:val="left"/>
      <w:pPr>
        <w:ind w:left="1872" w:hanging="357"/>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90" w15:restartNumberingAfterBreak="0">
    <w:nsid w:val="51CC4405"/>
    <w:multiLevelType w:val="multilevel"/>
    <w:tmpl w:val="65D4CDDC"/>
    <w:lvl w:ilvl="0">
      <w:start w:val="5"/>
      <w:numFmt w:val="decimal"/>
      <w:lvlText w:val="%1."/>
      <w:lvlJc w:val="left"/>
      <w:pPr>
        <w:ind w:left="665" w:hanging="360"/>
      </w:pPr>
      <w:rPr>
        <w:rFonts w:hint="default"/>
        <w:b/>
        <w:bCs/>
        <w:spacing w:val="0"/>
        <w:w w:val="100"/>
        <w:sz w:val="28"/>
        <w:szCs w:val="28"/>
      </w:rPr>
    </w:lvl>
    <w:lvl w:ilvl="1">
      <w:start w:val="1"/>
      <w:numFmt w:val="decimal"/>
      <w:lvlText w:val="5.%2"/>
      <w:lvlJc w:val="left"/>
      <w:pPr>
        <w:ind w:left="1142" w:hanging="432"/>
      </w:pPr>
      <w:rPr>
        <w:rFonts w:hint="default"/>
        <w:b/>
        <w:bCs/>
        <w:w w:val="99"/>
        <w:sz w:val="26"/>
        <w:szCs w:val="26"/>
      </w:rPr>
    </w:lvl>
    <w:lvl w:ilvl="2">
      <w:start w:val="1"/>
      <w:numFmt w:val="decimal"/>
      <w:lvlText w:val="5.1.%3"/>
      <w:lvlJc w:val="left"/>
      <w:pPr>
        <w:ind w:left="1212" w:hanging="341"/>
      </w:pPr>
      <w:rPr>
        <w:rFonts w:hint="default"/>
        <w:w w:val="99"/>
        <w:sz w:val="26"/>
        <w:szCs w:val="26"/>
      </w:rPr>
    </w:lvl>
    <w:lvl w:ilvl="3">
      <w:numFmt w:val="bullet"/>
      <w:lvlText w:val="•"/>
      <w:lvlJc w:val="left"/>
      <w:pPr>
        <w:ind w:left="2225" w:hanging="341"/>
      </w:pPr>
      <w:rPr>
        <w:rFonts w:hint="default"/>
      </w:rPr>
    </w:lvl>
    <w:lvl w:ilvl="4">
      <w:numFmt w:val="bullet"/>
      <w:lvlText w:val="•"/>
      <w:lvlJc w:val="left"/>
      <w:pPr>
        <w:ind w:left="3231" w:hanging="341"/>
      </w:pPr>
      <w:rPr>
        <w:rFonts w:hint="default"/>
      </w:rPr>
    </w:lvl>
    <w:lvl w:ilvl="5">
      <w:numFmt w:val="bullet"/>
      <w:lvlText w:val="•"/>
      <w:lvlJc w:val="left"/>
      <w:pPr>
        <w:ind w:left="4237" w:hanging="341"/>
      </w:pPr>
      <w:rPr>
        <w:rFonts w:hint="default"/>
      </w:rPr>
    </w:lvl>
    <w:lvl w:ilvl="6">
      <w:numFmt w:val="bullet"/>
      <w:lvlText w:val="•"/>
      <w:lvlJc w:val="left"/>
      <w:pPr>
        <w:ind w:left="5243" w:hanging="341"/>
      </w:pPr>
      <w:rPr>
        <w:rFonts w:hint="default"/>
      </w:rPr>
    </w:lvl>
    <w:lvl w:ilvl="7">
      <w:numFmt w:val="bullet"/>
      <w:lvlText w:val="•"/>
      <w:lvlJc w:val="left"/>
      <w:pPr>
        <w:ind w:left="6249" w:hanging="341"/>
      </w:pPr>
      <w:rPr>
        <w:rFonts w:hint="default"/>
      </w:rPr>
    </w:lvl>
    <w:lvl w:ilvl="8">
      <w:numFmt w:val="bullet"/>
      <w:lvlText w:val="•"/>
      <w:lvlJc w:val="left"/>
      <w:pPr>
        <w:ind w:left="7254" w:hanging="341"/>
      </w:pPr>
      <w:rPr>
        <w:rFonts w:hint="default"/>
      </w:rPr>
    </w:lvl>
  </w:abstractNum>
  <w:abstractNum w:abstractNumId="91" w15:restartNumberingAfterBreak="0">
    <w:nsid w:val="527E7A9A"/>
    <w:multiLevelType w:val="hybridMultilevel"/>
    <w:tmpl w:val="5BF4F422"/>
    <w:lvl w:ilvl="0" w:tplc="DA50CA14">
      <w:start w:val="1"/>
      <w:numFmt w:val="bullet"/>
      <w:lvlText w:val="-"/>
      <w:lvlJc w:val="left"/>
      <w:pPr>
        <w:ind w:left="2007" w:hanging="360"/>
      </w:pPr>
      <w:rPr>
        <w:rFonts w:ascii="Times New Roman" w:eastAsia="Times New Roman"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2" w15:restartNumberingAfterBreak="0">
    <w:nsid w:val="54E8037F"/>
    <w:multiLevelType w:val="hybridMultilevel"/>
    <w:tmpl w:val="5510AE06"/>
    <w:lvl w:ilvl="0" w:tplc="29AE51F4">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505795C"/>
    <w:multiLevelType w:val="hybridMultilevel"/>
    <w:tmpl w:val="573E56E6"/>
    <w:lvl w:ilvl="0" w:tplc="5D18E8D2">
      <w:start w:val="1"/>
      <w:numFmt w:val="decimal"/>
      <w:lvlText w:val="3.%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4" w15:restartNumberingAfterBreak="0">
    <w:nsid w:val="56F11186"/>
    <w:multiLevelType w:val="multilevel"/>
    <w:tmpl w:val="394ECC8C"/>
    <w:lvl w:ilvl="0">
      <w:start w:val="5"/>
      <w:numFmt w:val="decimal"/>
      <w:lvlText w:val="%1."/>
      <w:lvlJc w:val="left"/>
      <w:pPr>
        <w:ind w:left="665" w:hanging="360"/>
      </w:pPr>
      <w:rPr>
        <w:rFonts w:hint="default"/>
        <w:b/>
        <w:bCs/>
        <w:spacing w:val="0"/>
        <w:w w:val="100"/>
        <w:sz w:val="28"/>
        <w:szCs w:val="28"/>
        <w:lang w:val="vi" w:eastAsia="en-US" w:bidi="ar-SA"/>
      </w:rPr>
    </w:lvl>
    <w:lvl w:ilvl="1">
      <w:start w:val="1"/>
      <w:numFmt w:val="decimal"/>
      <w:lvlText w:val="5.%2"/>
      <w:lvlJc w:val="center"/>
      <w:pPr>
        <w:ind w:left="1142" w:hanging="432"/>
      </w:pPr>
      <w:rPr>
        <w:rFonts w:hint="default"/>
        <w:b/>
        <w:bCs/>
        <w:w w:val="99"/>
        <w:sz w:val="26"/>
        <w:szCs w:val="26"/>
        <w:lang w:val="vi" w:eastAsia="en-US" w:bidi="ar-SA"/>
      </w:rPr>
    </w:lvl>
    <w:lvl w:ilvl="2">
      <w:start w:val="1"/>
      <w:numFmt w:val="decimal"/>
      <w:lvlText w:val="5.1.%3"/>
      <w:lvlJc w:val="left"/>
      <w:pPr>
        <w:ind w:left="1212" w:hanging="341"/>
      </w:pPr>
      <w:rPr>
        <w:rFonts w:hint="default"/>
        <w:w w:val="99"/>
        <w:sz w:val="26"/>
        <w:szCs w:val="26"/>
        <w:lang w:val="vi" w:eastAsia="en-US" w:bidi="ar-SA"/>
      </w:rPr>
    </w:lvl>
    <w:lvl w:ilvl="3">
      <w:numFmt w:val="bullet"/>
      <w:lvlText w:val="•"/>
      <w:lvlJc w:val="left"/>
      <w:pPr>
        <w:ind w:left="2225" w:hanging="341"/>
      </w:pPr>
      <w:rPr>
        <w:rFonts w:hint="default"/>
        <w:lang w:val="vi" w:eastAsia="en-US" w:bidi="ar-SA"/>
      </w:rPr>
    </w:lvl>
    <w:lvl w:ilvl="4">
      <w:numFmt w:val="bullet"/>
      <w:lvlText w:val="•"/>
      <w:lvlJc w:val="left"/>
      <w:pPr>
        <w:ind w:left="3231" w:hanging="341"/>
      </w:pPr>
      <w:rPr>
        <w:rFonts w:hint="default"/>
        <w:lang w:val="vi" w:eastAsia="en-US" w:bidi="ar-SA"/>
      </w:rPr>
    </w:lvl>
    <w:lvl w:ilvl="5">
      <w:numFmt w:val="bullet"/>
      <w:lvlText w:val="•"/>
      <w:lvlJc w:val="left"/>
      <w:pPr>
        <w:ind w:left="4237" w:hanging="341"/>
      </w:pPr>
      <w:rPr>
        <w:rFonts w:hint="default"/>
        <w:lang w:val="vi" w:eastAsia="en-US" w:bidi="ar-SA"/>
      </w:rPr>
    </w:lvl>
    <w:lvl w:ilvl="6">
      <w:numFmt w:val="bullet"/>
      <w:lvlText w:val="•"/>
      <w:lvlJc w:val="left"/>
      <w:pPr>
        <w:ind w:left="5243" w:hanging="341"/>
      </w:pPr>
      <w:rPr>
        <w:rFonts w:hint="default"/>
        <w:lang w:val="vi" w:eastAsia="en-US" w:bidi="ar-SA"/>
      </w:rPr>
    </w:lvl>
    <w:lvl w:ilvl="7">
      <w:numFmt w:val="bullet"/>
      <w:lvlText w:val="•"/>
      <w:lvlJc w:val="left"/>
      <w:pPr>
        <w:ind w:left="6249" w:hanging="341"/>
      </w:pPr>
      <w:rPr>
        <w:rFonts w:hint="default"/>
        <w:lang w:val="vi" w:eastAsia="en-US" w:bidi="ar-SA"/>
      </w:rPr>
    </w:lvl>
    <w:lvl w:ilvl="8">
      <w:numFmt w:val="bullet"/>
      <w:lvlText w:val="•"/>
      <w:lvlJc w:val="left"/>
      <w:pPr>
        <w:ind w:left="7254" w:hanging="341"/>
      </w:pPr>
      <w:rPr>
        <w:rFonts w:hint="default"/>
        <w:lang w:val="vi" w:eastAsia="en-US" w:bidi="ar-SA"/>
      </w:rPr>
    </w:lvl>
  </w:abstractNum>
  <w:abstractNum w:abstractNumId="95" w15:restartNumberingAfterBreak="0">
    <w:nsid w:val="57BE5109"/>
    <w:multiLevelType w:val="hybridMultilevel"/>
    <w:tmpl w:val="33549F84"/>
    <w:lvl w:ilvl="0" w:tplc="5D18E8D2">
      <w:start w:val="1"/>
      <w:numFmt w:val="decimal"/>
      <w:lvlText w:val="3.%1"/>
      <w:lvlJc w:val="left"/>
      <w:pPr>
        <w:ind w:left="1644" w:hanging="360"/>
      </w:pPr>
      <w:rPr>
        <w:rFonts w:hint="default"/>
      </w:r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96" w15:restartNumberingAfterBreak="0">
    <w:nsid w:val="5821277A"/>
    <w:multiLevelType w:val="multilevel"/>
    <w:tmpl w:val="4078B7D8"/>
    <w:lvl w:ilvl="0">
      <w:start w:val="5"/>
      <w:numFmt w:val="decimal"/>
      <w:lvlText w:val="%1."/>
      <w:lvlJc w:val="left"/>
      <w:pPr>
        <w:ind w:left="663" w:hanging="357"/>
      </w:pPr>
      <w:rPr>
        <w:rFonts w:hint="default"/>
        <w:b/>
        <w:bCs/>
        <w:spacing w:val="0"/>
        <w:w w:val="100"/>
        <w:sz w:val="28"/>
        <w:szCs w:val="28"/>
      </w:rPr>
    </w:lvl>
    <w:lvl w:ilvl="1">
      <w:start w:val="1"/>
      <w:numFmt w:val="decimal"/>
      <w:lvlText w:val="5.%2"/>
      <w:lvlJc w:val="left"/>
      <w:pPr>
        <w:ind w:left="1066" w:hanging="357"/>
      </w:pPr>
      <w:rPr>
        <w:rFonts w:hint="default"/>
        <w:b/>
        <w:bCs/>
        <w:w w:val="99"/>
        <w:sz w:val="26"/>
        <w:szCs w:val="26"/>
      </w:rPr>
    </w:lvl>
    <w:lvl w:ilvl="2">
      <w:start w:val="1"/>
      <w:numFmt w:val="decimal"/>
      <w:lvlText w:val="5.1.%3"/>
      <w:lvlJc w:val="left"/>
      <w:pPr>
        <w:ind w:left="1469" w:hanging="357"/>
      </w:pPr>
      <w:rPr>
        <w:rFonts w:hint="default"/>
        <w:w w:val="99"/>
        <w:sz w:val="26"/>
        <w:szCs w:val="26"/>
      </w:rPr>
    </w:lvl>
    <w:lvl w:ilvl="3">
      <w:numFmt w:val="bullet"/>
      <w:lvlText w:val="•"/>
      <w:lvlJc w:val="left"/>
      <w:pPr>
        <w:ind w:left="1872" w:hanging="357"/>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97" w15:restartNumberingAfterBreak="0">
    <w:nsid w:val="58A73612"/>
    <w:multiLevelType w:val="hybridMultilevel"/>
    <w:tmpl w:val="03285CDC"/>
    <w:lvl w:ilvl="0" w:tplc="EE9A20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90D03BF"/>
    <w:multiLevelType w:val="hybridMultilevel"/>
    <w:tmpl w:val="CDC23FE6"/>
    <w:lvl w:ilvl="0" w:tplc="A6802498">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5EA075BF"/>
    <w:multiLevelType w:val="multilevel"/>
    <w:tmpl w:val="A0CC4D5E"/>
    <w:lvl w:ilvl="0">
      <w:start w:val="5"/>
      <w:numFmt w:val="none"/>
      <w:lvlText w:val="6."/>
      <w:lvlJc w:val="left"/>
      <w:pPr>
        <w:ind w:left="663" w:hanging="357"/>
      </w:pPr>
      <w:rPr>
        <w:rFonts w:hint="default"/>
        <w:b/>
        <w:bCs/>
        <w:spacing w:val="0"/>
        <w:w w:val="100"/>
        <w:sz w:val="28"/>
        <w:szCs w:val="28"/>
      </w:rPr>
    </w:lvl>
    <w:lvl w:ilvl="1">
      <w:start w:val="1"/>
      <w:numFmt w:val="none"/>
      <w:lvlText w:val="6.1."/>
      <w:lvlJc w:val="left"/>
      <w:pPr>
        <w:ind w:left="1304" w:hanging="595"/>
      </w:pPr>
      <w:rPr>
        <w:rFonts w:hint="default"/>
        <w:b/>
        <w:bCs/>
        <w:w w:val="99"/>
        <w:sz w:val="26"/>
        <w:szCs w:val="26"/>
      </w:rPr>
    </w:lvl>
    <w:lvl w:ilvl="2">
      <w:start w:val="1"/>
      <w:numFmt w:val="none"/>
      <w:lvlText w:val="6.1.1. "/>
      <w:lvlJc w:val="left"/>
      <w:pPr>
        <w:ind w:left="1985" w:hanging="873"/>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100" w15:restartNumberingAfterBreak="0">
    <w:nsid w:val="5F4D468A"/>
    <w:multiLevelType w:val="hybridMultilevel"/>
    <w:tmpl w:val="D89EC4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5F9762CF"/>
    <w:multiLevelType w:val="hybridMultilevel"/>
    <w:tmpl w:val="CA7454DE"/>
    <w:lvl w:ilvl="0" w:tplc="DA50CA14">
      <w:start w:val="1"/>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2" w15:restartNumberingAfterBreak="0">
    <w:nsid w:val="5FBB6259"/>
    <w:multiLevelType w:val="multilevel"/>
    <w:tmpl w:val="1EA4FECA"/>
    <w:lvl w:ilvl="0">
      <w:start w:val="5"/>
      <w:numFmt w:val="decimal"/>
      <w:lvlText w:val="%1."/>
      <w:lvlJc w:val="left"/>
      <w:pPr>
        <w:ind w:left="663" w:hanging="357"/>
      </w:pPr>
      <w:rPr>
        <w:rFonts w:hint="default"/>
        <w:b/>
        <w:bCs/>
        <w:spacing w:val="0"/>
        <w:w w:val="100"/>
        <w:sz w:val="28"/>
        <w:szCs w:val="28"/>
      </w:rPr>
    </w:lvl>
    <w:lvl w:ilvl="1">
      <w:start w:val="1"/>
      <w:numFmt w:val="none"/>
      <w:lvlText w:val="5.4"/>
      <w:lvlJc w:val="left"/>
      <w:pPr>
        <w:ind w:left="1066" w:hanging="357"/>
      </w:pPr>
      <w:rPr>
        <w:rFonts w:hint="default"/>
        <w:b/>
        <w:bCs/>
        <w:w w:val="99"/>
        <w:sz w:val="26"/>
        <w:szCs w:val="26"/>
      </w:rPr>
    </w:lvl>
    <w:lvl w:ilvl="2">
      <w:start w:val="1"/>
      <w:numFmt w:val="none"/>
      <w:lvlText w:val="5.4.2"/>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103" w15:restartNumberingAfterBreak="0">
    <w:nsid w:val="5FCA08B0"/>
    <w:multiLevelType w:val="hybridMultilevel"/>
    <w:tmpl w:val="E0F00EDC"/>
    <w:lvl w:ilvl="0" w:tplc="0409000D">
      <w:start w:val="1"/>
      <w:numFmt w:val="bullet"/>
      <w:lvlText w:val=""/>
      <w:lvlJc w:val="left"/>
      <w:pPr>
        <w:ind w:left="3084" w:hanging="360"/>
      </w:pPr>
      <w:rPr>
        <w:rFonts w:ascii="Wingdings" w:hAnsi="Wingdings" w:hint="default"/>
      </w:rPr>
    </w:lvl>
    <w:lvl w:ilvl="1" w:tplc="04090003" w:tentative="1">
      <w:start w:val="1"/>
      <w:numFmt w:val="bullet"/>
      <w:lvlText w:val="o"/>
      <w:lvlJc w:val="left"/>
      <w:pPr>
        <w:ind w:left="3804" w:hanging="360"/>
      </w:pPr>
      <w:rPr>
        <w:rFonts w:ascii="Courier New" w:hAnsi="Courier New" w:cs="Courier New" w:hint="default"/>
      </w:rPr>
    </w:lvl>
    <w:lvl w:ilvl="2" w:tplc="04090005" w:tentative="1">
      <w:start w:val="1"/>
      <w:numFmt w:val="bullet"/>
      <w:lvlText w:val=""/>
      <w:lvlJc w:val="left"/>
      <w:pPr>
        <w:ind w:left="4524" w:hanging="360"/>
      </w:pPr>
      <w:rPr>
        <w:rFonts w:ascii="Wingdings" w:hAnsi="Wingdings" w:hint="default"/>
      </w:rPr>
    </w:lvl>
    <w:lvl w:ilvl="3" w:tplc="04090001" w:tentative="1">
      <w:start w:val="1"/>
      <w:numFmt w:val="bullet"/>
      <w:lvlText w:val=""/>
      <w:lvlJc w:val="left"/>
      <w:pPr>
        <w:ind w:left="5244" w:hanging="360"/>
      </w:pPr>
      <w:rPr>
        <w:rFonts w:ascii="Symbol" w:hAnsi="Symbol" w:hint="default"/>
      </w:rPr>
    </w:lvl>
    <w:lvl w:ilvl="4" w:tplc="04090003" w:tentative="1">
      <w:start w:val="1"/>
      <w:numFmt w:val="bullet"/>
      <w:lvlText w:val="o"/>
      <w:lvlJc w:val="left"/>
      <w:pPr>
        <w:ind w:left="5964" w:hanging="360"/>
      </w:pPr>
      <w:rPr>
        <w:rFonts w:ascii="Courier New" w:hAnsi="Courier New" w:cs="Courier New" w:hint="default"/>
      </w:rPr>
    </w:lvl>
    <w:lvl w:ilvl="5" w:tplc="04090005" w:tentative="1">
      <w:start w:val="1"/>
      <w:numFmt w:val="bullet"/>
      <w:lvlText w:val=""/>
      <w:lvlJc w:val="left"/>
      <w:pPr>
        <w:ind w:left="6684" w:hanging="360"/>
      </w:pPr>
      <w:rPr>
        <w:rFonts w:ascii="Wingdings" w:hAnsi="Wingdings" w:hint="default"/>
      </w:rPr>
    </w:lvl>
    <w:lvl w:ilvl="6" w:tplc="04090001" w:tentative="1">
      <w:start w:val="1"/>
      <w:numFmt w:val="bullet"/>
      <w:lvlText w:val=""/>
      <w:lvlJc w:val="left"/>
      <w:pPr>
        <w:ind w:left="7404" w:hanging="360"/>
      </w:pPr>
      <w:rPr>
        <w:rFonts w:ascii="Symbol" w:hAnsi="Symbol" w:hint="default"/>
      </w:rPr>
    </w:lvl>
    <w:lvl w:ilvl="7" w:tplc="04090003" w:tentative="1">
      <w:start w:val="1"/>
      <w:numFmt w:val="bullet"/>
      <w:lvlText w:val="o"/>
      <w:lvlJc w:val="left"/>
      <w:pPr>
        <w:ind w:left="8124" w:hanging="360"/>
      </w:pPr>
      <w:rPr>
        <w:rFonts w:ascii="Courier New" w:hAnsi="Courier New" w:cs="Courier New" w:hint="default"/>
      </w:rPr>
    </w:lvl>
    <w:lvl w:ilvl="8" w:tplc="04090005" w:tentative="1">
      <w:start w:val="1"/>
      <w:numFmt w:val="bullet"/>
      <w:lvlText w:val=""/>
      <w:lvlJc w:val="left"/>
      <w:pPr>
        <w:ind w:left="8844" w:hanging="360"/>
      </w:pPr>
      <w:rPr>
        <w:rFonts w:ascii="Wingdings" w:hAnsi="Wingdings" w:hint="default"/>
      </w:rPr>
    </w:lvl>
  </w:abstractNum>
  <w:abstractNum w:abstractNumId="104" w15:restartNumberingAfterBreak="0">
    <w:nsid w:val="5FCF4B53"/>
    <w:multiLevelType w:val="hybridMultilevel"/>
    <w:tmpl w:val="029EA8D2"/>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05" w15:restartNumberingAfterBreak="0">
    <w:nsid w:val="61C17C01"/>
    <w:multiLevelType w:val="hybridMultilevel"/>
    <w:tmpl w:val="3202DBB4"/>
    <w:lvl w:ilvl="0" w:tplc="DA50CA14">
      <w:start w:val="1"/>
      <w:numFmt w:val="bullet"/>
      <w:lvlText w:val="-"/>
      <w:lvlJc w:val="left"/>
      <w:pPr>
        <w:ind w:left="1644" w:hanging="360"/>
      </w:pPr>
      <w:rPr>
        <w:rFonts w:ascii="Times New Roman" w:eastAsia="Times New Roman" w:hAnsi="Times New Roman" w:cs="Times New Roman"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06" w15:restartNumberingAfterBreak="0">
    <w:nsid w:val="62983BFB"/>
    <w:multiLevelType w:val="hybridMultilevel"/>
    <w:tmpl w:val="8130B6B4"/>
    <w:lvl w:ilvl="0" w:tplc="D76CFA9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29C44B6"/>
    <w:multiLevelType w:val="multilevel"/>
    <w:tmpl w:val="65D4CDDC"/>
    <w:lvl w:ilvl="0">
      <w:start w:val="5"/>
      <w:numFmt w:val="decimal"/>
      <w:lvlText w:val="%1."/>
      <w:lvlJc w:val="left"/>
      <w:pPr>
        <w:ind w:left="665" w:hanging="360"/>
      </w:pPr>
      <w:rPr>
        <w:rFonts w:hint="default"/>
        <w:b/>
        <w:bCs/>
        <w:spacing w:val="0"/>
        <w:w w:val="100"/>
        <w:sz w:val="28"/>
        <w:szCs w:val="28"/>
      </w:rPr>
    </w:lvl>
    <w:lvl w:ilvl="1">
      <w:start w:val="1"/>
      <w:numFmt w:val="decimal"/>
      <w:lvlText w:val="5.%2"/>
      <w:lvlJc w:val="left"/>
      <w:pPr>
        <w:ind w:left="1142" w:hanging="432"/>
      </w:pPr>
      <w:rPr>
        <w:rFonts w:hint="default"/>
        <w:b/>
        <w:bCs/>
        <w:w w:val="99"/>
        <w:sz w:val="26"/>
        <w:szCs w:val="26"/>
      </w:rPr>
    </w:lvl>
    <w:lvl w:ilvl="2">
      <w:start w:val="1"/>
      <w:numFmt w:val="decimal"/>
      <w:lvlText w:val="5.1.%3"/>
      <w:lvlJc w:val="left"/>
      <w:pPr>
        <w:ind w:left="1212" w:hanging="341"/>
      </w:pPr>
      <w:rPr>
        <w:rFonts w:hint="default"/>
        <w:w w:val="99"/>
        <w:sz w:val="26"/>
        <w:szCs w:val="26"/>
      </w:rPr>
    </w:lvl>
    <w:lvl w:ilvl="3">
      <w:numFmt w:val="bullet"/>
      <w:lvlText w:val="•"/>
      <w:lvlJc w:val="left"/>
      <w:pPr>
        <w:ind w:left="2225" w:hanging="341"/>
      </w:pPr>
      <w:rPr>
        <w:rFonts w:hint="default"/>
      </w:rPr>
    </w:lvl>
    <w:lvl w:ilvl="4">
      <w:numFmt w:val="bullet"/>
      <w:lvlText w:val="•"/>
      <w:lvlJc w:val="left"/>
      <w:pPr>
        <w:ind w:left="3231" w:hanging="341"/>
      </w:pPr>
      <w:rPr>
        <w:rFonts w:hint="default"/>
      </w:rPr>
    </w:lvl>
    <w:lvl w:ilvl="5">
      <w:numFmt w:val="bullet"/>
      <w:lvlText w:val="•"/>
      <w:lvlJc w:val="left"/>
      <w:pPr>
        <w:ind w:left="4237" w:hanging="341"/>
      </w:pPr>
      <w:rPr>
        <w:rFonts w:hint="default"/>
      </w:rPr>
    </w:lvl>
    <w:lvl w:ilvl="6">
      <w:numFmt w:val="bullet"/>
      <w:lvlText w:val="•"/>
      <w:lvlJc w:val="left"/>
      <w:pPr>
        <w:ind w:left="5243" w:hanging="341"/>
      </w:pPr>
      <w:rPr>
        <w:rFonts w:hint="default"/>
      </w:rPr>
    </w:lvl>
    <w:lvl w:ilvl="7">
      <w:numFmt w:val="bullet"/>
      <w:lvlText w:val="•"/>
      <w:lvlJc w:val="left"/>
      <w:pPr>
        <w:ind w:left="6249" w:hanging="341"/>
      </w:pPr>
      <w:rPr>
        <w:rFonts w:hint="default"/>
      </w:rPr>
    </w:lvl>
    <w:lvl w:ilvl="8">
      <w:numFmt w:val="bullet"/>
      <w:lvlText w:val="•"/>
      <w:lvlJc w:val="left"/>
      <w:pPr>
        <w:ind w:left="7254" w:hanging="341"/>
      </w:pPr>
      <w:rPr>
        <w:rFonts w:hint="default"/>
      </w:rPr>
    </w:lvl>
  </w:abstractNum>
  <w:abstractNum w:abstractNumId="108" w15:restartNumberingAfterBreak="0">
    <w:nsid w:val="62BB7783"/>
    <w:multiLevelType w:val="hybridMultilevel"/>
    <w:tmpl w:val="4DB0EA74"/>
    <w:lvl w:ilvl="0" w:tplc="0409000D">
      <w:start w:val="1"/>
      <w:numFmt w:val="bullet"/>
      <w:lvlText w:val=""/>
      <w:lvlJc w:val="left"/>
      <w:pPr>
        <w:ind w:left="2724" w:hanging="360"/>
      </w:pPr>
      <w:rPr>
        <w:rFonts w:ascii="Wingdings" w:hAnsi="Wingdings" w:hint="default"/>
      </w:rPr>
    </w:lvl>
    <w:lvl w:ilvl="1" w:tplc="04090003" w:tentative="1">
      <w:start w:val="1"/>
      <w:numFmt w:val="bullet"/>
      <w:lvlText w:val="o"/>
      <w:lvlJc w:val="left"/>
      <w:pPr>
        <w:ind w:left="3444" w:hanging="360"/>
      </w:pPr>
      <w:rPr>
        <w:rFonts w:ascii="Courier New" w:hAnsi="Courier New" w:cs="Courier New" w:hint="default"/>
      </w:rPr>
    </w:lvl>
    <w:lvl w:ilvl="2" w:tplc="04090005" w:tentative="1">
      <w:start w:val="1"/>
      <w:numFmt w:val="bullet"/>
      <w:lvlText w:val=""/>
      <w:lvlJc w:val="left"/>
      <w:pPr>
        <w:ind w:left="4164" w:hanging="360"/>
      </w:pPr>
      <w:rPr>
        <w:rFonts w:ascii="Wingdings" w:hAnsi="Wingdings" w:hint="default"/>
      </w:rPr>
    </w:lvl>
    <w:lvl w:ilvl="3" w:tplc="04090001" w:tentative="1">
      <w:start w:val="1"/>
      <w:numFmt w:val="bullet"/>
      <w:lvlText w:val=""/>
      <w:lvlJc w:val="left"/>
      <w:pPr>
        <w:ind w:left="4884" w:hanging="360"/>
      </w:pPr>
      <w:rPr>
        <w:rFonts w:ascii="Symbol" w:hAnsi="Symbol" w:hint="default"/>
      </w:rPr>
    </w:lvl>
    <w:lvl w:ilvl="4" w:tplc="04090003" w:tentative="1">
      <w:start w:val="1"/>
      <w:numFmt w:val="bullet"/>
      <w:lvlText w:val="o"/>
      <w:lvlJc w:val="left"/>
      <w:pPr>
        <w:ind w:left="5604" w:hanging="360"/>
      </w:pPr>
      <w:rPr>
        <w:rFonts w:ascii="Courier New" w:hAnsi="Courier New" w:cs="Courier New" w:hint="default"/>
      </w:rPr>
    </w:lvl>
    <w:lvl w:ilvl="5" w:tplc="04090005" w:tentative="1">
      <w:start w:val="1"/>
      <w:numFmt w:val="bullet"/>
      <w:lvlText w:val=""/>
      <w:lvlJc w:val="left"/>
      <w:pPr>
        <w:ind w:left="6324" w:hanging="360"/>
      </w:pPr>
      <w:rPr>
        <w:rFonts w:ascii="Wingdings" w:hAnsi="Wingdings" w:hint="default"/>
      </w:rPr>
    </w:lvl>
    <w:lvl w:ilvl="6" w:tplc="04090001" w:tentative="1">
      <w:start w:val="1"/>
      <w:numFmt w:val="bullet"/>
      <w:lvlText w:val=""/>
      <w:lvlJc w:val="left"/>
      <w:pPr>
        <w:ind w:left="7044" w:hanging="360"/>
      </w:pPr>
      <w:rPr>
        <w:rFonts w:ascii="Symbol" w:hAnsi="Symbol" w:hint="default"/>
      </w:rPr>
    </w:lvl>
    <w:lvl w:ilvl="7" w:tplc="04090003" w:tentative="1">
      <w:start w:val="1"/>
      <w:numFmt w:val="bullet"/>
      <w:lvlText w:val="o"/>
      <w:lvlJc w:val="left"/>
      <w:pPr>
        <w:ind w:left="7764" w:hanging="360"/>
      </w:pPr>
      <w:rPr>
        <w:rFonts w:ascii="Courier New" w:hAnsi="Courier New" w:cs="Courier New" w:hint="default"/>
      </w:rPr>
    </w:lvl>
    <w:lvl w:ilvl="8" w:tplc="04090005" w:tentative="1">
      <w:start w:val="1"/>
      <w:numFmt w:val="bullet"/>
      <w:lvlText w:val=""/>
      <w:lvlJc w:val="left"/>
      <w:pPr>
        <w:ind w:left="8484" w:hanging="360"/>
      </w:pPr>
      <w:rPr>
        <w:rFonts w:ascii="Wingdings" w:hAnsi="Wingdings" w:hint="default"/>
      </w:rPr>
    </w:lvl>
  </w:abstractNum>
  <w:abstractNum w:abstractNumId="109" w15:restartNumberingAfterBreak="0">
    <w:nsid w:val="638F23C9"/>
    <w:multiLevelType w:val="hybridMultilevel"/>
    <w:tmpl w:val="32B0E328"/>
    <w:lvl w:ilvl="0" w:tplc="2C44A51A">
      <w:numFmt w:val="bullet"/>
      <w:lvlText w:val="-"/>
      <w:lvlJc w:val="left"/>
      <w:pPr>
        <w:ind w:left="216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0" w15:restartNumberingAfterBreak="0">
    <w:nsid w:val="6622040F"/>
    <w:multiLevelType w:val="multilevel"/>
    <w:tmpl w:val="EAD2FB16"/>
    <w:lvl w:ilvl="0">
      <w:start w:val="5"/>
      <w:numFmt w:val="decimal"/>
      <w:lvlText w:val="%1."/>
      <w:lvlJc w:val="left"/>
      <w:pPr>
        <w:ind w:left="663" w:hanging="357"/>
      </w:pPr>
      <w:rPr>
        <w:rFonts w:hint="default"/>
        <w:b/>
        <w:bCs/>
        <w:spacing w:val="0"/>
        <w:w w:val="100"/>
        <w:sz w:val="28"/>
        <w:szCs w:val="28"/>
      </w:rPr>
    </w:lvl>
    <w:lvl w:ilvl="1">
      <w:start w:val="1"/>
      <w:numFmt w:val="none"/>
      <w:lvlText w:val="5.3"/>
      <w:lvlJc w:val="left"/>
      <w:pPr>
        <w:ind w:left="1066" w:hanging="357"/>
      </w:pPr>
      <w:rPr>
        <w:rFonts w:hint="default"/>
        <w:b/>
        <w:bCs/>
        <w:w w:val="99"/>
        <w:sz w:val="26"/>
        <w:szCs w:val="26"/>
      </w:rPr>
    </w:lvl>
    <w:lvl w:ilvl="2">
      <w:start w:val="1"/>
      <w:numFmt w:val="none"/>
      <w:lvlText w:val="5.3.2"/>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111" w15:restartNumberingAfterBreak="0">
    <w:nsid w:val="66B20228"/>
    <w:multiLevelType w:val="multilevel"/>
    <w:tmpl w:val="8B7228C0"/>
    <w:lvl w:ilvl="0">
      <w:start w:val="5"/>
      <w:numFmt w:val="decimal"/>
      <w:lvlText w:val="%1."/>
      <w:lvlJc w:val="left"/>
      <w:pPr>
        <w:ind w:left="663" w:hanging="357"/>
      </w:pPr>
      <w:rPr>
        <w:rFonts w:hint="default"/>
        <w:b/>
        <w:bCs/>
        <w:spacing w:val="0"/>
        <w:w w:val="100"/>
        <w:sz w:val="28"/>
        <w:szCs w:val="28"/>
      </w:rPr>
    </w:lvl>
    <w:lvl w:ilvl="1">
      <w:start w:val="1"/>
      <w:numFmt w:val="none"/>
      <w:lvlText w:val="5.3"/>
      <w:lvlJc w:val="left"/>
      <w:pPr>
        <w:ind w:left="1066" w:hanging="357"/>
      </w:pPr>
      <w:rPr>
        <w:rFonts w:hint="default"/>
        <w:b/>
        <w:bCs/>
        <w:w w:val="99"/>
        <w:sz w:val="26"/>
        <w:szCs w:val="26"/>
      </w:rPr>
    </w:lvl>
    <w:lvl w:ilvl="2">
      <w:start w:val="1"/>
      <w:numFmt w:val="none"/>
      <w:lvlText w:val="5.3.1"/>
      <w:lvlJc w:val="left"/>
      <w:pPr>
        <w:ind w:left="1469" w:hanging="357"/>
      </w:pPr>
      <w:rPr>
        <w:rFonts w:hint="default"/>
        <w:w w:val="99"/>
        <w:sz w:val="26"/>
        <w:szCs w:val="26"/>
      </w:rPr>
    </w:lvl>
    <w:lvl w:ilvl="3">
      <w:numFmt w:val="bullet"/>
      <w:lvlText w:val="•"/>
      <w:lvlJc w:val="left"/>
      <w:pPr>
        <w:ind w:left="1872" w:hanging="357"/>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112" w15:restartNumberingAfterBreak="0">
    <w:nsid w:val="67F616FD"/>
    <w:multiLevelType w:val="hybridMultilevel"/>
    <w:tmpl w:val="46D0179E"/>
    <w:lvl w:ilvl="0" w:tplc="2C44A51A">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A273084"/>
    <w:multiLevelType w:val="hybridMultilevel"/>
    <w:tmpl w:val="0A8855B6"/>
    <w:lvl w:ilvl="0" w:tplc="5D18E8D2">
      <w:start w:val="1"/>
      <w:numFmt w:val="decimal"/>
      <w:lvlText w:val="3.%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4" w15:restartNumberingAfterBreak="0">
    <w:nsid w:val="6C582E09"/>
    <w:multiLevelType w:val="hybridMultilevel"/>
    <w:tmpl w:val="8846486A"/>
    <w:lvl w:ilvl="0" w:tplc="D2E2DE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E823209"/>
    <w:multiLevelType w:val="hybridMultilevel"/>
    <w:tmpl w:val="ECD09830"/>
    <w:lvl w:ilvl="0" w:tplc="2C44A51A">
      <w:numFmt w:val="bullet"/>
      <w:lvlText w:val="-"/>
      <w:lvlJc w:val="left"/>
      <w:pPr>
        <w:ind w:left="144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6E8A7BC8"/>
    <w:multiLevelType w:val="hybridMultilevel"/>
    <w:tmpl w:val="F41469DE"/>
    <w:lvl w:ilvl="0" w:tplc="2C44A51A">
      <w:numFmt w:val="bullet"/>
      <w:lvlText w:val="-"/>
      <w:lvlJc w:val="left"/>
      <w:pPr>
        <w:ind w:left="2189"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909" w:hanging="360"/>
      </w:pPr>
      <w:rPr>
        <w:rFonts w:ascii="Courier New" w:hAnsi="Courier New" w:cs="Courier New" w:hint="default"/>
      </w:rPr>
    </w:lvl>
    <w:lvl w:ilvl="2" w:tplc="04090005" w:tentative="1">
      <w:start w:val="1"/>
      <w:numFmt w:val="bullet"/>
      <w:lvlText w:val=""/>
      <w:lvlJc w:val="left"/>
      <w:pPr>
        <w:ind w:left="3629" w:hanging="360"/>
      </w:pPr>
      <w:rPr>
        <w:rFonts w:ascii="Wingdings" w:hAnsi="Wingdings" w:hint="default"/>
      </w:rPr>
    </w:lvl>
    <w:lvl w:ilvl="3" w:tplc="04090001" w:tentative="1">
      <w:start w:val="1"/>
      <w:numFmt w:val="bullet"/>
      <w:lvlText w:val=""/>
      <w:lvlJc w:val="left"/>
      <w:pPr>
        <w:ind w:left="4349" w:hanging="360"/>
      </w:pPr>
      <w:rPr>
        <w:rFonts w:ascii="Symbol" w:hAnsi="Symbol" w:hint="default"/>
      </w:rPr>
    </w:lvl>
    <w:lvl w:ilvl="4" w:tplc="04090003" w:tentative="1">
      <w:start w:val="1"/>
      <w:numFmt w:val="bullet"/>
      <w:lvlText w:val="o"/>
      <w:lvlJc w:val="left"/>
      <w:pPr>
        <w:ind w:left="5069" w:hanging="360"/>
      </w:pPr>
      <w:rPr>
        <w:rFonts w:ascii="Courier New" w:hAnsi="Courier New" w:cs="Courier New" w:hint="default"/>
      </w:rPr>
    </w:lvl>
    <w:lvl w:ilvl="5" w:tplc="04090005" w:tentative="1">
      <w:start w:val="1"/>
      <w:numFmt w:val="bullet"/>
      <w:lvlText w:val=""/>
      <w:lvlJc w:val="left"/>
      <w:pPr>
        <w:ind w:left="5789" w:hanging="360"/>
      </w:pPr>
      <w:rPr>
        <w:rFonts w:ascii="Wingdings" w:hAnsi="Wingdings" w:hint="default"/>
      </w:rPr>
    </w:lvl>
    <w:lvl w:ilvl="6" w:tplc="04090001" w:tentative="1">
      <w:start w:val="1"/>
      <w:numFmt w:val="bullet"/>
      <w:lvlText w:val=""/>
      <w:lvlJc w:val="left"/>
      <w:pPr>
        <w:ind w:left="6509" w:hanging="360"/>
      </w:pPr>
      <w:rPr>
        <w:rFonts w:ascii="Symbol" w:hAnsi="Symbol" w:hint="default"/>
      </w:rPr>
    </w:lvl>
    <w:lvl w:ilvl="7" w:tplc="04090003" w:tentative="1">
      <w:start w:val="1"/>
      <w:numFmt w:val="bullet"/>
      <w:lvlText w:val="o"/>
      <w:lvlJc w:val="left"/>
      <w:pPr>
        <w:ind w:left="7229" w:hanging="360"/>
      </w:pPr>
      <w:rPr>
        <w:rFonts w:ascii="Courier New" w:hAnsi="Courier New" w:cs="Courier New" w:hint="default"/>
      </w:rPr>
    </w:lvl>
    <w:lvl w:ilvl="8" w:tplc="04090005" w:tentative="1">
      <w:start w:val="1"/>
      <w:numFmt w:val="bullet"/>
      <w:lvlText w:val=""/>
      <w:lvlJc w:val="left"/>
      <w:pPr>
        <w:ind w:left="7949" w:hanging="360"/>
      </w:pPr>
      <w:rPr>
        <w:rFonts w:ascii="Wingdings" w:hAnsi="Wingdings" w:hint="default"/>
      </w:rPr>
    </w:lvl>
  </w:abstractNum>
  <w:abstractNum w:abstractNumId="117" w15:restartNumberingAfterBreak="0">
    <w:nsid w:val="6F4E45D0"/>
    <w:multiLevelType w:val="hybridMultilevel"/>
    <w:tmpl w:val="FB1ADF06"/>
    <w:lvl w:ilvl="0" w:tplc="2C44A51A">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FF433F9"/>
    <w:multiLevelType w:val="hybridMultilevel"/>
    <w:tmpl w:val="7CEC0000"/>
    <w:lvl w:ilvl="0" w:tplc="8E98FA12">
      <w:start w:val="1"/>
      <w:numFmt w:val="lowerLetter"/>
      <w:lvlText w:val="%1."/>
      <w:lvlJc w:val="left"/>
      <w:pPr>
        <w:ind w:left="202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0801C14"/>
    <w:multiLevelType w:val="multilevel"/>
    <w:tmpl w:val="0ED0ACB0"/>
    <w:lvl w:ilvl="0">
      <w:start w:val="5"/>
      <w:numFmt w:val="none"/>
      <w:lvlText w:val="6."/>
      <w:lvlJc w:val="left"/>
      <w:pPr>
        <w:ind w:left="663" w:hanging="357"/>
      </w:pPr>
      <w:rPr>
        <w:rFonts w:hint="default"/>
        <w:b/>
        <w:bCs/>
        <w:spacing w:val="0"/>
        <w:w w:val="100"/>
        <w:sz w:val="28"/>
        <w:szCs w:val="28"/>
      </w:rPr>
    </w:lvl>
    <w:lvl w:ilvl="1">
      <w:start w:val="1"/>
      <w:numFmt w:val="none"/>
      <w:lvlText w:val="6.1."/>
      <w:lvlJc w:val="left"/>
      <w:pPr>
        <w:ind w:left="1304" w:hanging="595"/>
      </w:pPr>
      <w:rPr>
        <w:rFonts w:hint="default"/>
        <w:b/>
        <w:bCs/>
        <w:w w:val="99"/>
        <w:sz w:val="26"/>
        <w:szCs w:val="26"/>
      </w:rPr>
    </w:lvl>
    <w:lvl w:ilvl="2">
      <w:start w:val="1"/>
      <w:numFmt w:val="none"/>
      <w:lvlText w:val="6.1.1. "/>
      <w:lvlJc w:val="left"/>
      <w:pPr>
        <w:ind w:left="1985" w:hanging="873"/>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120" w15:restartNumberingAfterBreak="0">
    <w:nsid w:val="709844DF"/>
    <w:multiLevelType w:val="hybridMultilevel"/>
    <w:tmpl w:val="E544E86E"/>
    <w:lvl w:ilvl="0" w:tplc="921483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0B7647D"/>
    <w:multiLevelType w:val="hybridMultilevel"/>
    <w:tmpl w:val="DD801BB6"/>
    <w:lvl w:ilvl="0" w:tplc="2C44A51A">
      <w:numFmt w:val="bullet"/>
      <w:lvlText w:val="-"/>
      <w:lvlJc w:val="left"/>
      <w:pPr>
        <w:ind w:left="216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2" w15:restartNumberingAfterBreak="0">
    <w:nsid w:val="70F40E92"/>
    <w:multiLevelType w:val="hybridMultilevel"/>
    <w:tmpl w:val="445024A2"/>
    <w:lvl w:ilvl="0" w:tplc="2C44A51A">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0F53059"/>
    <w:multiLevelType w:val="multilevel"/>
    <w:tmpl w:val="1EA4FECA"/>
    <w:lvl w:ilvl="0">
      <w:start w:val="5"/>
      <w:numFmt w:val="decimal"/>
      <w:lvlText w:val="%1."/>
      <w:lvlJc w:val="left"/>
      <w:pPr>
        <w:ind w:left="663" w:hanging="357"/>
      </w:pPr>
      <w:rPr>
        <w:rFonts w:hint="default"/>
        <w:b/>
        <w:bCs/>
        <w:spacing w:val="0"/>
        <w:w w:val="100"/>
        <w:sz w:val="28"/>
        <w:szCs w:val="28"/>
      </w:rPr>
    </w:lvl>
    <w:lvl w:ilvl="1">
      <w:start w:val="1"/>
      <w:numFmt w:val="none"/>
      <w:lvlText w:val="5.4"/>
      <w:lvlJc w:val="left"/>
      <w:pPr>
        <w:ind w:left="1066" w:hanging="357"/>
      </w:pPr>
      <w:rPr>
        <w:rFonts w:hint="default"/>
        <w:b/>
        <w:bCs/>
        <w:w w:val="99"/>
        <w:sz w:val="26"/>
        <w:szCs w:val="26"/>
      </w:rPr>
    </w:lvl>
    <w:lvl w:ilvl="2">
      <w:start w:val="1"/>
      <w:numFmt w:val="none"/>
      <w:lvlText w:val="5.4.2"/>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124" w15:restartNumberingAfterBreak="0">
    <w:nsid w:val="71A47144"/>
    <w:multiLevelType w:val="hybridMultilevel"/>
    <w:tmpl w:val="1E0044D4"/>
    <w:lvl w:ilvl="0" w:tplc="2C44A51A">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1DF3EFD"/>
    <w:multiLevelType w:val="multilevel"/>
    <w:tmpl w:val="486E2A20"/>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726C6543"/>
    <w:multiLevelType w:val="hybridMultilevel"/>
    <w:tmpl w:val="F6F0DB24"/>
    <w:lvl w:ilvl="0" w:tplc="921483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73C35692"/>
    <w:multiLevelType w:val="hybridMultilevel"/>
    <w:tmpl w:val="B2028088"/>
    <w:lvl w:ilvl="0" w:tplc="2C44A51A">
      <w:numFmt w:val="bullet"/>
      <w:lvlText w:val="-"/>
      <w:lvlJc w:val="left"/>
      <w:pPr>
        <w:ind w:left="2189"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909" w:hanging="360"/>
      </w:pPr>
      <w:rPr>
        <w:rFonts w:ascii="Courier New" w:hAnsi="Courier New" w:cs="Courier New" w:hint="default"/>
      </w:rPr>
    </w:lvl>
    <w:lvl w:ilvl="2" w:tplc="04090005" w:tentative="1">
      <w:start w:val="1"/>
      <w:numFmt w:val="bullet"/>
      <w:lvlText w:val=""/>
      <w:lvlJc w:val="left"/>
      <w:pPr>
        <w:ind w:left="3629" w:hanging="360"/>
      </w:pPr>
      <w:rPr>
        <w:rFonts w:ascii="Wingdings" w:hAnsi="Wingdings" w:hint="default"/>
      </w:rPr>
    </w:lvl>
    <w:lvl w:ilvl="3" w:tplc="04090001" w:tentative="1">
      <w:start w:val="1"/>
      <w:numFmt w:val="bullet"/>
      <w:lvlText w:val=""/>
      <w:lvlJc w:val="left"/>
      <w:pPr>
        <w:ind w:left="4349" w:hanging="360"/>
      </w:pPr>
      <w:rPr>
        <w:rFonts w:ascii="Symbol" w:hAnsi="Symbol" w:hint="default"/>
      </w:rPr>
    </w:lvl>
    <w:lvl w:ilvl="4" w:tplc="04090003" w:tentative="1">
      <w:start w:val="1"/>
      <w:numFmt w:val="bullet"/>
      <w:lvlText w:val="o"/>
      <w:lvlJc w:val="left"/>
      <w:pPr>
        <w:ind w:left="5069" w:hanging="360"/>
      </w:pPr>
      <w:rPr>
        <w:rFonts w:ascii="Courier New" w:hAnsi="Courier New" w:cs="Courier New" w:hint="default"/>
      </w:rPr>
    </w:lvl>
    <w:lvl w:ilvl="5" w:tplc="04090005" w:tentative="1">
      <w:start w:val="1"/>
      <w:numFmt w:val="bullet"/>
      <w:lvlText w:val=""/>
      <w:lvlJc w:val="left"/>
      <w:pPr>
        <w:ind w:left="5789" w:hanging="360"/>
      </w:pPr>
      <w:rPr>
        <w:rFonts w:ascii="Wingdings" w:hAnsi="Wingdings" w:hint="default"/>
      </w:rPr>
    </w:lvl>
    <w:lvl w:ilvl="6" w:tplc="04090001" w:tentative="1">
      <w:start w:val="1"/>
      <w:numFmt w:val="bullet"/>
      <w:lvlText w:val=""/>
      <w:lvlJc w:val="left"/>
      <w:pPr>
        <w:ind w:left="6509" w:hanging="360"/>
      </w:pPr>
      <w:rPr>
        <w:rFonts w:ascii="Symbol" w:hAnsi="Symbol" w:hint="default"/>
      </w:rPr>
    </w:lvl>
    <w:lvl w:ilvl="7" w:tplc="04090003" w:tentative="1">
      <w:start w:val="1"/>
      <w:numFmt w:val="bullet"/>
      <w:lvlText w:val="o"/>
      <w:lvlJc w:val="left"/>
      <w:pPr>
        <w:ind w:left="7229" w:hanging="360"/>
      </w:pPr>
      <w:rPr>
        <w:rFonts w:ascii="Courier New" w:hAnsi="Courier New" w:cs="Courier New" w:hint="default"/>
      </w:rPr>
    </w:lvl>
    <w:lvl w:ilvl="8" w:tplc="04090005" w:tentative="1">
      <w:start w:val="1"/>
      <w:numFmt w:val="bullet"/>
      <w:lvlText w:val=""/>
      <w:lvlJc w:val="left"/>
      <w:pPr>
        <w:ind w:left="7949" w:hanging="360"/>
      </w:pPr>
      <w:rPr>
        <w:rFonts w:ascii="Wingdings" w:hAnsi="Wingdings" w:hint="default"/>
      </w:rPr>
    </w:lvl>
  </w:abstractNum>
  <w:abstractNum w:abstractNumId="128" w15:restartNumberingAfterBreak="0">
    <w:nsid w:val="73C64AB4"/>
    <w:multiLevelType w:val="multilevel"/>
    <w:tmpl w:val="EAD2FB16"/>
    <w:lvl w:ilvl="0">
      <w:start w:val="5"/>
      <w:numFmt w:val="decimal"/>
      <w:lvlText w:val="%1."/>
      <w:lvlJc w:val="left"/>
      <w:pPr>
        <w:ind w:left="663" w:hanging="357"/>
      </w:pPr>
      <w:rPr>
        <w:rFonts w:hint="default"/>
        <w:b/>
        <w:bCs/>
        <w:spacing w:val="0"/>
        <w:w w:val="100"/>
        <w:sz w:val="28"/>
        <w:szCs w:val="28"/>
      </w:rPr>
    </w:lvl>
    <w:lvl w:ilvl="1">
      <w:start w:val="1"/>
      <w:numFmt w:val="none"/>
      <w:lvlText w:val="5.3"/>
      <w:lvlJc w:val="left"/>
      <w:pPr>
        <w:ind w:left="1066" w:hanging="357"/>
      </w:pPr>
      <w:rPr>
        <w:rFonts w:hint="default"/>
        <w:b/>
        <w:bCs/>
        <w:w w:val="99"/>
        <w:sz w:val="26"/>
        <w:szCs w:val="26"/>
      </w:rPr>
    </w:lvl>
    <w:lvl w:ilvl="2">
      <w:start w:val="1"/>
      <w:numFmt w:val="none"/>
      <w:lvlText w:val="5.3.2"/>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129" w15:restartNumberingAfterBreak="0">
    <w:nsid w:val="767A758A"/>
    <w:multiLevelType w:val="hybridMultilevel"/>
    <w:tmpl w:val="FB269F2E"/>
    <w:lvl w:ilvl="0" w:tplc="04090001">
      <w:start w:val="1"/>
      <w:numFmt w:val="bullet"/>
      <w:lvlText w:val=""/>
      <w:lvlJc w:val="left"/>
      <w:pPr>
        <w:ind w:left="2364" w:hanging="360"/>
      </w:pPr>
      <w:rPr>
        <w:rFonts w:ascii="Symbol" w:hAnsi="Symbol" w:hint="default"/>
      </w:rPr>
    </w:lvl>
    <w:lvl w:ilvl="1" w:tplc="04090003" w:tentative="1">
      <w:start w:val="1"/>
      <w:numFmt w:val="bullet"/>
      <w:lvlText w:val="o"/>
      <w:lvlJc w:val="left"/>
      <w:pPr>
        <w:ind w:left="3084" w:hanging="360"/>
      </w:pPr>
      <w:rPr>
        <w:rFonts w:ascii="Courier New" w:hAnsi="Courier New" w:cs="Courier New" w:hint="default"/>
      </w:rPr>
    </w:lvl>
    <w:lvl w:ilvl="2" w:tplc="04090005" w:tentative="1">
      <w:start w:val="1"/>
      <w:numFmt w:val="bullet"/>
      <w:lvlText w:val=""/>
      <w:lvlJc w:val="left"/>
      <w:pPr>
        <w:ind w:left="3804" w:hanging="360"/>
      </w:pPr>
      <w:rPr>
        <w:rFonts w:ascii="Wingdings" w:hAnsi="Wingdings" w:hint="default"/>
      </w:rPr>
    </w:lvl>
    <w:lvl w:ilvl="3" w:tplc="04090001" w:tentative="1">
      <w:start w:val="1"/>
      <w:numFmt w:val="bullet"/>
      <w:lvlText w:val=""/>
      <w:lvlJc w:val="left"/>
      <w:pPr>
        <w:ind w:left="4524" w:hanging="360"/>
      </w:pPr>
      <w:rPr>
        <w:rFonts w:ascii="Symbol" w:hAnsi="Symbol" w:hint="default"/>
      </w:rPr>
    </w:lvl>
    <w:lvl w:ilvl="4" w:tplc="04090003" w:tentative="1">
      <w:start w:val="1"/>
      <w:numFmt w:val="bullet"/>
      <w:lvlText w:val="o"/>
      <w:lvlJc w:val="left"/>
      <w:pPr>
        <w:ind w:left="5244" w:hanging="360"/>
      </w:pPr>
      <w:rPr>
        <w:rFonts w:ascii="Courier New" w:hAnsi="Courier New" w:cs="Courier New" w:hint="default"/>
      </w:rPr>
    </w:lvl>
    <w:lvl w:ilvl="5" w:tplc="04090005" w:tentative="1">
      <w:start w:val="1"/>
      <w:numFmt w:val="bullet"/>
      <w:lvlText w:val=""/>
      <w:lvlJc w:val="left"/>
      <w:pPr>
        <w:ind w:left="5964" w:hanging="360"/>
      </w:pPr>
      <w:rPr>
        <w:rFonts w:ascii="Wingdings" w:hAnsi="Wingdings" w:hint="default"/>
      </w:rPr>
    </w:lvl>
    <w:lvl w:ilvl="6" w:tplc="04090001" w:tentative="1">
      <w:start w:val="1"/>
      <w:numFmt w:val="bullet"/>
      <w:lvlText w:val=""/>
      <w:lvlJc w:val="left"/>
      <w:pPr>
        <w:ind w:left="6684" w:hanging="360"/>
      </w:pPr>
      <w:rPr>
        <w:rFonts w:ascii="Symbol" w:hAnsi="Symbol" w:hint="default"/>
      </w:rPr>
    </w:lvl>
    <w:lvl w:ilvl="7" w:tplc="04090003" w:tentative="1">
      <w:start w:val="1"/>
      <w:numFmt w:val="bullet"/>
      <w:lvlText w:val="o"/>
      <w:lvlJc w:val="left"/>
      <w:pPr>
        <w:ind w:left="7404" w:hanging="360"/>
      </w:pPr>
      <w:rPr>
        <w:rFonts w:ascii="Courier New" w:hAnsi="Courier New" w:cs="Courier New" w:hint="default"/>
      </w:rPr>
    </w:lvl>
    <w:lvl w:ilvl="8" w:tplc="04090005" w:tentative="1">
      <w:start w:val="1"/>
      <w:numFmt w:val="bullet"/>
      <w:lvlText w:val=""/>
      <w:lvlJc w:val="left"/>
      <w:pPr>
        <w:ind w:left="8124" w:hanging="360"/>
      </w:pPr>
      <w:rPr>
        <w:rFonts w:ascii="Wingdings" w:hAnsi="Wingdings" w:hint="default"/>
      </w:rPr>
    </w:lvl>
  </w:abstractNum>
  <w:abstractNum w:abstractNumId="130" w15:restartNumberingAfterBreak="0">
    <w:nsid w:val="769F7745"/>
    <w:multiLevelType w:val="hybridMultilevel"/>
    <w:tmpl w:val="E2FA0D82"/>
    <w:lvl w:ilvl="0" w:tplc="2938CE42">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88C76EB"/>
    <w:multiLevelType w:val="multilevel"/>
    <w:tmpl w:val="9BE8AE94"/>
    <w:lvl w:ilvl="0">
      <w:start w:val="5"/>
      <w:numFmt w:val="decimal"/>
      <w:lvlText w:val="%1."/>
      <w:lvlJc w:val="left"/>
      <w:pPr>
        <w:ind w:left="663" w:hanging="357"/>
      </w:pPr>
      <w:rPr>
        <w:rFonts w:hint="default"/>
        <w:b/>
        <w:bCs/>
        <w:spacing w:val="0"/>
        <w:w w:val="100"/>
        <w:sz w:val="28"/>
        <w:szCs w:val="28"/>
      </w:rPr>
    </w:lvl>
    <w:lvl w:ilvl="1">
      <w:start w:val="1"/>
      <w:numFmt w:val="none"/>
      <w:lvlText w:val="5.4"/>
      <w:lvlJc w:val="left"/>
      <w:pPr>
        <w:ind w:left="1066" w:hanging="357"/>
      </w:pPr>
      <w:rPr>
        <w:rFonts w:hint="default"/>
        <w:b/>
        <w:bCs/>
        <w:w w:val="99"/>
        <w:sz w:val="26"/>
        <w:szCs w:val="26"/>
      </w:rPr>
    </w:lvl>
    <w:lvl w:ilvl="2">
      <w:start w:val="1"/>
      <w:numFmt w:val="none"/>
      <w:lvlText w:val="5.4.1"/>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132" w15:restartNumberingAfterBreak="0">
    <w:nsid w:val="7A2B1828"/>
    <w:multiLevelType w:val="multilevel"/>
    <w:tmpl w:val="EAD2FB16"/>
    <w:lvl w:ilvl="0">
      <w:start w:val="5"/>
      <w:numFmt w:val="decimal"/>
      <w:lvlText w:val="%1."/>
      <w:lvlJc w:val="left"/>
      <w:pPr>
        <w:ind w:left="663" w:hanging="357"/>
      </w:pPr>
      <w:rPr>
        <w:rFonts w:hint="default"/>
        <w:b/>
        <w:bCs/>
        <w:spacing w:val="0"/>
        <w:w w:val="100"/>
        <w:sz w:val="28"/>
        <w:szCs w:val="28"/>
      </w:rPr>
    </w:lvl>
    <w:lvl w:ilvl="1">
      <w:start w:val="1"/>
      <w:numFmt w:val="none"/>
      <w:lvlText w:val="5.3"/>
      <w:lvlJc w:val="left"/>
      <w:pPr>
        <w:ind w:left="1066" w:hanging="357"/>
      </w:pPr>
      <w:rPr>
        <w:rFonts w:hint="default"/>
        <w:b/>
        <w:bCs/>
        <w:w w:val="99"/>
        <w:sz w:val="26"/>
        <w:szCs w:val="26"/>
      </w:rPr>
    </w:lvl>
    <w:lvl w:ilvl="2">
      <w:start w:val="1"/>
      <w:numFmt w:val="none"/>
      <w:lvlText w:val="5.3.2"/>
      <w:lvlJc w:val="left"/>
      <w:pPr>
        <w:ind w:left="1469" w:hanging="357"/>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133" w15:restartNumberingAfterBreak="0">
    <w:nsid w:val="7AF67915"/>
    <w:multiLevelType w:val="hybridMultilevel"/>
    <w:tmpl w:val="DC987562"/>
    <w:lvl w:ilvl="0" w:tplc="DA50CA14">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4" w15:restartNumberingAfterBreak="0">
    <w:nsid w:val="7B0F47FA"/>
    <w:multiLevelType w:val="hybridMultilevel"/>
    <w:tmpl w:val="00AC322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5" w15:restartNumberingAfterBreak="0">
    <w:nsid w:val="7B220CCA"/>
    <w:multiLevelType w:val="multilevel"/>
    <w:tmpl w:val="5A24A112"/>
    <w:lvl w:ilvl="0">
      <w:start w:val="5"/>
      <w:numFmt w:val="none"/>
      <w:lvlText w:val="6."/>
      <w:lvlJc w:val="left"/>
      <w:pPr>
        <w:ind w:left="663" w:hanging="357"/>
      </w:pPr>
      <w:rPr>
        <w:rFonts w:hint="default"/>
        <w:b/>
        <w:bCs/>
        <w:spacing w:val="0"/>
        <w:w w:val="100"/>
        <w:sz w:val="28"/>
        <w:szCs w:val="28"/>
      </w:rPr>
    </w:lvl>
    <w:lvl w:ilvl="1">
      <w:start w:val="1"/>
      <w:numFmt w:val="none"/>
      <w:lvlText w:val="6.1."/>
      <w:lvlJc w:val="left"/>
      <w:pPr>
        <w:ind w:left="1304" w:hanging="595"/>
      </w:pPr>
      <w:rPr>
        <w:rFonts w:hint="default"/>
        <w:b/>
        <w:bCs/>
        <w:w w:val="99"/>
        <w:sz w:val="26"/>
        <w:szCs w:val="26"/>
      </w:rPr>
    </w:lvl>
    <w:lvl w:ilvl="2">
      <w:start w:val="1"/>
      <w:numFmt w:val="none"/>
      <w:lvlText w:val="6.1.1. "/>
      <w:lvlJc w:val="left"/>
      <w:pPr>
        <w:ind w:left="1985" w:hanging="873"/>
      </w:pPr>
      <w:rPr>
        <w:rFonts w:hint="default"/>
        <w:w w:val="99"/>
        <w:sz w:val="26"/>
        <w:szCs w:val="26"/>
      </w:rPr>
    </w:lvl>
    <w:lvl w:ilvl="3">
      <w:numFmt w:val="bullet"/>
      <w:lvlText w:val="•"/>
      <w:lvlJc w:val="left"/>
      <w:pPr>
        <w:ind w:left="1758" w:hanging="243"/>
      </w:pPr>
      <w:rPr>
        <w:rFonts w:hint="default"/>
      </w:rPr>
    </w:lvl>
    <w:lvl w:ilvl="4">
      <w:numFmt w:val="bullet"/>
      <w:lvlText w:val="•"/>
      <w:lvlJc w:val="left"/>
      <w:pPr>
        <w:ind w:left="2275" w:hanging="357"/>
      </w:pPr>
      <w:rPr>
        <w:rFonts w:hint="default"/>
      </w:rPr>
    </w:lvl>
    <w:lvl w:ilvl="5">
      <w:numFmt w:val="bullet"/>
      <w:lvlText w:val="•"/>
      <w:lvlJc w:val="left"/>
      <w:pPr>
        <w:ind w:left="2678" w:hanging="357"/>
      </w:pPr>
      <w:rPr>
        <w:rFonts w:hint="default"/>
      </w:rPr>
    </w:lvl>
    <w:lvl w:ilvl="6">
      <w:numFmt w:val="bullet"/>
      <w:lvlText w:val="•"/>
      <w:lvlJc w:val="left"/>
      <w:pPr>
        <w:ind w:left="3081" w:hanging="357"/>
      </w:pPr>
      <w:rPr>
        <w:rFonts w:hint="default"/>
      </w:rPr>
    </w:lvl>
    <w:lvl w:ilvl="7">
      <w:numFmt w:val="bullet"/>
      <w:lvlText w:val="•"/>
      <w:lvlJc w:val="left"/>
      <w:pPr>
        <w:ind w:left="3484" w:hanging="357"/>
      </w:pPr>
      <w:rPr>
        <w:rFonts w:hint="default"/>
      </w:rPr>
    </w:lvl>
    <w:lvl w:ilvl="8">
      <w:numFmt w:val="bullet"/>
      <w:lvlText w:val="•"/>
      <w:lvlJc w:val="left"/>
      <w:pPr>
        <w:ind w:left="3887" w:hanging="357"/>
      </w:pPr>
      <w:rPr>
        <w:rFonts w:hint="default"/>
      </w:rPr>
    </w:lvl>
  </w:abstractNum>
  <w:abstractNum w:abstractNumId="136" w15:restartNumberingAfterBreak="0">
    <w:nsid w:val="7DD64EEC"/>
    <w:multiLevelType w:val="hybridMultilevel"/>
    <w:tmpl w:val="0F36F0AE"/>
    <w:lvl w:ilvl="0" w:tplc="2C44A51A">
      <w:numFmt w:val="bullet"/>
      <w:lvlText w:val="-"/>
      <w:lvlJc w:val="left"/>
      <w:pPr>
        <w:ind w:left="144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7E8637BB"/>
    <w:multiLevelType w:val="hybridMultilevel"/>
    <w:tmpl w:val="71BA5DDE"/>
    <w:lvl w:ilvl="0" w:tplc="2C44A51A">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F5A6816"/>
    <w:multiLevelType w:val="hybridMultilevel"/>
    <w:tmpl w:val="7C3A6156"/>
    <w:lvl w:ilvl="0" w:tplc="2C44A51A">
      <w:numFmt w:val="bullet"/>
      <w:lvlText w:val="-"/>
      <w:lvlJc w:val="left"/>
      <w:pPr>
        <w:ind w:left="144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7FCA2E0A"/>
    <w:multiLevelType w:val="hybridMultilevel"/>
    <w:tmpl w:val="E4C4CC5C"/>
    <w:lvl w:ilvl="0" w:tplc="921483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040896">
    <w:abstractNumId w:val="26"/>
  </w:num>
  <w:num w:numId="2" w16cid:durableId="1507212421">
    <w:abstractNumId w:val="1"/>
  </w:num>
  <w:num w:numId="3" w16cid:durableId="1708334194">
    <w:abstractNumId w:val="121"/>
  </w:num>
  <w:num w:numId="4" w16cid:durableId="1129786136">
    <w:abstractNumId w:val="109"/>
  </w:num>
  <w:num w:numId="5" w16cid:durableId="1138064894">
    <w:abstractNumId w:val="22"/>
  </w:num>
  <w:num w:numId="6" w16cid:durableId="1804426199">
    <w:abstractNumId w:val="62"/>
  </w:num>
  <w:num w:numId="7" w16cid:durableId="2023193089">
    <w:abstractNumId w:val="11"/>
  </w:num>
  <w:num w:numId="8" w16cid:durableId="1644118611">
    <w:abstractNumId w:val="64"/>
  </w:num>
  <w:num w:numId="9" w16cid:durableId="987973169">
    <w:abstractNumId w:val="9"/>
  </w:num>
  <w:num w:numId="10" w16cid:durableId="1877112747">
    <w:abstractNumId w:val="43"/>
  </w:num>
  <w:num w:numId="11" w16cid:durableId="766509844">
    <w:abstractNumId w:val="95"/>
  </w:num>
  <w:num w:numId="12" w16cid:durableId="1718629308">
    <w:abstractNumId w:val="113"/>
  </w:num>
  <w:num w:numId="13" w16cid:durableId="1490945866">
    <w:abstractNumId w:val="93"/>
  </w:num>
  <w:num w:numId="14" w16cid:durableId="1087919676">
    <w:abstractNumId w:val="10"/>
  </w:num>
  <w:num w:numId="15" w16cid:durableId="1936087679">
    <w:abstractNumId w:val="15"/>
  </w:num>
  <w:num w:numId="16" w16cid:durableId="1102994966">
    <w:abstractNumId w:val="46"/>
  </w:num>
  <w:num w:numId="17" w16cid:durableId="764501951">
    <w:abstractNumId w:val="101"/>
  </w:num>
  <w:num w:numId="18" w16cid:durableId="1207719723">
    <w:abstractNumId w:val="91"/>
  </w:num>
  <w:num w:numId="19" w16cid:durableId="46269758">
    <w:abstractNumId w:val="84"/>
  </w:num>
  <w:num w:numId="20" w16cid:durableId="1789081891">
    <w:abstractNumId w:val="79"/>
  </w:num>
  <w:num w:numId="21" w16cid:durableId="1924754582">
    <w:abstractNumId w:val="23"/>
  </w:num>
  <w:num w:numId="22" w16cid:durableId="282274454">
    <w:abstractNumId w:val="2"/>
  </w:num>
  <w:num w:numId="23" w16cid:durableId="203635476">
    <w:abstractNumId w:val="40"/>
  </w:num>
  <w:num w:numId="24" w16cid:durableId="575093454">
    <w:abstractNumId w:val="47"/>
  </w:num>
  <w:num w:numId="25" w16cid:durableId="574707166">
    <w:abstractNumId w:val="105"/>
  </w:num>
  <w:num w:numId="26" w16cid:durableId="1960603718">
    <w:abstractNumId w:val="133"/>
  </w:num>
  <w:num w:numId="27" w16cid:durableId="2049841434">
    <w:abstractNumId w:val="77"/>
  </w:num>
  <w:num w:numId="28" w16cid:durableId="1144009704">
    <w:abstractNumId w:val="129"/>
  </w:num>
  <w:num w:numId="29" w16cid:durableId="1636182787">
    <w:abstractNumId w:val="74"/>
  </w:num>
  <w:num w:numId="30" w16cid:durableId="519272340">
    <w:abstractNumId w:val="65"/>
  </w:num>
  <w:num w:numId="31" w16cid:durableId="1827279983">
    <w:abstractNumId w:val="37"/>
  </w:num>
  <w:num w:numId="32" w16cid:durableId="1091242470">
    <w:abstractNumId w:val="103"/>
  </w:num>
  <w:num w:numId="33" w16cid:durableId="1388990783">
    <w:abstractNumId w:val="53"/>
  </w:num>
  <w:num w:numId="34" w16cid:durableId="1000501558">
    <w:abstractNumId w:val="108"/>
  </w:num>
  <w:num w:numId="35" w16cid:durableId="305739461">
    <w:abstractNumId w:val="125"/>
  </w:num>
  <w:num w:numId="36" w16cid:durableId="1609197376">
    <w:abstractNumId w:val="94"/>
  </w:num>
  <w:num w:numId="37" w16cid:durableId="1721007324">
    <w:abstractNumId w:val="80"/>
  </w:num>
  <w:num w:numId="38" w16cid:durableId="1290819112">
    <w:abstractNumId w:val="81"/>
  </w:num>
  <w:num w:numId="39" w16cid:durableId="171532980">
    <w:abstractNumId w:val="107"/>
  </w:num>
  <w:num w:numId="40" w16cid:durableId="430011284">
    <w:abstractNumId w:val="90"/>
  </w:num>
  <w:num w:numId="41" w16cid:durableId="810288343">
    <w:abstractNumId w:val="96"/>
  </w:num>
  <w:num w:numId="42" w16cid:durableId="1103917485">
    <w:abstractNumId w:val="78"/>
  </w:num>
  <w:num w:numId="43" w16cid:durableId="1309553340">
    <w:abstractNumId w:val="3"/>
  </w:num>
  <w:num w:numId="44" w16cid:durableId="532689918">
    <w:abstractNumId w:val="82"/>
  </w:num>
  <w:num w:numId="45" w16cid:durableId="1289124258">
    <w:abstractNumId w:val="27"/>
  </w:num>
  <w:num w:numId="46" w16cid:durableId="42677399">
    <w:abstractNumId w:val="89"/>
  </w:num>
  <w:num w:numId="47" w16cid:durableId="1692875850">
    <w:abstractNumId w:val="58"/>
  </w:num>
  <w:num w:numId="48" w16cid:durableId="1838303267">
    <w:abstractNumId w:val="70"/>
  </w:num>
  <w:num w:numId="49" w16cid:durableId="498230372">
    <w:abstractNumId w:val="33"/>
  </w:num>
  <w:num w:numId="50" w16cid:durableId="2144888662">
    <w:abstractNumId w:val="12"/>
  </w:num>
  <w:num w:numId="51" w16cid:durableId="1239291492">
    <w:abstractNumId w:val="63"/>
  </w:num>
  <w:num w:numId="52" w16cid:durableId="308286342">
    <w:abstractNumId w:val="34"/>
  </w:num>
  <w:num w:numId="53" w16cid:durableId="2037121150">
    <w:abstractNumId w:val="5"/>
  </w:num>
  <w:num w:numId="54" w16cid:durableId="11345512">
    <w:abstractNumId w:val="48"/>
  </w:num>
  <w:num w:numId="55" w16cid:durableId="547911925">
    <w:abstractNumId w:val="13"/>
  </w:num>
  <w:num w:numId="56" w16cid:durableId="658537448">
    <w:abstractNumId w:val="67"/>
  </w:num>
  <w:num w:numId="57" w16cid:durableId="1505239806">
    <w:abstractNumId w:val="42"/>
  </w:num>
  <w:num w:numId="58" w16cid:durableId="1067339714">
    <w:abstractNumId w:val="17"/>
  </w:num>
  <w:num w:numId="59" w16cid:durableId="1260917616">
    <w:abstractNumId w:val="111"/>
  </w:num>
  <w:num w:numId="60" w16cid:durableId="366025725">
    <w:abstractNumId w:val="132"/>
  </w:num>
  <w:num w:numId="61" w16cid:durableId="1853254469">
    <w:abstractNumId w:val="128"/>
  </w:num>
  <w:num w:numId="62" w16cid:durableId="1310667672">
    <w:abstractNumId w:val="137"/>
  </w:num>
  <w:num w:numId="63" w16cid:durableId="1852526713">
    <w:abstractNumId w:val="116"/>
  </w:num>
  <w:num w:numId="64" w16cid:durableId="1598908306">
    <w:abstractNumId w:val="21"/>
  </w:num>
  <w:num w:numId="65" w16cid:durableId="1299338309">
    <w:abstractNumId w:val="55"/>
  </w:num>
  <w:num w:numId="66" w16cid:durableId="88235551">
    <w:abstractNumId w:val="16"/>
  </w:num>
  <w:num w:numId="67" w16cid:durableId="1728798230">
    <w:abstractNumId w:val="39"/>
  </w:num>
  <w:num w:numId="68" w16cid:durableId="1363095987">
    <w:abstractNumId w:val="110"/>
  </w:num>
  <w:num w:numId="69" w16cid:durableId="1181820634">
    <w:abstractNumId w:val="76"/>
  </w:num>
  <w:num w:numId="70" w16cid:durableId="1849639439">
    <w:abstractNumId w:val="131"/>
  </w:num>
  <w:num w:numId="71" w16cid:durableId="1547449515">
    <w:abstractNumId w:val="49"/>
  </w:num>
  <w:num w:numId="72" w16cid:durableId="1855420100">
    <w:abstractNumId w:val="28"/>
  </w:num>
  <w:num w:numId="73" w16cid:durableId="1272934234">
    <w:abstractNumId w:val="19"/>
  </w:num>
  <w:num w:numId="74" w16cid:durableId="163320810">
    <w:abstractNumId w:val="36"/>
  </w:num>
  <w:num w:numId="75" w16cid:durableId="722022354">
    <w:abstractNumId w:val="66"/>
  </w:num>
  <w:num w:numId="76" w16cid:durableId="408771097">
    <w:abstractNumId w:val="60"/>
  </w:num>
  <w:num w:numId="77" w16cid:durableId="584459992">
    <w:abstractNumId w:val="123"/>
  </w:num>
  <w:num w:numId="78" w16cid:durableId="2023892959">
    <w:abstractNumId w:val="102"/>
  </w:num>
  <w:num w:numId="79" w16cid:durableId="2059938973">
    <w:abstractNumId w:val="88"/>
  </w:num>
  <w:num w:numId="80" w16cid:durableId="1103187795">
    <w:abstractNumId w:val="127"/>
  </w:num>
  <w:num w:numId="81" w16cid:durableId="278538133">
    <w:abstractNumId w:val="68"/>
  </w:num>
  <w:num w:numId="82" w16cid:durableId="28722453">
    <w:abstractNumId w:val="136"/>
  </w:num>
  <w:num w:numId="83" w16cid:durableId="86921809">
    <w:abstractNumId w:val="75"/>
  </w:num>
  <w:num w:numId="84" w16cid:durableId="1265915791">
    <w:abstractNumId w:val="99"/>
  </w:num>
  <w:num w:numId="85" w16cid:durableId="136384053">
    <w:abstractNumId w:val="73"/>
  </w:num>
  <w:num w:numId="86" w16cid:durableId="627276886">
    <w:abstractNumId w:val="59"/>
  </w:num>
  <w:num w:numId="87" w16cid:durableId="1302494929">
    <w:abstractNumId w:val="104"/>
  </w:num>
  <w:num w:numId="88" w16cid:durableId="1438864305">
    <w:abstractNumId w:val="135"/>
  </w:num>
  <w:num w:numId="89" w16cid:durableId="901988555">
    <w:abstractNumId w:val="119"/>
  </w:num>
  <w:num w:numId="90" w16cid:durableId="539827873">
    <w:abstractNumId w:val="71"/>
  </w:num>
  <w:num w:numId="91" w16cid:durableId="596137386">
    <w:abstractNumId w:val="29"/>
  </w:num>
  <w:num w:numId="92" w16cid:durableId="732388953">
    <w:abstractNumId w:val="54"/>
  </w:num>
  <w:num w:numId="93" w16cid:durableId="96029901">
    <w:abstractNumId w:val="45"/>
  </w:num>
  <w:num w:numId="94" w16cid:durableId="2142452949">
    <w:abstractNumId w:val="0"/>
  </w:num>
  <w:num w:numId="95" w16cid:durableId="332610170">
    <w:abstractNumId w:val="41"/>
  </w:num>
  <w:num w:numId="96" w16cid:durableId="1292129669">
    <w:abstractNumId w:val="35"/>
  </w:num>
  <w:num w:numId="97" w16cid:durableId="640040744">
    <w:abstractNumId w:val="25"/>
  </w:num>
  <w:num w:numId="98" w16cid:durableId="176963110">
    <w:abstractNumId w:val="118"/>
  </w:num>
  <w:num w:numId="99" w16cid:durableId="1638795773">
    <w:abstractNumId w:val="124"/>
  </w:num>
  <w:num w:numId="100" w16cid:durableId="1489325410">
    <w:abstractNumId w:val="138"/>
  </w:num>
  <w:num w:numId="101" w16cid:durableId="1381589763">
    <w:abstractNumId w:val="52"/>
  </w:num>
  <w:num w:numId="102" w16cid:durableId="127433485">
    <w:abstractNumId w:val="117"/>
  </w:num>
  <w:num w:numId="103" w16cid:durableId="1910336521">
    <w:abstractNumId w:val="115"/>
  </w:num>
  <w:num w:numId="104" w16cid:durableId="606351317">
    <w:abstractNumId w:val="72"/>
  </w:num>
  <w:num w:numId="105" w16cid:durableId="1285192243">
    <w:abstractNumId w:val="87"/>
  </w:num>
  <w:num w:numId="106" w16cid:durableId="1437140506">
    <w:abstractNumId w:val="51"/>
  </w:num>
  <w:num w:numId="107" w16cid:durableId="1788234510">
    <w:abstractNumId w:val="38"/>
  </w:num>
  <w:num w:numId="108" w16cid:durableId="1923951125">
    <w:abstractNumId w:val="20"/>
  </w:num>
  <w:num w:numId="109" w16cid:durableId="239561801">
    <w:abstractNumId w:val="120"/>
  </w:num>
  <w:num w:numId="110" w16cid:durableId="1759908913">
    <w:abstractNumId w:val="69"/>
  </w:num>
  <w:num w:numId="111" w16cid:durableId="1751347869">
    <w:abstractNumId w:val="61"/>
  </w:num>
  <w:num w:numId="112" w16cid:durableId="859586513">
    <w:abstractNumId w:val="134"/>
  </w:num>
  <w:num w:numId="113" w16cid:durableId="562326675">
    <w:abstractNumId w:val="30"/>
  </w:num>
  <w:num w:numId="114" w16cid:durableId="1894536804">
    <w:abstractNumId w:val="7"/>
  </w:num>
  <w:num w:numId="115" w16cid:durableId="1815951756">
    <w:abstractNumId w:val="126"/>
  </w:num>
  <w:num w:numId="116" w16cid:durableId="1660042220">
    <w:abstractNumId w:val="14"/>
  </w:num>
  <w:num w:numId="117" w16cid:durableId="1133593797">
    <w:abstractNumId w:val="8"/>
  </w:num>
  <w:num w:numId="118" w16cid:durableId="1336494107">
    <w:abstractNumId w:val="139"/>
  </w:num>
  <w:num w:numId="119" w16cid:durableId="646394887">
    <w:abstractNumId w:val="50"/>
  </w:num>
  <w:num w:numId="120" w16cid:durableId="1957590427">
    <w:abstractNumId w:val="24"/>
  </w:num>
  <w:num w:numId="121" w16cid:durableId="149295402">
    <w:abstractNumId w:val="57"/>
  </w:num>
  <w:num w:numId="122" w16cid:durableId="700863121">
    <w:abstractNumId w:val="92"/>
  </w:num>
  <w:num w:numId="123" w16cid:durableId="980698544">
    <w:abstractNumId w:val="56"/>
  </w:num>
  <w:num w:numId="124" w16cid:durableId="1977560215">
    <w:abstractNumId w:val="98"/>
  </w:num>
  <w:num w:numId="125" w16cid:durableId="389117282">
    <w:abstractNumId w:val="130"/>
  </w:num>
  <w:num w:numId="126" w16cid:durableId="662048131">
    <w:abstractNumId w:val="6"/>
  </w:num>
  <w:num w:numId="127" w16cid:durableId="2112385350">
    <w:abstractNumId w:val="85"/>
  </w:num>
  <w:num w:numId="128" w16cid:durableId="1028989438">
    <w:abstractNumId w:val="97"/>
  </w:num>
  <w:num w:numId="129" w16cid:durableId="458453997">
    <w:abstractNumId w:val="18"/>
  </w:num>
  <w:num w:numId="130" w16cid:durableId="687371898">
    <w:abstractNumId w:val="4"/>
  </w:num>
  <w:num w:numId="131" w16cid:durableId="999580944">
    <w:abstractNumId w:val="32"/>
  </w:num>
  <w:num w:numId="132" w16cid:durableId="238953082">
    <w:abstractNumId w:val="44"/>
  </w:num>
  <w:num w:numId="133" w16cid:durableId="186333750">
    <w:abstractNumId w:val="114"/>
  </w:num>
  <w:num w:numId="134" w16cid:durableId="164786485">
    <w:abstractNumId w:val="83"/>
  </w:num>
  <w:num w:numId="135" w16cid:durableId="1858035463">
    <w:abstractNumId w:val="100"/>
  </w:num>
  <w:num w:numId="136" w16cid:durableId="181356210">
    <w:abstractNumId w:val="106"/>
  </w:num>
  <w:num w:numId="137" w16cid:durableId="1611621960">
    <w:abstractNumId w:val="31"/>
  </w:num>
  <w:num w:numId="138" w16cid:durableId="1775322462">
    <w:abstractNumId w:val="112"/>
  </w:num>
  <w:num w:numId="139" w16cid:durableId="1448424607">
    <w:abstractNumId w:val="122"/>
  </w:num>
  <w:num w:numId="140" w16cid:durableId="1054546033">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E1"/>
    <w:rsid w:val="00092EE2"/>
    <w:rsid w:val="000B23A7"/>
    <w:rsid w:val="000C65A3"/>
    <w:rsid w:val="000C75AB"/>
    <w:rsid w:val="001202E3"/>
    <w:rsid w:val="001760C8"/>
    <w:rsid w:val="001B5EA8"/>
    <w:rsid w:val="001D0478"/>
    <w:rsid w:val="00231D9A"/>
    <w:rsid w:val="00292B1A"/>
    <w:rsid w:val="002F5B03"/>
    <w:rsid w:val="00301729"/>
    <w:rsid w:val="003940E1"/>
    <w:rsid w:val="003D2F23"/>
    <w:rsid w:val="003F2705"/>
    <w:rsid w:val="00413885"/>
    <w:rsid w:val="00421CB5"/>
    <w:rsid w:val="00431D2C"/>
    <w:rsid w:val="00461B67"/>
    <w:rsid w:val="004B6C44"/>
    <w:rsid w:val="004F0287"/>
    <w:rsid w:val="00520E80"/>
    <w:rsid w:val="005466EE"/>
    <w:rsid w:val="0056790F"/>
    <w:rsid w:val="00587CE0"/>
    <w:rsid w:val="0059633B"/>
    <w:rsid w:val="005B35ED"/>
    <w:rsid w:val="005F6B71"/>
    <w:rsid w:val="00607A5D"/>
    <w:rsid w:val="00662D74"/>
    <w:rsid w:val="00680791"/>
    <w:rsid w:val="006A2B60"/>
    <w:rsid w:val="006D4B80"/>
    <w:rsid w:val="007039FF"/>
    <w:rsid w:val="0070561F"/>
    <w:rsid w:val="00720EE8"/>
    <w:rsid w:val="00724CA4"/>
    <w:rsid w:val="00754777"/>
    <w:rsid w:val="00762DF0"/>
    <w:rsid w:val="00780992"/>
    <w:rsid w:val="007B6541"/>
    <w:rsid w:val="007B7002"/>
    <w:rsid w:val="007D0594"/>
    <w:rsid w:val="007D67FE"/>
    <w:rsid w:val="007E2E16"/>
    <w:rsid w:val="007F4B2D"/>
    <w:rsid w:val="00832D72"/>
    <w:rsid w:val="00840AFC"/>
    <w:rsid w:val="0087419A"/>
    <w:rsid w:val="008D5ED9"/>
    <w:rsid w:val="008E435D"/>
    <w:rsid w:val="008E4E1A"/>
    <w:rsid w:val="00952F99"/>
    <w:rsid w:val="00965577"/>
    <w:rsid w:val="00967B72"/>
    <w:rsid w:val="00987385"/>
    <w:rsid w:val="00994002"/>
    <w:rsid w:val="009D4060"/>
    <w:rsid w:val="009F600A"/>
    <w:rsid w:val="00A26E5C"/>
    <w:rsid w:val="00A3374A"/>
    <w:rsid w:val="00A64C91"/>
    <w:rsid w:val="00AC6249"/>
    <w:rsid w:val="00AD1763"/>
    <w:rsid w:val="00AD3870"/>
    <w:rsid w:val="00B1110D"/>
    <w:rsid w:val="00B30B29"/>
    <w:rsid w:val="00B311F9"/>
    <w:rsid w:val="00B52A77"/>
    <w:rsid w:val="00B95796"/>
    <w:rsid w:val="00BC45D1"/>
    <w:rsid w:val="00BD694A"/>
    <w:rsid w:val="00C8039D"/>
    <w:rsid w:val="00C92BC8"/>
    <w:rsid w:val="00CA197B"/>
    <w:rsid w:val="00CA2E61"/>
    <w:rsid w:val="00CB364C"/>
    <w:rsid w:val="00CD11B0"/>
    <w:rsid w:val="00CD7281"/>
    <w:rsid w:val="00D46933"/>
    <w:rsid w:val="00D564EC"/>
    <w:rsid w:val="00DE2D06"/>
    <w:rsid w:val="00E049F3"/>
    <w:rsid w:val="00E23958"/>
    <w:rsid w:val="00E269DB"/>
    <w:rsid w:val="00E701CF"/>
    <w:rsid w:val="00E823C1"/>
    <w:rsid w:val="00E8593E"/>
    <w:rsid w:val="00E921B0"/>
    <w:rsid w:val="00E94AD7"/>
    <w:rsid w:val="00E958C8"/>
    <w:rsid w:val="00EB3C46"/>
    <w:rsid w:val="00EC0FE8"/>
    <w:rsid w:val="00F3228B"/>
    <w:rsid w:val="00F578D5"/>
    <w:rsid w:val="00F73CC1"/>
    <w:rsid w:val="00FF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596A"/>
  <w15:chartTrackingRefBased/>
  <w15:docId w15:val="{1A24E5A7-FF52-409D-B8D3-4254B171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958"/>
    <w:rPr>
      <w:kern w:val="0"/>
      <w14:ligatures w14:val="none"/>
    </w:rPr>
  </w:style>
  <w:style w:type="paragraph" w:styleId="Heading1">
    <w:name w:val="heading 1"/>
    <w:basedOn w:val="Normal"/>
    <w:link w:val="Heading1Char"/>
    <w:uiPriority w:val="1"/>
    <w:qFormat/>
    <w:rsid w:val="00724CA4"/>
    <w:pPr>
      <w:widowControl w:val="0"/>
      <w:autoSpaceDE w:val="0"/>
      <w:autoSpaceDN w:val="0"/>
      <w:spacing w:before="89" w:after="0" w:line="240" w:lineRule="auto"/>
      <w:ind w:left="1979" w:right="1846"/>
      <w:jc w:val="center"/>
      <w:outlineLvl w:val="0"/>
    </w:pPr>
    <w:rPr>
      <w:rFonts w:ascii="Times New Roman" w:eastAsia="Times New Roman" w:hAnsi="Times New Roman" w:cs="Times New Roman"/>
      <w:b/>
      <w:bCs/>
      <w:sz w:val="28"/>
      <w:szCs w:val="28"/>
      <w:lang w:val="vi"/>
    </w:rPr>
  </w:style>
  <w:style w:type="paragraph" w:styleId="Heading2">
    <w:name w:val="heading 2"/>
    <w:basedOn w:val="Normal"/>
    <w:next w:val="Normal"/>
    <w:link w:val="Heading2Char"/>
    <w:uiPriority w:val="9"/>
    <w:semiHidden/>
    <w:unhideWhenUsed/>
    <w:qFormat/>
    <w:rsid w:val="00C92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2B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287"/>
    <w:pPr>
      <w:ind w:left="720"/>
      <w:contextualSpacing/>
    </w:pPr>
  </w:style>
  <w:style w:type="character" w:styleId="Hyperlink">
    <w:name w:val="Hyperlink"/>
    <w:basedOn w:val="DefaultParagraphFont"/>
    <w:uiPriority w:val="99"/>
    <w:unhideWhenUsed/>
    <w:rsid w:val="00680791"/>
    <w:rPr>
      <w:color w:val="0563C1" w:themeColor="hyperlink"/>
      <w:u w:val="single"/>
    </w:rPr>
  </w:style>
  <w:style w:type="character" w:styleId="UnresolvedMention">
    <w:name w:val="Unresolved Mention"/>
    <w:basedOn w:val="DefaultParagraphFont"/>
    <w:uiPriority w:val="99"/>
    <w:semiHidden/>
    <w:unhideWhenUsed/>
    <w:rsid w:val="00680791"/>
    <w:rPr>
      <w:color w:val="605E5C"/>
      <w:shd w:val="clear" w:color="auto" w:fill="E1DFDD"/>
    </w:rPr>
  </w:style>
  <w:style w:type="character" w:customStyle="1" w:styleId="Heading1Char">
    <w:name w:val="Heading 1 Char"/>
    <w:basedOn w:val="DefaultParagraphFont"/>
    <w:link w:val="Heading1"/>
    <w:uiPriority w:val="1"/>
    <w:rsid w:val="00724CA4"/>
    <w:rPr>
      <w:rFonts w:ascii="Times New Roman" w:eastAsia="Times New Roman" w:hAnsi="Times New Roman" w:cs="Times New Roman"/>
      <w:b/>
      <w:bCs/>
      <w:kern w:val="0"/>
      <w:sz w:val="28"/>
      <w:szCs w:val="28"/>
      <w:lang w:val="vi"/>
      <w14:ligatures w14:val="none"/>
    </w:rPr>
  </w:style>
  <w:style w:type="paragraph" w:styleId="BodyText">
    <w:name w:val="Body Text"/>
    <w:basedOn w:val="Normal"/>
    <w:link w:val="BodyTextChar"/>
    <w:uiPriority w:val="1"/>
    <w:qFormat/>
    <w:rsid w:val="00724CA4"/>
    <w:pPr>
      <w:widowControl w:val="0"/>
      <w:autoSpaceDE w:val="0"/>
      <w:autoSpaceDN w:val="0"/>
      <w:spacing w:before="120" w:after="0" w:line="288" w:lineRule="auto"/>
      <w:ind w:firstLine="567"/>
      <w:jc w:val="both"/>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724CA4"/>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EC0FE8"/>
    <w:pPr>
      <w:widowControl w:val="0"/>
      <w:autoSpaceDE w:val="0"/>
      <w:autoSpaceDN w:val="0"/>
      <w:spacing w:after="0" w:line="256" w:lineRule="exact"/>
    </w:pPr>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semiHidden/>
    <w:rsid w:val="00C92BC8"/>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C92BC8"/>
    <w:rPr>
      <w:rFonts w:asciiTheme="majorHAnsi" w:eastAsiaTheme="majorEastAsia" w:hAnsiTheme="majorHAnsi" w:cstheme="majorBidi"/>
      <w:color w:val="1F3763" w:themeColor="accent1" w:themeShade="7F"/>
      <w:kern w:val="0"/>
      <w:sz w:val="24"/>
      <w:szCs w:val="24"/>
      <w14:ligatures w14:val="none"/>
    </w:rPr>
  </w:style>
  <w:style w:type="character" w:styleId="FollowedHyperlink">
    <w:name w:val="FollowedHyperlink"/>
    <w:basedOn w:val="DefaultParagraphFont"/>
    <w:uiPriority w:val="99"/>
    <w:semiHidden/>
    <w:unhideWhenUsed/>
    <w:rsid w:val="00CA197B"/>
    <w:rPr>
      <w:color w:val="954F72" w:themeColor="followedHyperlink"/>
      <w:u w:val="single"/>
    </w:rPr>
  </w:style>
  <w:style w:type="paragraph" w:styleId="NormalWeb">
    <w:name w:val="Normal (Web)"/>
    <w:basedOn w:val="Normal"/>
    <w:uiPriority w:val="99"/>
    <w:unhideWhenUsed/>
    <w:rsid w:val="008E43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760C8"/>
    <w:pPr>
      <w:tabs>
        <w:tab w:val="center" w:pos="4680"/>
        <w:tab w:val="right" w:pos="9360"/>
      </w:tabs>
      <w:spacing w:after="0" w:line="240" w:lineRule="auto"/>
    </w:pPr>
    <w:rPr>
      <w14:ligatures w14:val="standardContextual"/>
    </w:rPr>
  </w:style>
  <w:style w:type="character" w:customStyle="1" w:styleId="HeaderChar">
    <w:name w:val="Header Char"/>
    <w:basedOn w:val="DefaultParagraphFont"/>
    <w:link w:val="Header"/>
    <w:uiPriority w:val="99"/>
    <w:rsid w:val="001760C8"/>
    <w:rPr>
      <w:kern w:val="0"/>
    </w:rPr>
  </w:style>
  <w:style w:type="paragraph" w:styleId="Footer">
    <w:name w:val="footer"/>
    <w:basedOn w:val="Normal"/>
    <w:link w:val="FooterChar"/>
    <w:uiPriority w:val="99"/>
    <w:unhideWhenUsed/>
    <w:rsid w:val="001760C8"/>
    <w:pPr>
      <w:tabs>
        <w:tab w:val="center" w:pos="4680"/>
        <w:tab w:val="right" w:pos="9360"/>
      </w:tabs>
      <w:spacing w:after="0" w:line="240" w:lineRule="auto"/>
    </w:pPr>
    <w:rPr>
      <w14:ligatures w14:val="standardContextual"/>
    </w:rPr>
  </w:style>
  <w:style w:type="character" w:customStyle="1" w:styleId="FooterChar">
    <w:name w:val="Footer Char"/>
    <w:basedOn w:val="DefaultParagraphFont"/>
    <w:link w:val="Footer"/>
    <w:uiPriority w:val="99"/>
    <w:rsid w:val="001760C8"/>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88872">
      <w:bodyDiv w:val="1"/>
      <w:marLeft w:val="0"/>
      <w:marRight w:val="0"/>
      <w:marTop w:val="0"/>
      <w:marBottom w:val="0"/>
      <w:divBdr>
        <w:top w:val="none" w:sz="0" w:space="0" w:color="auto"/>
        <w:left w:val="none" w:sz="0" w:space="0" w:color="auto"/>
        <w:bottom w:val="none" w:sz="0" w:space="0" w:color="auto"/>
        <w:right w:val="none" w:sz="0" w:space="0" w:color="auto"/>
      </w:divBdr>
    </w:div>
    <w:div w:id="1817723680">
      <w:bodyDiv w:val="1"/>
      <w:marLeft w:val="0"/>
      <w:marRight w:val="0"/>
      <w:marTop w:val="0"/>
      <w:marBottom w:val="0"/>
      <w:divBdr>
        <w:top w:val="none" w:sz="0" w:space="0" w:color="auto"/>
        <w:left w:val="none" w:sz="0" w:space="0" w:color="auto"/>
        <w:bottom w:val="none" w:sz="0" w:space="0" w:color="auto"/>
        <w:right w:val="none" w:sz="0" w:space="0" w:color="auto"/>
      </w:divBdr>
      <w:divsChild>
        <w:div w:id="37173211">
          <w:marLeft w:val="0"/>
          <w:marRight w:val="0"/>
          <w:marTop w:val="0"/>
          <w:marBottom w:val="0"/>
          <w:divBdr>
            <w:top w:val="none" w:sz="0" w:space="0" w:color="auto"/>
            <w:left w:val="none" w:sz="0" w:space="0" w:color="auto"/>
            <w:bottom w:val="none" w:sz="0" w:space="0" w:color="auto"/>
            <w:right w:val="none" w:sz="0" w:space="0" w:color="auto"/>
          </w:divBdr>
        </w:div>
      </w:divsChild>
    </w:div>
    <w:div w:id="1867674601">
      <w:bodyDiv w:val="1"/>
      <w:marLeft w:val="0"/>
      <w:marRight w:val="0"/>
      <w:marTop w:val="0"/>
      <w:marBottom w:val="0"/>
      <w:divBdr>
        <w:top w:val="none" w:sz="0" w:space="0" w:color="auto"/>
        <w:left w:val="none" w:sz="0" w:space="0" w:color="auto"/>
        <w:bottom w:val="none" w:sz="0" w:space="0" w:color="auto"/>
        <w:right w:val="none" w:sz="0" w:space="0" w:color="auto"/>
      </w:divBdr>
    </w:div>
    <w:div w:id="188012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ioffice.tatthanh.com.vn/giao-dien/WDAKkbaDFDokprRpraR1uuJEDDbdG_s_lI0wlFLFtqcfDF_s_Z8uC_s_wDJIlG4Jt78oPYhjmgbHLCiPBEH4YOVt73g_c_2kbtxO3Vw7N1DpasvkmwM=" TargetMode="Externa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30</Pages>
  <Words>5518</Words>
  <Characters>31459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Hương</dc:creator>
  <cp:keywords/>
  <dc:description/>
  <cp:lastModifiedBy>Giang Hương</cp:lastModifiedBy>
  <cp:revision>22</cp:revision>
  <dcterms:created xsi:type="dcterms:W3CDTF">2024-04-03T12:46:00Z</dcterms:created>
  <dcterms:modified xsi:type="dcterms:W3CDTF">2024-04-30T09:02:00Z</dcterms:modified>
</cp:coreProperties>
</file>